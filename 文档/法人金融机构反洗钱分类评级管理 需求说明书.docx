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26E" w:rsidRDefault="007D726E" w:rsidP="007D726E">
      <w:pPr>
        <w:jc w:val="center"/>
        <w:rPr>
          <w:rFonts w:ascii="宋体" w:hAnsi="宋体" w:cs="宋体"/>
        </w:rPr>
      </w:pPr>
    </w:p>
    <w:p w:rsidR="007D726E" w:rsidRDefault="007D726E" w:rsidP="007D726E">
      <w:pPr>
        <w:jc w:val="center"/>
        <w:rPr>
          <w:rFonts w:ascii="宋体" w:hAnsi="宋体" w:cs="宋体"/>
        </w:rPr>
      </w:pPr>
    </w:p>
    <w:p w:rsidR="007D726E" w:rsidRDefault="007D726E" w:rsidP="007D726E">
      <w:pPr>
        <w:jc w:val="center"/>
        <w:rPr>
          <w:rFonts w:ascii="宋体" w:hAnsi="宋体" w:cs="宋体"/>
        </w:rPr>
      </w:pPr>
    </w:p>
    <w:p w:rsidR="007D726E" w:rsidRDefault="007D726E" w:rsidP="007D726E">
      <w:pPr>
        <w:spacing w:line="360" w:lineRule="auto"/>
        <w:jc w:val="center"/>
      </w:pPr>
    </w:p>
    <w:p w:rsidR="00412689" w:rsidRDefault="00412689" w:rsidP="007D726E">
      <w:pPr>
        <w:spacing w:line="360" w:lineRule="auto"/>
        <w:jc w:val="center"/>
      </w:pPr>
    </w:p>
    <w:p w:rsidR="00412689" w:rsidRDefault="00412689" w:rsidP="00D849EB">
      <w:pPr>
        <w:spacing w:line="360" w:lineRule="auto"/>
        <w:jc w:val="center"/>
      </w:pPr>
    </w:p>
    <w:p w:rsidR="007D726E" w:rsidRDefault="007D726E" w:rsidP="007D726E">
      <w:pPr>
        <w:spacing w:line="360" w:lineRule="auto"/>
        <w:jc w:val="center"/>
      </w:pPr>
    </w:p>
    <w:p w:rsidR="007D726E" w:rsidRDefault="00412689" w:rsidP="007D726E">
      <w:pPr>
        <w:spacing w:line="360" w:lineRule="auto"/>
        <w:jc w:val="center"/>
        <w:rPr>
          <w:rFonts w:ascii="宋体" w:hAnsi="宋体" w:cs="宋体"/>
        </w:rPr>
      </w:pPr>
      <w:r>
        <w:rPr>
          <w:noProof/>
        </w:rPr>
        <w:drawing>
          <wp:inline distT="0" distB="0" distL="0" distR="0">
            <wp:extent cx="2066925" cy="1381125"/>
            <wp:effectExtent l="19050" t="19050" r="28575" b="28575"/>
            <wp:docPr id="30" name="图片 0" descr="133W95W91F-55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133W95W91F-551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w="6350" cmpd="sng">
                      <a:solidFill>
                        <a:srgbClr val="000000"/>
                      </a:solidFill>
                      <a:miter lim="800000"/>
                      <a:headEnd/>
                      <a:tailEnd/>
                    </a:ln>
                    <a:effectLst/>
                  </pic:spPr>
                </pic:pic>
              </a:graphicData>
            </a:graphic>
          </wp:inline>
        </w:drawing>
      </w:r>
    </w:p>
    <w:p w:rsidR="00D849EB" w:rsidRDefault="00D849EB" w:rsidP="00D849EB">
      <w:pPr>
        <w:spacing w:line="360" w:lineRule="auto"/>
        <w:jc w:val="center"/>
        <w:rPr>
          <w:rFonts w:ascii="华文隶书" w:eastAsia="华文隶书" w:hAnsi="华文隶书" w:cs="华文隶书"/>
          <w:b/>
          <w:sz w:val="40"/>
          <w:szCs w:val="18"/>
        </w:rPr>
      </w:pPr>
      <w:r w:rsidRPr="00D849EB">
        <w:rPr>
          <w:rFonts w:ascii="华文隶书" w:eastAsia="华文隶书" w:hAnsi="华文隶书" w:cs="华文隶书" w:hint="eastAsia"/>
          <w:b/>
          <w:sz w:val="40"/>
          <w:szCs w:val="18"/>
        </w:rPr>
        <w:t>法人金融机构反洗钱分类评级管理</w:t>
      </w:r>
      <w:r w:rsidR="007D726E">
        <w:rPr>
          <w:rFonts w:ascii="华文隶书" w:eastAsia="华文隶书" w:hAnsi="华文隶书" w:cs="华文隶书" w:hint="eastAsia"/>
          <w:b/>
          <w:sz w:val="40"/>
          <w:szCs w:val="18"/>
        </w:rPr>
        <w:t>需求说明书</w:t>
      </w:r>
    </w:p>
    <w:p w:rsidR="007D726E" w:rsidRDefault="007D726E" w:rsidP="007D726E">
      <w:pPr>
        <w:spacing w:line="360" w:lineRule="auto"/>
        <w:ind w:firstLineChars="1189" w:firstLine="2865"/>
        <w:rPr>
          <w:rFonts w:ascii="宋体" w:hAnsi="宋体"/>
          <w:b/>
          <w:szCs w:val="24"/>
        </w:rPr>
      </w:pPr>
      <w:r>
        <w:rPr>
          <w:rFonts w:ascii="宋体" w:hAnsi="宋体" w:hint="eastAsia"/>
          <w:b/>
          <w:szCs w:val="24"/>
        </w:rPr>
        <w:t>编 号：</w:t>
      </w:r>
    </w:p>
    <w:p w:rsidR="007D726E" w:rsidRDefault="007D726E" w:rsidP="007D726E">
      <w:pPr>
        <w:spacing w:line="360" w:lineRule="auto"/>
        <w:ind w:firstLineChars="1200" w:firstLine="2891"/>
        <w:rPr>
          <w:rFonts w:ascii="宋体" w:hAnsi="宋体"/>
          <w:b/>
          <w:szCs w:val="24"/>
        </w:rPr>
      </w:pPr>
      <w:r>
        <w:rPr>
          <w:rFonts w:ascii="宋体" w:hAnsi="宋体" w:hint="eastAsia"/>
          <w:b/>
          <w:szCs w:val="24"/>
        </w:rPr>
        <w:t>版 本：</w:t>
      </w:r>
      <w:r w:rsidR="004724BA">
        <w:rPr>
          <w:rFonts w:ascii="宋体" w:hAnsi="宋体"/>
          <w:b/>
          <w:szCs w:val="24"/>
        </w:rPr>
        <w:t xml:space="preserve"> V1.1</w:t>
      </w:r>
    </w:p>
    <w:p w:rsidR="007D726E" w:rsidRDefault="00412689" w:rsidP="007D726E">
      <w:pPr>
        <w:spacing w:line="360" w:lineRule="auto"/>
        <w:rPr>
          <w:rFonts w:ascii="宋体" w:hAnsi="宋体" w:cs="宋体"/>
          <w:b/>
          <w:sz w:val="56"/>
        </w:rPr>
      </w:pPr>
      <w:r>
        <w:rPr>
          <w:rFonts w:eastAsia="黑体"/>
          <w:noProof/>
          <w:szCs w:val="24"/>
        </w:rPr>
        <mc:AlternateContent>
          <mc:Choice Requires="wps">
            <w:drawing>
              <wp:anchor distT="0" distB="0" distL="114300" distR="114300" simplePos="0" relativeHeight="251659264" behindDoc="0" locked="0" layoutInCell="1" allowOverlap="1">
                <wp:simplePos x="0" y="0"/>
                <wp:positionH relativeFrom="column">
                  <wp:posOffset>2581275</wp:posOffset>
                </wp:positionH>
                <wp:positionV relativeFrom="paragraph">
                  <wp:posOffset>297180</wp:posOffset>
                </wp:positionV>
                <wp:extent cx="800100" cy="0"/>
                <wp:effectExtent l="13970" t="11430" r="5080" b="7620"/>
                <wp:wrapNone/>
                <wp:docPr id="1"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90DE9" id="直线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5pt,23.4pt" to="266.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"/>
            </w:pict>
          </mc:Fallback>
        </mc:AlternateContent>
      </w:r>
      <w:r w:rsidR="007D726E">
        <w:rPr>
          <w:rFonts w:ascii="宋体" w:hAnsi="宋体" w:hint="eastAsia"/>
          <w:szCs w:val="24"/>
        </w:rPr>
        <w:tab/>
      </w:r>
      <w:r w:rsidR="007D726E">
        <w:rPr>
          <w:rFonts w:ascii="宋体" w:hAnsi="宋体" w:hint="eastAsia"/>
          <w:szCs w:val="24"/>
        </w:rPr>
        <w:tab/>
      </w:r>
      <w:r w:rsidR="007D726E">
        <w:rPr>
          <w:rFonts w:ascii="宋体" w:hAnsi="宋体" w:hint="eastAsia"/>
          <w:szCs w:val="24"/>
        </w:rPr>
        <w:tab/>
      </w:r>
      <w:r w:rsidR="007D726E">
        <w:rPr>
          <w:rFonts w:ascii="宋体" w:hAnsi="宋体" w:hint="eastAsia"/>
          <w:szCs w:val="24"/>
        </w:rPr>
        <w:tab/>
      </w:r>
      <w:r w:rsidR="007D726E">
        <w:rPr>
          <w:rFonts w:ascii="宋体" w:hAnsi="宋体" w:hint="eastAsia"/>
          <w:szCs w:val="24"/>
        </w:rPr>
        <w:tab/>
        <w:t xml:space="preserve">      </w:t>
      </w:r>
      <w:r w:rsidR="007D726E">
        <w:rPr>
          <w:rFonts w:ascii="宋体" w:hAnsi="宋体" w:hint="eastAsia"/>
          <w:b/>
          <w:szCs w:val="24"/>
        </w:rPr>
        <w:t>拟制人：</w:t>
      </w:r>
    </w:p>
    <w:p w:rsidR="004724BA" w:rsidRDefault="004724BA" w:rsidP="00461BDA">
      <w:pPr>
        <w:pStyle w:val="affd"/>
        <w:spacing w:before="368" w:after="368"/>
      </w:pPr>
    </w:p>
    <w:p w:rsidR="004724BA" w:rsidRDefault="004724BA" w:rsidP="00461BDA">
      <w:pPr>
        <w:pStyle w:val="affd"/>
        <w:spacing w:before="368" w:after="368"/>
      </w:pPr>
    </w:p>
    <w:p w:rsidR="004724BA" w:rsidRDefault="00412689" w:rsidP="00461BDA">
      <w:pPr>
        <w:pStyle w:val="affd"/>
        <w:spacing w:before="368" w:after="368"/>
      </w:pPr>
      <w:r>
        <w:br w:type="page"/>
      </w:r>
    </w:p>
    <w:p w:rsidR="0092081D" w:rsidRDefault="0092081D" w:rsidP="00461BDA">
      <w:pPr>
        <w:pStyle w:val="affd"/>
        <w:spacing w:before="368" w:after="368"/>
      </w:pPr>
      <w:r w:rsidRPr="0092081D">
        <w:rPr>
          <w:rFonts w:hint="eastAsia"/>
        </w:rPr>
        <w:lastRenderedPageBreak/>
        <w:t>版本修订记录</w:t>
      </w:r>
    </w:p>
    <w:tbl>
      <w:tblPr>
        <w:tblStyle w:val="affa"/>
        <w:tblW w:w="5000" w:type="pct"/>
        <w:tblLook w:val="04A0" w:firstRow="1" w:lastRow="0" w:firstColumn="1" w:lastColumn="0" w:noHBand="0" w:noVBand="1"/>
      </w:tblPr>
      <w:tblGrid>
        <w:gridCol w:w="1214"/>
        <w:gridCol w:w="2201"/>
        <w:gridCol w:w="2690"/>
        <w:gridCol w:w="2445"/>
      </w:tblGrid>
      <w:tr w:rsidR="00F60C38" w:rsidTr="00461BDA">
        <w:tc>
          <w:tcPr>
            <w:tcW w:w="710" w:type="pct"/>
          </w:tcPr>
          <w:p w:rsidR="00F60C38" w:rsidRDefault="00F60C38" w:rsidP="00F60C38">
            <w:pPr>
              <w:pStyle w:val="affd"/>
              <w:spacing w:before="368" w:after="368"/>
            </w:pPr>
            <w:r w:rsidRPr="00D35E54">
              <w:rPr>
                <w:rFonts w:hint="eastAsia"/>
                <w:b/>
                <w:sz w:val="18"/>
                <w:szCs w:val="18"/>
                <w:lang w:eastAsia="zh-TW"/>
              </w:rPr>
              <w:t>版本</w:t>
            </w:r>
          </w:p>
        </w:tc>
        <w:tc>
          <w:tcPr>
            <w:tcW w:w="1287" w:type="pct"/>
          </w:tcPr>
          <w:p w:rsidR="00F60C38" w:rsidRDefault="00F60C38" w:rsidP="00F60C38">
            <w:pPr>
              <w:pStyle w:val="affd"/>
              <w:spacing w:before="368" w:after="368"/>
            </w:pPr>
            <w:r w:rsidRPr="00D35E54">
              <w:rPr>
                <w:rFonts w:hint="eastAsia"/>
                <w:b/>
                <w:sz w:val="18"/>
                <w:szCs w:val="18"/>
                <w:lang w:eastAsia="zh-TW"/>
              </w:rPr>
              <w:t>修訂人</w:t>
            </w:r>
          </w:p>
        </w:tc>
        <w:tc>
          <w:tcPr>
            <w:tcW w:w="1573" w:type="pct"/>
          </w:tcPr>
          <w:p w:rsidR="00F60C38" w:rsidRDefault="00F60C38" w:rsidP="00F60C38">
            <w:pPr>
              <w:pStyle w:val="affd"/>
              <w:spacing w:before="368" w:after="368"/>
            </w:pPr>
            <w:r w:rsidRPr="00D35E54">
              <w:rPr>
                <w:rFonts w:hint="eastAsia"/>
                <w:b/>
                <w:sz w:val="18"/>
                <w:szCs w:val="18"/>
                <w:lang w:eastAsia="zh-TW"/>
              </w:rPr>
              <w:t>修訂日期</w:t>
            </w:r>
          </w:p>
        </w:tc>
        <w:tc>
          <w:tcPr>
            <w:tcW w:w="1430" w:type="pct"/>
          </w:tcPr>
          <w:p w:rsidR="00F60C38" w:rsidRDefault="00F60C38" w:rsidP="00F60C38">
            <w:pPr>
              <w:pStyle w:val="affd"/>
              <w:spacing w:before="368" w:after="368"/>
            </w:pPr>
            <w:r w:rsidRPr="00D35E54">
              <w:rPr>
                <w:rFonts w:hint="eastAsia"/>
                <w:b/>
                <w:sz w:val="18"/>
                <w:szCs w:val="18"/>
                <w:lang w:eastAsia="zh-TW"/>
              </w:rPr>
              <w:t>修訂內容</w:t>
            </w:r>
          </w:p>
        </w:tc>
      </w:tr>
      <w:tr w:rsidR="00F60C38" w:rsidTr="00461BDA">
        <w:tc>
          <w:tcPr>
            <w:tcW w:w="710" w:type="pct"/>
          </w:tcPr>
          <w:p w:rsidR="00F60C38" w:rsidRPr="00D35E54" w:rsidRDefault="00F60C38" w:rsidP="00F60C38">
            <w:pPr>
              <w:pStyle w:val="affd"/>
              <w:spacing w:before="368" w:after="368"/>
              <w:rPr>
                <w:b/>
                <w:sz w:val="18"/>
                <w:szCs w:val="18"/>
                <w:lang w:eastAsia="zh-TW"/>
              </w:rPr>
            </w:pPr>
            <w:r>
              <w:rPr>
                <w:rFonts w:hint="eastAsia"/>
                <w:b/>
                <w:sz w:val="18"/>
                <w:szCs w:val="18"/>
                <w:lang w:eastAsia="zh-TW"/>
              </w:rPr>
              <w:t>V1.0</w:t>
            </w:r>
          </w:p>
        </w:tc>
        <w:tc>
          <w:tcPr>
            <w:tcW w:w="1287" w:type="pct"/>
          </w:tcPr>
          <w:p w:rsidR="00F60C38" w:rsidRPr="00461BDA" w:rsidRDefault="00F60C38" w:rsidP="00F60C38">
            <w:pPr>
              <w:pStyle w:val="affd"/>
              <w:spacing w:before="368" w:after="368"/>
              <w:rPr>
                <w:rFonts w:eastAsia="PMingLiU"/>
                <w:b/>
                <w:sz w:val="18"/>
                <w:szCs w:val="18"/>
                <w:lang w:eastAsia="zh-TW"/>
              </w:rPr>
            </w:pPr>
            <w:r>
              <w:rPr>
                <w:rFonts w:hint="eastAsia"/>
                <w:b/>
                <w:sz w:val="18"/>
                <w:szCs w:val="18"/>
                <w:lang w:eastAsia="zh-TW"/>
              </w:rPr>
              <w:t>杜骁</w:t>
            </w:r>
            <w:r>
              <w:rPr>
                <w:rFonts w:hint="eastAsia"/>
                <w:b/>
                <w:sz w:val="18"/>
                <w:szCs w:val="18"/>
              </w:rPr>
              <w:t>，</w:t>
            </w:r>
            <w:r>
              <w:rPr>
                <w:rFonts w:hint="eastAsia"/>
                <w:b/>
                <w:sz w:val="18"/>
                <w:szCs w:val="18"/>
                <w:lang w:eastAsia="zh-TW"/>
              </w:rPr>
              <w:t>李跃龙</w:t>
            </w:r>
          </w:p>
        </w:tc>
        <w:tc>
          <w:tcPr>
            <w:tcW w:w="1573" w:type="pct"/>
          </w:tcPr>
          <w:p w:rsidR="00F60C38" w:rsidRPr="00D35E54" w:rsidRDefault="00F60C38" w:rsidP="00F60C38">
            <w:pPr>
              <w:pStyle w:val="affd"/>
              <w:spacing w:before="368" w:after="368"/>
              <w:rPr>
                <w:b/>
                <w:sz w:val="18"/>
                <w:szCs w:val="18"/>
              </w:rPr>
            </w:pPr>
            <w:r>
              <w:rPr>
                <w:rFonts w:hint="eastAsia"/>
                <w:b/>
                <w:sz w:val="18"/>
                <w:szCs w:val="18"/>
              </w:rPr>
              <w:t>20170910</w:t>
            </w:r>
          </w:p>
        </w:tc>
        <w:tc>
          <w:tcPr>
            <w:tcW w:w="1430" w:type="pct"/>
          </w:tcPr>
          <w:p w:rsidR="00F60C38" w:rsidRPr="00D35E54" w:rsidRDefault="00F60C38" w:rsidP="00F60C38">
            <w:pPr>
              <w:pStyle w:val="affd"/>
              <w:spacing w:before="368" w:after="368"/>
              <w:rPr>
                <w:b/>
                <w:sz w:val="18"/>
                <w:szCs w:val="18"/>
              </w:rPr>
            </w:pPr>
            <w:r>
              <w:rPr>
                <w:rFonts w:hint="eastAsia"/>
                <w:b/>
                <w:sz w:val="18"/>
                <w:szCs w:val="18"/>
              </w:rPr>
              <w:t>完成基本版本</w:t>
            </w:r>
          </w:p>
        </w:tc>
      </w:tr>
      <w:tr w:rsidR="00F60C38" w:rsidTr="00F60C38">
        <w:tc>
          <w:tcPr>
            <w:tcW w:w="710" w:type="pct"/>
          </w:tcPr>
          <w:p w:rsidR="00F60C38" w:rsidRDefault="00F60C38" w:rsidP="00F60C38">
            <w:pPr>
              <w:pStyle w:val="affd"/>
              <w:spacing w:before="368" w:after="368"/>
              <w:rPr>
                <w:b/>
                <w:sz w:val="18"/>
                <w:szCs w:val="18"/>
                <w:lang w:eastAsia="zh-TW"/>
              </w:rPr>
            </w:pPr>
            <w:r>
              <w:rPr>
                <w:rFonts w:hint="eastAsia"/>
                <w:b/>
                <w:sz w:val="18"/>
                <w:szCs w:val="18"/>
                <w:lang w:eastAsia="zh-TW"/>
              </w:rPr>
              <w:t>V</w:t>
            </w:r>
            <w:r>
              <w:rPr>
                <w:b/>
                <w:sz w:val="18"/>
                <w:szCs w:val="18"/>
                <w:lang w:eastAsia="zh-TW"/>
              </w:rPr>
              <w:t>1.1</w:t>
            </w:r>
          </w:p>
        </w:tc>
        <w:tc>
          <w:tcPr>
            <w:tcW w:w="1287" w:type="pct"/>
          </w:tcPr>
          <w:p w:rsidR="00F60C38" w:rsidRPr="00461BDA" w:rsidRDefault="0052421C" w:rsidP="00F60C38">
            <w:pPr>
              <w:pStyle w:val="affd"/>
              <w:spacing w:before="368" w:after="368"/>
              <w:rPr>
                <w:rFonts w:eastAsia="PMingLiU"/>
                <w:b/>
                <w:sz w:val="18"/>
                <w:szCs w:val="18"/>
                <w:lang w:eastAsia="zh-TW"/>
              </w:rPr>
            </w:pPr>
            <w:r>
              <w:rPr>
                <w:rFonts w:hint="eastAsia"/>
                <w:b/>
                <w:sz w:val="18"/>
                <w:szCs w:val="18"/>
                <w:lang w:eastAsia="zh-TW"/>
              </w:rPr>
              <w:t>杜晓</w:t>
            </w:r>
            <w:r>
              <w:rPr>
                <w:rFonts w:hint="eastAsia"/>
                <w:b/>
                <w:sz w:val="18"/>
                <w:szCs w:val="18"/>
              </w:rPr>
              <w:t>，</w:t>
            </w:r>
            <w:r w:rsidR="00F60C38">
              <w:rPr>
                <w:rFonts w:hint="eastAsia"/>
                <w:b/>
                <w:sz w:val="18"/>
                <w:szCs w:val="18"/>
                <w:lang w:eastAsia="zh-TW"/>
              </w:rPr>
              <w:t>袁鹏程</w:t>
            </w:r>
            <w:r w:rsidR="00F60C38">
              <w:rPr>
                <w:rFonts w:hint="eastAsia"/>
                <w:b/>
                <w:sz w:val="18"/>
                <w:szCs w:val="18"/>
              </w:rPr>
              <w:t>，</w:t>
            </w:r>
            <w:r w:rsidR="00F60C38">
              <w:rPr>
                <w:rFonts w:hint="eastAsia"/>
                <w:b/>
                <w:sz w:val="18"/>
                <w:szCs w:val="18"/>
                <w:lang w:eastAsia="zh-TW"/>
              </w:rPr>
              <w:t>李跃龙</w:t>
            </w:r>
          </w:p>
        </w:tc>
        <w:tc>
          <w:tcPr>
            <w:tcW w:w="1573" w:type="pct"/>
          </w:tcPr>
          <w:p w:rsidR="00F60C38" w:rsidRDefault="00F60C38" w:rsidP="00F60C38">
            <w:pPr>
              <w:pStyle w:val="affd"/>
              <w:spacing w:before="368" w:after="368"/>
              <w:rPr>
                <w:b/>
                <w:sz w:val="18"/>
                <w:szCs w:val="18"/>
              </w:rPr>
            </w:pPr>
            <w:r>
              <w:rPr>
                <w:rFonts w:hint="eastAsia"/>
                <w:b/>
                <w:sz w:val="18"/>
                <w:szCs w:val="18"/>
              </w:rPr>
              <w:t>20171016</w:t>
            </w:r>
          </w:p>
        </w:tc>
        <w:tc>
          <w:tcPr>
            <w:tcW w:w="1430" w:type="pct"/>
          </w:tcPr>
          <w:p w:rsidR="00F60C38" w:rsidRDefault="00F60C38" w:rsidP="00F60C38">
            <w:pPr>
              <w:pStyle w:val="affd"/>
              <w:spacing w:before="368" w:after="368"/>
              <w:rPr>
                <w:b/>
                <w:sz w:val="18"/>
                <w:szCs w:val="18"/>
              </w:rPr>
            </w:pPr>
            <w:r>
              <w:rPr>
                <w:rFonts w:hint="eastAsia"/>
                <w:b/>
                <w:sz w:val="18"/>
                <w:szCs w:val="18"/>
              </w:rPr>
              <w:t>根据原型重新修改需求</w:t>
            </w:r>
          </w:p>
        </w:tc>
      </w:tr>
    </w:tbl>
    <w:p w:rsidR="001D0A4C" w:rsidRDefault="0092081D" w:rsidP="00461BDA">
      <w:pPr>
        <w:pStyle w:val="affd"/>
        <w:spacing w:before="368" w:after="368"/>
      </w:pPr>
      <w:r>
        <w:rPr>
          <w:rFonts w:hint="eastAsia"/>
        </w:rPr>
        <w:t>1.</w:t>
      </w:r>
      <w:r w:rsidR="00412689">
        <w:t>背景</w:t>
      </w:r>
    </w:p>
    <w:p w:rsidR="001D0A4C" w:rsidRDefault="001D0A4C" w:rsidP="001D0A4C">
      <w:pPr>
        <w:ind w:firstLineChars="200" w:firstLine="480"/>
      </w:pPr>
      <w:r w:rsidRPr="003F1E26">
        <w:rPr>
          <w:rFonts w:hint="eastAsia"/>
        </w:rPr>
        <w:t>为有效实施法人金融机构反洗钱监管，合理配置监管资源，提高监管效率，根据《中华人民共和国反洗钱法》、《中华</w:t>
      </w:r>
      <w:r>
        <w:rPr>
          <w:rFonts w:hint="eastAsia"/>
        </w:rPr>
        <w:t>人民共和国反恐怖主义法》等法律法规及反洗钱监管规定，中国人民银行制定了《</w:t>
      </w:r>
      <w:r w:rsidRPr="003F1E26">
        <w:rPr>
          <w:rFonts w:hint="eastAsia"/>
        </w:rPr>
        <w:t>法人金融机构反洗钱分类评级管理办法</w:t>
      </w:r>
      <w:r>
        <w:rPr>
          <w:rFonts w:hint="eastAsia"/>
        </w:rPr>
        <w:t>（试行）》</w:t>
      </w:r>
      <w:r>
        <w:rPr>
          <w:rFonts w:hint="eastAsia"/>
        </w:rPr>
        <w:t>,</w:t>
      </w:r>
      <w:r>
        <w:rPr>
          <w:rFonts w:hint="eastAsia"/>
        </w:rPr>
        <w:t>以下简称《管理办法》。为落实《管理办法》的实施，</w:t>
      </w:r>
      <w:r w:rsidRPr="00701448">
        <w:rPr>
          <w:rFonts w:hint="eastAsia"/>
        </w:rPr>
        <w:t>人民银行深圳中心支行反洗钱处</w:t>
      </w:r>
      <w:r>
        <w:rPr>
          <w:rFonts w:hint="eastAsia"/>
        </w:rPr>
        <w:t>决定对</w:t>
      </w:r>
      <w:r w:rsidRPr="00701448">
        <w:rPr>
          <w:rFonts w:hint="eastAsia"/>
        </w:rPr>
        <w:t>《深圳市金融机构反洗钱非现场监管系统》</w:t>
      </w:r>
      <w:r>
        <w:rPr>
          <w:rFonts w:hint="eastAsia"/>
        </w:rPr>
        <w:t>进行升级改造。</w:t>
      </w:r>
    </w:p>
    <w:p w:rsidR="001D0A4C" w:rsidRDefault="001D0A4C" w:rsidP="001D0A4C">
      <w:r>
        <w:t>升级改造后的系统</w:t>
      </w:r>
      <w:r>
        <w:rPr>
          <w:rFonts w:hint="eastAsia"/>
        </w:rPr>
        <w:t>，</w:t>
      </w:r>
      <w:r>
        <w:t>将新增如下功能</w:t>
      </w:r>
      <w:r>
        <w:rPr>
          <w:rFonts w:hint="eastAsia"/>
        </w:rPr>
        <w:t>:</w:t>
      </w:r>
    </w:p>
    <w:p w:rsidR="001D0A4C" w:rsidRDefault="001D0A4C" w:rsidP="001D0A4C">
      <w:pPr>
        <w:ind w:firstLineChars="200" w:firstLine="480"/>
      </w:pPr>
      <w:r>
        <w:t xml:space="preserve">1. </w:t>
      </w:r>
      <w:r w:rsidRPr="00701448">
        <w:rPr>
          <w:rFonts w:hint="eastAsia"/>
        </w:rPr>
        <w:t>人民银行深圳中心支行</w:t>
      </w:r>
      <w:r>
        <w:rPr>
          <w:rFonts w:hint="eastAsia"/>
        </w:rPr>
        <w:t>将按照</w:t>
      </w:r>
      <w:r w:rsidRPr="00E11C88">
        <w:rPr>
          <w:rFonts w:hint="eastAsia"/>
        </w:rPr>
        <w:t>监管分工对法人金融机构开展反洗钱分类评级。</w:t>
      </w:r>
    </w:p>
    <w:p w:rsidR="001D0A4C" w:rsidRDefault="001D0A4C" w:rsidP="001D0A4C">
      <w:pPr>
        <w:ind w:firstLineChars="200" w:firstLine="480"/>
      </w:pPr>
      <w:r>
        <w:t xml:space="preserve">2. </w:t>
      </w:r>
      <w:r>
        <w:rPr>
          <w:rFonts w:hint="eastAsia"/>
        </w:rPr>
        <w:t>根据</w:t>
      </w:r>
      <w:r w:rsidRPr="00E11C88">
        <w:rPr>
          <w:rFonts w:hint="eastAsia"/>
        </w:rPr>
        <w:t>分类评级</w:t>
      </w:r>
      <w:r>
        <w:rPr>
          <w:rFonts w:hint="eastAsia"/>
        </w:rPr>
        <w:t>的</w:t>
      </w:r>
      <w:r w:rsidRPr="00E11C88">
        <w:rPr>
          <w:rFonts w:hint="eastAsia"/>
        </w:rPr>
        <w:t>结果</w:t>
      </w:r>
      <w:r>
        <w:rPr>
          <w:rFonts w:hint="eastAsia"/>
        </w:rPr>
        <w:t>，</w:t>
      </w:r>
      <w:r w:rsidRPr="00701448">
        <w:rPr>
          <w:rFonts w:hint="eastAsia"/>
        </w:rPr>
        <w:t>人民银行深圳中心支行</w:t>
      </w:r>
      <w:r w:rsidRPr="00E11C88">
        <w:rPr>
          <w:rFonts w:hint="eastAsia"/>
        </w:rPr>
        <w:t>采取差异化、针对性的监管措施。</w:t>
      </w:r>
    </w:p>
    <w:p w:rsidR="005B3B2A" w:rsidRDefault="005B3B2A" w:rsidP="005B3B2A">
      <w:pPr>
        <w:pStyle w:val="affd"/>
        <w:spacing w:before="368" w:after="368"/>
      </w:pPr>
      <w:r>
        <w:rPr>
          <w:rFonts w:hint="eastAsia"/>
        </w:rPr>
        <w:t>2.</w:t>
      </w:r>
      <w:r w:rsidR="00F80689">
        <w:t xml:space="preserve"> </w:t>
      </w:r>
      <w:r>
        <w:t>建设目标</w:t>
      </w:r>
    </w:p>
    <w:p w:rsidR="00E91257" w:rsidRDefault="005B3B2A" w:rsidP="00E91257">
      <w:pPr>
        <w:ind w:firstLine="420"/>
      </w:pPr>
      <w:r>
        <w:rPr>
          <w:rFonts w:hint="eastAsia"/>
        </w:rPr>
        <w:t>本系统</w:t>
      </w:r>
      <w:r w:rsidR="00E91257">
        <w:rPr>
          <w:rFonts w:hint="eastAsia"/>
        </w:rPr>
        <w:t>是</w:t>
      </w:r>
      <w:r w:rsidR="00CE0FE8">
        <w:rPr>
          <w:rFonts w:hint="eastAsia"/>
        </w:rPr>
        <w:t>基于《深圳市金融机构反洗钱非现场监管系统》</w:t>
      </w:r>
      <w:r w:rsidR="00E91257">
        <w:rPr>
          <w:rFonts w:hint="eastAsia"/>
        </w:rPr>
        <w:t>的升级改造</w:t>
      </w:r>
      <w:r>
        <w:rPr>
          <w:rFonts w:hint="eastAsia"/>
        </w:rPr>
        <w:t>。系统</w:t>
      </w:r>
      <w:r w:rsidR="00E91257">
        <w:rPr>
          <w:rFonts w:hint="eastAsia"/>
        </w:rPr>
        <w:t>改造完成</w:t>
      </w:r>
      <w:r>
        <w:rPr>
          <w:rFonts w:hint="eastAsia"/>
        </w:rPr>
        <w:t>后将</w:t>
      </w:r>
      <w:r w:rsidR="00E91257">
        <w:rPr>
          <w:rFonts w:hint="eastAsia"/>
        </w:rPr>
        <w:t>继续服务于</w:t>
      </w:r>
      <w:r>
        <w:rPr>
          <w:rFonts w:hint="eastAsia"/>
        </w:rPr>
        <w:t>深圳</w:t>
      </w:r>
      <w:r w:rsidR="00E91257">
        <w:rPr>
          <w:rFonts w:hint="eastAsia"/>
        </w:rPr>
        <w:t>市的</w:t>
      </w:r>
      <w:r>
        <w:rPr>
          <w:rFonts w:hint="eastAsia"/>
        </w:rPr>
        <w:t>全辖金融机构（银行业、保险业、证</w:t>
      </w:r>
      <w:r w:rsidR="00E91257">
        <w:rPr>
          <w:rFonts w:hint="eastAsia"/>
        </w:rPr>
        <w:t>券业、信托等）。</w:t>
      </w:r>
    </w:p>
    <w:p w:rsidR="00E91257" w:rsidRDefault="005B3B2A" w:rsidP="00E91257">
      <w:pPr>
        <w:ind w:firstLine="420"/>
      </w:pPr>
      <w:r>
        <w:rPr>
          <w:rFonts w:hint="eastAsia"/>
        </w:rPr>
        <w:t>系统建设既要充分利用行内的现有系统和网络资源，又要充分考虑能够满足业务需求的扩展。</w:t>
      </w:r>
      <w:r w:rsidRPr="00E34A01">
        <w:rPr>
          <w:rFonts w:hint="eastAsia"/>
        </w:rPr>
        <w:t>系统保留反洗钱监管工作资料以及金融机构反洗钱工作文档信息，保持反洗钱监管的连续性。</w:t>
      </w:r>
    </w:p>
    <w:p w:rsidR="00E91257" w:rsidRDefault="00E91257" w:rsidP="00E91257">
      <w:pPr>
        <w:ind w:firstLineChars="200" w:firstLine="480"/>
      </w:pPr>
      <w:r>
        <w:t>系统改造升级完成后要保留原系统的全部功能</w:t>
      </w:r>
      <w:r>
        <w:rPr>
          <w:rFonts w:hint="eastAsia"/>
        </w:rPr>
        <w:t>，并在保留原系统的稳定性和流畅性不变的情况下，新增对法人金融机构开展反洗钱分类评级的相关功能，以落实《管理办法》中对于法人金融机构的分类评级要求。</w:t>
      </w:r>
    </w:p>
    <w:p w:rsidR="009F3BD0" w:rsidRDefault="00B513CD" w:rsidP="00B513CD">
      <w:pPr>
        <w:pStyle w:val="affd"/>
        <w:spacing w:before="368" w:after="368"/>
      </w:pPr>
      <w:r>
        <w:rPr>
          <w:rFonts w:hint="eastAsia"/>
        </w:rPr>
        <w:lastRenderedPageBreak/>
        <w:t>3.</w:t>
      </w:r>
      <w:r w:rsidR="00E71766">
        <w:t xml:space="preserve"> </w:t>
      </w:r>
      <w:r w:rsidR="003D0A96">
        <w:rPr>
          <w:rFonts w:hint="eastAsia"/>
        </w:rPr>
        <w:t>系统功能</w:t>
      </w:r>
    </w:p>
    <w:p w:rsidR="003D0A96" w:rsidRDefault="003D0A96" w:rsidP="003D0A96">
      <w:pPr>
        <w:pStyle w:val="2"/>
        <w:spacing w:before="368" w:after="368"/>
      </w:pPr>
      <w:r>
        <w:rPr>
          <w:rFonts w:hint="eastAsia"/>
        </w:rPr>
        <w:t>3.1</w:t>
      </w:r>
      <w:r w:rsidR="00F80689">
        <w:t xml:space="preserve"> </w:t>
      </w:r>
      <w:r w:rsidR="00A25648">
        <w:t>系统</w:t>
      </w:r>
      <w:r w:rsidR="0048124C">
        <w:rPr>
          <w:rFonts w:hint="eastAsia"/>
        </w:rPr>
        <w:t>流程图</w:t>
      </w:r>
    </w:p>
    <w:p w:rsidR="001D0A4C" w:rsidRDefault="005002FC" w:rsidP="00EF5458">
      <w:r>
        <w:object w:dxaOrig="7126"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396pt" o:ole="">
            <v:imagedata r:id="rId9" o:title=""/>
          </v:shape>
          <o:OLEObject Type="Embed" ProgID="Visio.Drawing.15" ShapeID="_x0000_i1025" DrawAspect="Content" ObjectID="_1569850647" r:id="rId10"/>
        </w:object>
      </w:r>
    </w:p>
    <w:p w:rsidR="003572D8" w:rsidRDefault="003572D8">
      <w:pPr>
        <w:pStyle w:val="2"/>
        <w:spacing w:before="368" w:after="368"/>
      </w:pPr>
      <w:r>
        <w:rPr>
          <w:rFonts w:hint="eastAsia"/>
        </w:rPr>
        <w:t>3</w:t>
      </w:r>
      <w:r>
        <w:t>.2 系统功能</w:t>
      </w:r>
      <w:r>
        <w:rPr>
          <w:rFonts w:hint="eastAsia"/>
        </w:rPr>
        <w:t>图</w:t>
      </w:r>
    </w:p>
    <w:p w:rsidR="00AD0C85" w:rsidRPr="00AD0C85" w:rsidRDefault="00D573C3" w:rsidP="0098161B">
      <w:pPr>
        <w:jc w:val="center"/>
      </w:pPr>
      <w:r>
        <w:object w:dxaOrig="7981" w:dyaOrig="7591">
          <v:shape id="_x0000_i1026" type="#_x0000_t75" style="width:252pt;height:240pt" o:ole="">
            <v:imagedata r:id="rId11" o:title=""/>
          </v:shape>
          <o:OLEObject Type="Embed" ProgID="Visio.Drawing.15" ShapeID="_x0000_i1026" DrawAspect="Content" ObjectID="_1569850648" r:id="rId12"/>
        </w:object>
      </w:r>
    </w:p>
    <w:p w:rsidR="00AD0C85" w:rsidRDefault="00AD0C85">
      <w:pPr>
        <w:pStyle w:val="2"/>
        <w:spacing w:before="368" w:after="368"/>
      </w:pPr>
      <w:r>
        <w:rPr>
          <w:rFonts w:hint="eastAsia"/>
        </w:rPr>
        <w:t>3.3</w:t>
      </w:r>
      <w:r w:rsidR="00F80689">
        <w:t xml:space="preserve"> </w:t>
      </w:r>
      <w:r>
        <w:t>分类评级表管理</w:t>
      </w:r>
    </w:p>
    <w:p w:rsidR="00D573C3" w:rsidRDefault="00D573C3" w:rsidP="00D573C3">
      <w:pPr>
        <w:pStyle w:val="30"/>
        <w:spacing w:before="368" w:after="184"/>
      </w:pPr>
      <w:r>
        <w:rPr>
          <w:rFonts w:hint="eastAsia"/>
        </w:rPr>
        <w:t>3.3.1</w:t>
      </w:r>
      <w:r w:rsidR="00F80689">
        <w:t xml:space="preserve"> </w:t>
      </w:r>
      <w:r w:rsidRPr="005002FC">
        <w:rPr>
          <w:rFonts w:hint="eastAsia"/>
          <w:b/>
        </w:rPr>
        <w:t>流程简述</w:t>
      </w:r>
    </w:p>
    <w:p w:rsidR="00D9550C" w:rsidRDefault="00D573C3" w:rsidP="00D573C3">
      <w:r>
        <w:rPr>
          <w:rFonts w:hint="eastAsia"/>
        </w:rPr>
        <w:t>每年的年初</w:t>
      </w:r>
      <w:r w:rsidR="00C53B6A">
        <w:rPr>
          <w:rFonts w:hint="eastAsia"/>
        </w:rPr>
        <w:t>，人民银行用户需要设置新</w:t>
      </w:r>
      <w:r>
        <w:rPr>
          <w:rFonts w:hint="eastAsia"/>
        </w:rPr>
        <w:t>的《</w:t>
      </w:r>
      <w:r w:rsidRPr="00D573C3">
        <w:rPr>
          <w:rFonts w:hint="eastAsia"/>
        </w:rPr>
        <w:t>法人金融机构反洗钱分类评级标准</w:t>
      </w:r>
      <w:r>
        <w:rPr>
          <w:rFonts w:hint="eastAsia"/>
        </w:rPr>
        <w:t>》</w:t>
      </w:r>
      <w:r w:rsidR="00EA1FBE">
        <w:rPr>
          <w:rFonts w:hint="eastAsia"/>
        </w:rPr>
        <w:t>，用于金融机构完成《分类评级》的自评和人民银行对金融机构的初评和复评。</w:t>
      </w:r>
    </w:p>
    <w:p w:rsidR="00D9550C" w:rsidRDefault="00D9550C" w:rsidP="00D9550C">
      <w:pPr>
        <w:pStyle w:val="30"/>
        <w:spacing w:before="368" w:after="184"/>
      </w:pPr>
      <w:r>
        <w:rPr>
          <w:rFonts w:hint="eastAsia"/>
        </w:rPr>
        <w:t xml:space="preserve">3.3.2 </w:t>
      </w:r>
      <w:r>
        <w:rPr>
          <w:rFonts w:hint="eastAsia"/>
        </w:rPr>
        <w:t>流程图</w:t>
      </w:r>
    </w:p>
    <w:p w:rsidR="00ED0852" w:rsidRPr="00ED0852" w:rsidRDefault="00ED0852" w:rsidP="00D9550C">
      <w:pPr>
        <w:jc w:val="center"/>
      </w:pPr>
      <w:r>
        <w:object w:dxaOrig="2985" w:dyaOrig="6106">
          <v:shape id="_x0000_i1027" type="#_x0000_t75" style="width:105.75pt;height:3in" o:ole="">
            <v:imagedata r:id="rId13" o:title=""/>
          </v:shape>
          <o:OLEObject Type="Embed" ProgID="Visio.Drawing.15" ShapeID="_x0000_i1027" DrawAspect="Content" ObjectID="_1569850649" r:id="rId14"/>
        </w:object>
      </w:r>
    </w:p>
    <w:p w:rsidR="00ED0852" w:rsidRDefault="00ED0852">
      <w:pPr>
        <w:pStyle w:val="30"/>
        <w:spacing w:before="368" w:after="184"/>
      </w:pPr>
      <w:r>
        <w:rPr>
          <w:rFonts w:hint="eastAsia"/>
        </w:rPr>
        <w:t xml:space="preserve">3.3.3 </w:t>
      </w:r>
      <w:r>
        <w:rPr>
          <w:rFonts w:hint="eastAsia"/>
        </w:rPr>
        <w:t>流程说明</w:t>
      </w:r>
    </w:p>
    <w:p w:rsidR="00E47F55" w:rsidRDefault="00E47F55" w:rsidP="00E47F55">
      <w:r>
        <w:rPr>
          <w:rFonts w:hint="eastAsia"/>
        </w:rPr>
        <w:lastRenderedPageBreak/>
        <w:t>1.</w:t>
      </w:r>
      <w:r>
        <w:rPr>
          <w:rFonts w:hint="eastAsia"/>
        </w:rPr>
        <w:t>创建评级表：</w:t>
      </w:r>
      <w:r w:rsidR="006911CD">
        <w:rPr>
          <w:rFonts w:hint="eastAsia"/>
        </w:rPr>
        <w:t>人民银行用户在</w:t>
      </w:r>
      <w:r w:rsidR="00806F9F">
        <w:rPr>
          <w:rFonts w:hint="eastAsia"/>
        </w:rPr>
        <w:t>当年度的</w:t>
      </w:r>
      <w:r w:rsidR="006911CD">
        <w:rPr>
          <w:rFonts w:hint="eastAsia"/>
        </w:rPr>
        <w:t>12</w:t>
      </w:r>
      <w:r w:rsidR="006911CD">
        <w:rPr>
          <w:rFonts w:hint="eastAsia"/>
        </w:rPr>
        <w:t>月</w:t>
      </w:r>
      <w:r w:rsidR="006911CD">
        <w:rPr>
          <w:rFonts w:hint="eastAsia"/>
        </w:rPr>
        <w:t>1</w:t>
      </w:r>
      <w:r w:rsidR="006911CD">
        <w:rPr>
          <w:rFonts w:hint="eastAsia"/>
        </w:rPr>
        <w:t>号到</w:t>
      </w:r>
      <w:r w:rsidR="006911CD">
        <w:rPr>
          <w:rFonts w:hint="eastAsia"/>
        </w:rPr>
        <w:t>31</w:t>
      </w:r>
      <w:r w:rsidR="00E6755A">
        <w:rPr>
          <w:rFonts w:hint="eastAsia"/>
        </w:rPr>
        <w:t>号创建下</w:t>
      </w:r>
      <w:r w:rsidR="00877295">
        <w:rPr>
          <w:rFonts w:hint="eastAsia"/>
        </w:rPr>
        <w:t>年度的评级表，用于金融机构用户在下</w:t>
      </w:r>
      <w:r w:rsidR="006911CD">
        <w:rPr>
          <w:rFonts w:hint="eastAsia"/>
        </w:rPr>
        <w:t>年</w:t>
      </w:r>
      <w:r w:rsidR="00877295">
        <w:rPr>
          <w:rFonts w:hint="eastAsia"/>
        </w:rPr>
        <w:t>的</w:t>
      </w:r>
      <w:r w:rsidR="006911CD">
        <w:rPr>
          <w:rFonts w:hint="eastAsia"/>
        </w:rPr>
        <w:t>1</w:t>
      </w:r>
      <w:r w:rsidR="006911CD">
        <w:rPr>
          <w:rFonts w:hint="eastAsia"/>
        </w:rPr>
        <w:t>月</w:t>
      </w:r>
      <w:r w:rsidR="006911CD">
        <w:rPr>
          <w:rFonts w:hint="eastAsia"/>
        </w:rPr>
        <w:t>1</w:t>
      </w:r>
      <w:r w:rsidR="006911CD">
        <w:rPr>
          <w:rFonts w:hint="eastAsia"/>
        </w:rPr>
        <w:t>日到</w:t>
      </w:r>
      <w:r w:rsidR="006911CD">
        <w:rPr>
          <w:rFonts w:hint="eastAsia"/>
        </w:rPr>
        <w:t>1</w:t>
      </w:r>
      <w:r w:rsidR="006911CD">
        <w:rPr>
          <w:rFonts w:hint="eastAsia"/>
        </w:rPr>
        <w:t>月</w:t>
      </w:r>
      <w:r w:rsidR="006911CD">
        <w:rPr>
          <w:rFonts w:hint="eastAsia"/>
        </w:rPr>
        <w:t>20</w:t>
      </w:r>
      <w:r w:rsidR="006911CD">
        <w:rPr>
          <w:rFonts w:hint="eastAsia"/>
        </w:rPr>
        <w:t>日之间的自评。</w:t>
      </w:r>
    </w:p>
    <w:p w:rsidR="00A03457" w:rsidRDefault="00A03457" w:rsidP="00E47F55">
      <w:r>
        <w:rPr>
          <w:rFonts w:hint="eastAsia"/>
        </w:rPr>
        <w:t>2.</w:t>
      </w:r>
      <w:r w:rsidR="003C1FA1">
        <w:rPr>
          <w:rFonts w:hint="eastAsia"/>
        </w:rPr>
        <w:t>创建评级内容</w:t>
      </w:r>
      <w:r w:rsidR="003C1FA1">
        <w:rPr>
          <w:rFonts w:hint="eastAsia"/>
        </w:rPr>
        <w:t>:</w:t>
      </w:r>
      <w:r w:rsidR="003C1FA1">
        <w:rPr>
          <w:rFonts w:hint="eastAsia"/>
        </w:rPr>
        <w:t>人民银行用户将有关部门下发的当年度的《</w:t>
      </w:r>
      <w:r w:rsidR="003C1FA1" w:rsidRPr="00D573C3">
        <w:rPr>
          <w:rFonts w:hint="eastAsia"/>
        </w:rPr>
        <w:t>法人金融机构反洗钱分类评级标准</w:t>
      </w:r>
      <w:r w:rsidR="003C1FA1">
        <w:rPr>
          <w:rFonts w:hint="eastAsia"/>
        </w:rPr>
        <w:t>》导入到系统中。</w:t>
      </w:r>
    </w:p>
    <w:p w:rsidR="003C1FA1" w:rsidRDefault="003C1FA1" w:rsidP="00E47F55">
      <w:r>
        <w:rPr>
          <w:rFonts w:hint="eastAsia"/>
        </w:rPr>
        <w:t>3.</w:t>
      </w:r>
      <w:r>
        <w:rPr>
          <w:rFonts w:hint="eastAsia"/>
        </w:rPr>
        <w:t>保存评级表：对于评级表的内容导入完成后，保存本年度的评级表。在评级表发布之前，人民银行用户允许对其内容进行修改。</w:t>
      </w:r>
    </w:p>
    <w:p w:rsidR="003C1FA1" w:rsidRPr="006911CD" w:rsidRDefault="003C1FA1" w:rsidP="00E47F55">
      <w:r>
        <w:rPr>
          <w:rFonts w:hint="eastAsia"/>
        </w:rPr>
        <w:t>4.</w:t>
      </w:r>
      <w:r>
        <w:rPr>
          <w:rFonts w:hint="eastAsia"/>
        </w:rPr>
        <w:t>发布：确认评级表的内容无误后，发布给金融机构进行自评</w:t>
      </w:r>
      <w:r w:rsidR="00643BB2">
        <w:rPr>
          <w:rFonts w:hint="eastAsia"/>
        </w:rPr>
        <w:t>。</w:t>
      </w:r>
    </w:p>
    <w:p w:rsidR="0048124C" w:rsidRDefault="00AB41DE" w:rsidP="002F1F28">
      <w:pPr>
        <w:pStyle w:val="2"/>
        <w:spacing w:before="368" w:after="368"/>
      </w:pPr>
      <w:r>
        <w:rPr>
          <w:rFonts w:hint="eastAsia"/>
        </w:rPr>
        <w:t>3.</w:t>
      </w:r>
      <w:r>
        <w:t>4</w:t>
      </w:r>
      <w:r w:rsidR="00F80689">
        <w:t xml:space="preserve"> </w:t>
      </w:r>
      <w:r w:rsidR="00D035C0">
        <w:rPr>
          <w:rFonts w:hint="eastAsia"/>
        </w:rPr>
        <w:t>金融机构</w:t>
      </w:r>
      <w:r w:rsidR="000574EA">
        <w:rPr>
          <w:rFonts w:hint="eastAsia"/>
        </w:rPr>
        <w:t>自评</w:t>
      </w:r>
    </w:p>
    <w:p w:rsidR="002F1F28" w:rsidRDefault="00AB41DE" w:rsidP="00AE7B10">
      <w:pPr>
        <w:pStyle w:val="30"/>
        <w:spacing w:before="368" w:after="184"/>
      </w:pPr>
      <w:r>
        <w:rPr>
          <w:rFonts w:hint="eastAsia"/>
        </w:rPr>
        <w:t>3.4.</w:t>
      </w:r>
      <w:r w:rsidR="00AE7B10">
        <w:rPr>
          <w:rFonts w:hint="eastAsia"/>
        </w:rPr>
        <w:t>1</w:t>
      </w:r>
      <w:r w:rsidR="001926DD" w:rsidRPr="005002FC">
        <w:rPr>
          <w:rFonts w:hint="eastAsia"/>
          <w:b/>
        </w:rPr>
        <w:t>流程</w:t>
      </w:r>
      <w:r w:rsidR="004C3503" w:rsidRPr="005002FC">
        <w:rPr>
          <w:rFonts w:hint="eastAsia"/>
          <w:b/>
        </w:rPr>
        <w:t>简</w:t>
      </w:r>
      <w:r w:rsidR="002F1F28" w:rsidRPr="005002FC">
        <w:rPr>
          <w:rFonts w:hint="eastAsia"/>
          <w:b/>
        </w:rPr>
        <w:t>述</w:t>
      </w:r>
    </w:p>
    <w:p w:rsidR="006C52FE" w:rsidRDefault="002F1F28" w:rsidP="004C3503">
      <w:pPr>
        <w:ind w:firstLine="420"/>
      </w:pPr>
      <w:r>
        <w:t>每年的</w:t>
      </w:r>
      <w:r>
        <w:rPr>
          <w:rFonts w:hint="eastAsia"/>
        </w:rPr>
        <w:t>1</w:t>
      </w:r>
      <w:r>
        <w:rPr>
          <w:rFonts w:hint="eastAsia"/>
        </w:rPr>
        <w:t>月</w:t>
      </w:r>
      <w:r>
        <w:rPr>
          <w:rFonts w:hint="eastAsia"/>
        </w:rPr>
        <w:t>1</w:t>
      </w:r>
      <w:r>
        <w:rPr>
          <w:rFonts w:hint="eastAsia"/>
        </w:rPr>
        <w:t>日到</w:t>
      </w:r>
      <w:r>
        <w:rPr>
          <w:rFonts w:hint="eastAsia"/>
        </w:rPr>
        <w:t>1</w:t>
      </w:r>
      <w:r>
        <w:rPr>
          <w:rFonts w:hint="eastAsia"/>
        </w:rPr>
        <w:t>月</w:t>
      </w:r>
      <w:r>
        <w:rPr>
          <w:rFonts w:hint="eastAsia"/>
        </w:rPr>
        <w:t>20</w:t>
      </w:r>
      <w:r>
        <w:rPr>
          <w:rFonts w:hint="eastAsia"/>
        </w:rPr>
        <w:t>日</w:t>
      </w:r>
      <w:r w:rsidR="00124FD0">
        <w:rPr>
          <w:rFonts w:hint="eastAsia"/>
        </w:rPr>
        <w:t>，金融机构</w:t>
      </w:r>
      <w:r w:rsidR="00124FD0">
        <w:rPr>
          <w:rFonts w:hint="eastAsia"/>
        </w:rPr>
        <w:t xml:space="preserve"> </w:t>
      </w:r>
      <w:r w:rsidR="00E855D5">
        <w:rPr>
          <w:rFonts w:hint="eastAsia"/>
        </w:rPr>
        <w:t>针对去年</w:t>
      </w:r>
      <w:r w:rsidR="00E855D5">
        <w:rPr>
          <w:rFonts w:hint="eastAsia"/>
        </w:rPr>
        <w:t>1</w:t>
      </w:r>
      <w:r w:rsidR="00E855D5">
        <w:rPr>
          <w:rFonts w:hint="eastAsia"/>
        </w:rPr>
        <w:t>月</w:t>
      </w:r>
      <w:r w:rsidR="00E855D5">
        <w:rPr>
          <w:rFonts w:hint="eastAsia"/>
        </w:rPr>
        <w:t>1</w:t>
      </w:r>
      <w:r w:rsidR="00E855D5">
        <w:rPr>
          <w:rFonts w:hint="eastAsia"/>
        </w:rPr>
        <w:t>日到</w:t>
      </w:r>
      <w:r w:rsidR="00E855D5">
        <w:rPr>
          <w:rFonts w:hint="eastAsia"/>
        </w:rPr>
        <w:t>12</w:t>
      </w:r>
      <w:r w:rsidR="00E855D5">
        <w:rPr>
          <w:rFonts w:hint="eastAsia"/>
        </w:rPr>
        <w:t>月</w:t>
      </w:r>
      <w:r w:rsidR="00E855D5">
        <w:rPr>
          <w:rFonts w:hint="eastAsia"/>
        </w:rPr>
        <w:t>31</w:t>
      </w:r>
      <w:r w:rsidR="00E855D5">
        <w:rPr>
          <w:rFonts w:hint="eastAsia"/>
        </w:rPr>
        <w:t>日的反洗钱资料进行整理</w:t>
      </w:r>
      <w:r w:rsidR="00525FE2">
        <w:rPr>
          <w:rFonts w:hint="eastAsia"/>
        </w:rPr>
        <w:t>。</w:t>
      </w:r>
      <w:r w:rsidR="00E855D5">
        <w:rPr>
          <w:rFonts w:hint="eastAsia"/>
        </w:rPr>
        <w:t>并于</w:t>
      </w:r>
      <w:r w:rsidR="00145B3A">
        <w:rPr>
          <w:rFonts w:hint="eastAsia"/>
        </w:rPr>
        <w:t>1</w:t>
      </w:r>
      <w:r w:rsidR="00145B3A">
        <w:rPr>
          <w:rFonts w:hint="eastAsia"/>
        </w:rPr>
        <w:t>月</w:t>
      </w:r>
      <w:r w:rsidR="00145B3A">
        <w:rPr>
          <w:rFonts w:hint="eastAsia"/>
        </w:rPr>
        <w:t>2</w:t>
      </w:r>
      <w:r w:rsidR="00145B3A">
        <w:t>0</w:t>
      </w:r>
      <w:r w:rsidR="00145B3A">
        <w:t>号之前登录本系统</w:t>
      </w:r>
      <w:r w:rsidR="00145B3A">
        <w:rPr>
          <w:rFonts w:hint="eastAsia"/>
        </w:rPr>
        <w:t>完成法人金融机构反洗钱分类评级</w:t>
      </w:r>
      <w:r w:rsidR="00220274">
        <w:rPr>
          <w:rFonts w:hint="eastAsia"/>
        </w:rPr>
        <w:t>的</w:t>
      </w:r>
      <w:r w:rsidR="00145B3A">
        <w:rPr>
          <w:rFonts w:hint="eastAsia"/>
        </w:rPr>
        <w:t>自评，并将自评时的附件资料上传至本系统。</w:t>
      </w:r>
    </w:p>
    <w:p w:rsidR="00C74C62" w:rsidRDefault="00D51D8F" w:rsidP="005002FC">
      <w:pPr>
        <w:pStyle w:val="30"/>
        <w:spacing w:before="368" w:after="184"/>
      </w:pPr>
      <w:r>
        <w:t>3.4</w:t>
      </w:r>
      <w:r w:rsidR="00AE7B10">
        <w:t>.2</w:t>
      </w:r>
      <w:r w:rsidR="005002FC">
        <w:rPr>
          <w:rFonts w:hint="eastAsia"/>
        </w:rPr>
        <w:t>自评</w:t>
      </w:r>
      <w:r w:rsidR="005002FC">
        <w:t>流程图</w:t>
      </w:r>
    </w:p>
    <w:p w:rsidR="004C3503" w:rsidRDefault="00702A9A" w:rsidP="00CD10EF">
      <w:pPr>
        <w:jc w:val="center"/>
      </w:pPr>
      <w:r>
        <w:object w:dxaOrig="4651" w:dyaOrig="7875">
          <v:shape id="_x0000_i1028" type="#_x0000_t75" style="width:179.25pt;height:303pt" o:ole="">
            <v:imagedata r:id="rId15" o:title=""/>
          </v:shape>
          <o:OLEObject Type="Embed" ProgID="Visio.Drawing.15" ShapeID="_x0000_i1028" DrawAspect="Content" ObjectID="_1569850650" r:id="rId16"/>
        </w:object>
      </w:r>
    </w:p>
    <w:p w:rsidR="004C3503" w:rsidRDefault="0057549F" w:rsidP="00AE7B10">
      <w:pPr>
        <w:pStyle w:val="30"/>
        <w:spacing w:before="368" w:after="184"/>
      </w:pPr>
      <w:r>
        <w:rPr>
          <w:rFonts w:hint="eastAsia"/>
        </w:rPr>
        <w:t>3.4</w:t>
      </w:r>
      <w:r w:rsidR="00AE7B10">
        <w:rPr>
          <w:rFonts w:hint="eastAsia"/>
        </w:rPr>
        <w:t>.3</w:t>
      </w:r>
      <w:r w:rsidR="00BE1BB0">
        <w:t>自评流程</w:t>
      </w:r>
      <w:r w:rsidR="004C3503">
        <w:t>说明</w:t>
      </w:r>
    </w:p>
    <w:p w:rsidR="004C3503" w:rsidRDefault="00176B2D" w:rsidP="004C3503">
      <w:r>
        <w:lastRenderedPageBreak/>
        <w:t>1.</w:t>
      </w:r>
      <w:r w:rsidR="00557750">
        <w:t xml:space="preserve"> </w:t>
      </w:r>
      <w:r w:rsidR="00CD10EF">
        <w:t>选择年度自评</w:t>
      </w:r>
      <w:r w:rsidR="00CD10EF">
        <w:rPr>
          <w:rFonts w:hint="eastAsia"/>
        </w:rPr>
        <w:t>:</w:t>
      </w:r>
      <w:r>
        <w:t>每年的</w:t>
      </w:r>
      <w:r>
        <w:rPr>
          <w:rFonts w:hint="eastAsia"/>
        </w:rPr>
        <w:t>1</w:t>
      </w:r>
      <w:r>
        <w:rPr>
          <w:rFonts w:hint="eastAsia"/>
        </w:rPr>
        <w:t>月</w:t>
      </w:r>
      <w:r>
        <w:rPr>
          <w:rFonts w:hint="eastAsia"/>
        </w:rPr>
        <w:t>1</w:t>
      </w:r>
      <w:r>
        <w:rPr>
          <w:rFonts w:hint="eastAsia"/>
        </w:rPr>
        <w:t>日到</w:t>
      </w:r>
      <w:r>
        <w:rPr>
          <w:rFonts w:hint="eastAsia"/>
        </w:rPr>
        <w:t>1</w:t>
      </w:r>
      <w:r>
        <w:rPr>
          <w:rFonts w:hint="eastAsia"/>
        </w:rPr>
        <w:t>月</w:t>
      </w:r>
      <w:r>
        <w:rPr>
          <w:rFonts w:hint="eastAsia"/>
        </w:rPr>
        <w:t>20</w:t>
      </w:r>
      <w:r>
        <w:rPr>
          <w:rFonts w:hint="eastAsia"/>
        </w:rPr>
        <w:t>日，</w:t>
      </w:r>
      <w:r w:rsidRPr="007B5926">
        <w:rPr>
          <w:rFonts w:hint="eastAsia"/>
          <w:b/>
          <w:color w:val="FF0000"/>
        </w:rPr>
        <w:t>系统将会提示金融机构用户进行年度自评</w:t>
      </w:r>
      <w:r>
        <w:rPr>
          <w:rFonts w:hint="eastAsia"/>
        </w:rPr>
        <w:t>。金融机构用户通过选择当前年度的自评标准表进行自评。</w:t>
      </w:r>
    </w:p>
    <w:p w:rsidR="00176B2D" w:rsidRDefault="00176B2D" w:rsidP="004C3503">
      <w:r>
        <w:rPr>
          <w:rFonts w:hint="eastAsia"/>
        </w:rPr>
        <w:t>2.</w:t>
      </w:r>
      <w:r w:rsidR="00557750">
        <w:t xml:space="preserve"> </w:t>
      </w:r>
      <w:r w:rsidR="00CD10EF">
        <w:rPr>
          <w:rFonts w:hint="eastAsia"/>
        </w:rPr>
        <w:t>填写自评内容</w:t>
      </w:r>
      <w:r w:rsidR="00CD10EF">
        <w:rPr>
          <w:rFonts w:hint="eastAsia"/>
        </w:rPr>
        <w:t>:</w:t>
      </w:r>
      <w:r w:rsidR="00CD10EF">
        <w:rPr>
          <w:rFonts w:hint="eastAsia"/>
        </w:rPr>
        <w:t>金融机构用户</w:t>
      </w:r>
      <w:r>
        <w:rPr>
          <w:rFonts w:hint="eastAsia"/>
        </w:rPr>
        <w:t>在自评标准表中选择一个二级指标，开始此二级指标的自评。</w:t>
      </w:r>
      <w:r w:rsidR="00CD10EF">
        <w:t>需要</w:t>
      </w:r>
      <w:r>
        <w:t>填写自评扣分</w:t>
      </w:r>
      <w:r>
        <w:rPr>
          <w:rFonts w:hint="eastAsia"/>
        </w:rPr>
        <w:t>，</w:t>
      </w:r>
      <w:r>
        <w:t>自评得分</w:t>
      </w:r>
      <w:r>
        <w:rPr>
          <w:rFonts w:hint="eastAsia"/>
        </w:rPr>
        <w:t>，</w:t>
      </w:r>
      <w:r w:rsidR="00CD10EF">
        <w:t>自评理由</w:t>
      </w:r>
      <w:r>
        <w:rPr>
          <w:rFonts w:hint="eastAsia"/>
        </w:rPr>
        <w:t>，</w:t>
      </w:r>
      <w:r>
        <w:t>完成当前二级指标的自评</w:t>
      </w:r>
      <w:r>
        <w:rPr>
          <w:rFonts w:hint="eastAsia"/>
        </w:rPr>
        <w:t>。</w:t>
      </w:r>
      <w:r w:rsidRPr="007B5926">
        <w:rPr>
          <w:b/>
          <w:color w:val="FF0000"/>
        </w:rPr>
        <w:t>其中自评理由允许上传</w:t>
      </w:r>
      <w:r w:rsidRPr="007B5926">
        <w:rPr>
          <w:rFonts w:hint="eastAsia"/>
          <w:b/>
          <w:color w:val="FF0000"/>
        </w:rPr>
        <w:t>100M</w:t>
      </w:r>
      <w:r w:rsidRPr="007B5926">
        <w:rPr>
          <w:rFonts w:hint="eastAsia"/>
          <w:b/>
          <w:color w:val="FF0000"/>
        </w:rPr>
        <w:t>以内的附件。</w:t>
      </w:r>
    </w:p>
    <w:p w:rsidR="00702A9A" w:rsidRDefault="00176B2D" w:rsidP="00702A9A">
      <w:r>
        <w:rPr>
          <w:rFonts w:hint="eastAsia"/>
        </w:rPr>
        <w:t>4.</w:t>
      </w:r>
      <w:r w:rsidR="00557750">
        <w:t xml:space="preserve"> </w:t>
      </w:r>
      <w:r w:rsidR="00702A9A">
        <w:rPr>
          <w:rFonts w:hint="eastAsia"/>
        </w:rPr>
        <w:t>复核</w:t>
      </w:r>
      <w:r w:rsidR="00702A9A">
        <w:rPr>
          <w:rFonts w:hint="eastAsia"/>
        </w:rPr>
        <w:t xml:space="preserve">: </w:t>
      </w:r>
      <w:r w:rsidR="00702A9A">
        <w:rPr>
          <w:rFonts w:hint="eastAsia"/>
        </w:rPr>
        <w:t>在完成</w:t>
      </w:r>
      <w:r w:rsidR="00702A9A">
        <w:t>全部的自评内容后</w:t>
      </w:r>
      <w:r w:rsidR="00702A9A">
        <w:rPr>
          <w:rFonts w:hint="eastAsia"/>
        </w:rPr>
        <w:t>，拥有</w:t>
      </w:r>
      <w:r w:rsidR="00702A9A">
        <w:t>复核权限的金融机构用户需要对每一个</w:t>
      </w:r>
      <w:r w:rsidR="00702A9A">
        <w:rPr>
          <w:rFonts w:hint="eastAsia"/>
        </w:rPr>
        <w:t>二级指标的内容进行复核。如果复核不通过，需要用户对</w:t>
      </w:r>
      <w:r w:rsidR="007B5926">
        <w:rPr>
          <w:rFonts w:hint="eastAsia"/>
        </w:rPr>
        <w:t>复核不通过的</w:t>
      </w:r>
      <w:r w:rsidR="00702A9A">
        <w:rPr>
          <w:rFonts w:hint="eastAsia"/>
        </w:rPr>
        <w:t>自评内容进行修改。</w:t>
      </w:r>
    </w:p>
    <w:p w:rsidR="00702A9A" w:rsidRPr="00702A9A" w:rsidRDefault="00702A9A" w:rsidP="00702A9A">
      <w:r>
        <w:rPr>
          <w:rFonts w:hint="eastAsia"/>
        </w:rPr>
        <w:t>5.</w:t>
      </w:r>
      <w:r w:rsidR="00557750">
        <w:t xml:space="preserve"> </w:t>
      </w:r>
      <w:r w:rsidR="001B55D7">
        <w:rPr>
          <w:rFonts w:hint="eastAsia"/>
        </w:rPr>
        <w:t>提交自评表：金融机构的自评表在</w:t>
      </w:r>
      <w:r>
        <w:rPr>
          <w:rFonts w:hint="eastAsia"/>
        </w:rPr>
        <w:t>复核通过的情况下，允许提交自评表。在</w:t>
      </w:r>
      <w:r>
        <w:rPr>
          <w:rFonts w:hint="eastAsia"/>
        </w:rPr>
        <w:t>1</w:t>
      </w:r>
      <w:r>
        <w:rPr>
          <w:rFonts w:hint="eastAsia"/>
        </w:rPr>
        <w:t>月</w:t>
      </w:r>
      <w:r>
        <w:rPr>
          <w:rFonts w:hint="eastAsia"/>
        </w:rPr>
        <w:t>20</w:t>
      </w:r>
      <w:r>
        <w:rPr>
          <w:rFonts w:hint="eastAsia"/>
        </w:rPr>
        <w:t>号之前必须完成自评且提交自评表。</w:t>
      </w:r>
    </w:p>
    <w:p w:rsidR="00661648" w:rsidRPr="00176B2D" w:rsidRDefault="00661648" w:rsidP="004C3503">
      <w:r>
        <w:rPr>
          <w:rFonts w:hint="eastAsia"/>
        </w:rPr>
        <w:t>6.</w:t>
      </w:r>
      <w:r w:rsidR="00557750">
        <w:t xml:space="preserve"> </w:t>
      </w:r>
      <w:r>
        <w:rPr>
          <w:rFonts w:hint="eastAsia"/>
        </w:rPr>
        <w:t>在人民银行的初评开始之前，金融机构都允许对之前进行的</w:t>
      </w:r>
      <w:r w:rsidR="009B10BB">
        <w:rPr>
          <w:rFonts w:hint="eastAsia"/>
        </w:rPr>
        <w:t>自评进行修改。</w:t>
      </w:r>
    </w:p>
    <w:p w:rsidR="004C3503" w:rsidRPr="004C3503" w:rsidRDefault="004C3503" w:rsidP="004C3503"/>
    <w:p w:rsidR="00F92BD7" w:rsidRDefault="003107F2" w:rsidP="00F92BD7">
      <w:pPr>
        <w:pStyle w:val="2"/>
        <w:spacing w:before="368" w:after="368"/>
      </w:pPr>
      <w:r>
        <w:rPr>
          <w:rFonts w:hint="eastAsia"/>
        </w:rPr>
        <w:t>3.5</w:t>
      </w:r>
      <w:r w:rsidR="00F80689">
        <w:t xml:space="preserve"> </w:t>
      </w:r>
      <w:r w:rsidR="00F92BD7">
        <w:rPr>
          <w:rFonts w:hint="eastAsia"/>
        </w:rPr>
        <w:t>初评</w:t>
      </w:r>
      <w:r w:rsidR="009E263F">
        <w:rPr>
          <w:rFonts w:hint="eastAsia"/>
        </w:rPr>
        <w:t>管理</w:t>
      </w:r>
    </w:p>
    <w:p w:rsidR="00EF5458" w:rsidRDefault="003107F2" w:rsidP="00697861">
      <w:pPr>
        <w:pStyle w:val="30"/>
        <w:spacing w:before="368" w:after="184"/>
      </w:pPr>
      <w:r>
        <w:rPr>
          <w:rFonts w:hint="eastAsia"/>
        </w:rPr>
        <w:t>3.5</w:t>
      </w:r>
      <w:r w:rsidR="00EF5458">
        <w:rPr>
          <w:rFonts w:hint="eastAsia"/>
        </w:rPr>
        <w:t>.1</w:t>
      </w:r>
      <w:r w:rsidR="00F80689">
        <w:t xml:space="preserve"> </w:t>
      </w:r>
      <w:r w:rsidR="001926DD">
        <w:rPr>
          <w:rFonts w:hint="eastAsia"/>
        </w:rPr>
        <w:t>流程</w:t>
      </w:r>
      <w:r w:rsidR="00EF5458">
        <w:rPr>
          <w:rFonts w:hint="eastAsia"/>
        </w:rPr>
        <w:t>简述</w:t>
      </w:r>
    </w:p>
    <w:p w:rsidR="00697861" w:rsidRDefault="00EF5458" w:rsidP="00697861">
      <w:pPr>
        <w:ind w:firstLine="420"/>
      </w:pPr>
      <w:r>
        <w:t>在金融机构完成自评后</w:t>
      </w:r>
      <w:r>
        <w:rPr>
          <w:rFonts w:hint="eastAsia"/>
        </w:rPr>
        <w:t>，</w:t>
      </w:r>
      <w:r w:rsidR="00697861">
        <w:rPr>
          <w:rFonts w:hint="eastAsia"/>
        </w:rPr>
        <w:t>人民银行或</w:t>
      </w:r>
      <w:r w:rsidR="00697861" w:rsidRPr="00697861">
        <w:rPr>
          <w:rFonts w:hint="eastAsia"/>
        </w:rPr>
        <w:t>其分支机构</w:t>
      </w:r>
      <w:r w:rsidR="00697861">
        <w:rPr>
          <w:rFonts w:hint="eastAsia"/>
        </w:rPr>
        <w:t>，将会对所有的金融机构，根据其自评结果，</w:t>
      </w:r>
      <w:r w:rsidR="00697861" w:rsidRPr="00697861">
        <w:rPr>
          <w:rFonts w:hint="eastAsia"/>
        </w:rPr>
        <w:t>按照《法人金融机构反洗钱分类评级标准》</w:t>
      </w:r>
      <w:r w:rsidR="00BC2B28">
        <w:rPr>
          <w:rFonts w:hint="eastAsia"/>
        </w:rPr>
        <w:t>，进行评分，初评结果将会</w:t>
      </w:r>
      <w:r w:rsidR="00F917FE">
        <w:rPr>
          <w:rFonts w:hint="eastAsia"/>
        </w:rPr>
        <w:t>在初评结束后</w:t>
      </w:r>
      <w:r w:rsidR="00BC2B28">
        <w:rPr>
          <w:rFonts w:hint="eastAsia"/>
        </w:rPr>
        <w:t>通知给金融机构</w:t>
      </w:r>
    </w:p>
    <w:p w:rsidR="00DF62D5" w:rsidRDefault="00FF1554" w:rsidP="00DF62D5">
      <w:pPr>
        <w:pStyle w:val="30"/>
        <w:spacing w:before="368" w:after="184"/>
      </w:pPr>
      <w:r>
        <w:t>3.5</w:t>
      </w:r>
      <w:r w:rsidR="00DF62D5">
        <w:t>.2</w:t>
      </w:r>
      <w:r w:rsidR="00F80689">
        <w:t xml:space="preserve"> </w:t>
      </w:r>
      <w:r w:rsidR="00AE6905">
        <w:t>初评流程图</w:t>
      </w:r>
    </w:p>
    <w:p w:rsidR="00FA32E6" w:rsidRDefault="00CE0FEB" w:rsidP="00FA32E6">
      <w:pPr>
        <w:jc w:val="center"/>
      </w:pPr>
      <w:r>
        <w:object w:dxaOrig="1575" w:dyaOrig="3781">
          <v:shape id="_x0000_i1029" type="#_x0000_t75" style="width:78.75pt;height:189pt" o:ole="">
            <v:imagedata r:id="rId17" o:title=""/>
          </v:shape>
          <o:OLEObject Type="Embed" ProgID="Visio.Drawing.15" ShapeID="_x0000_i1029" DrawAspect="Content" ObjectID="_1569850651" r:id="rId18"/>
        </w:object>
      </w:r>
    </w:p>
    <w:p w:rsidR="00FA32E6" w:rsidRDefault="00FF1554" w:rsidP="00050084">
      <w:pPr>
        <w:pStyle w:val="30"/>
        <w:spacing w:before="368" w:after="184"/>
      </w:pPr>
      <w:r>
        <w:rPr>
          <w:rFonts w:hint="eastAsia"/>
        </w:rPr>
        <w:t>3.5</w:t>
      </w:r>
      <w:r w:rsidR="008C6D69">
        <w:t>.3</w:t>
      </w:r>
      <w:r w:rsidR="00F80689">
        <w:t xml:space="preserve"> </w:t>
      </w:r>
      <w:r w:rsidR="00FA32E6">
        <w:rPr>
          <w:rFonts w:hint="eastAsia"/>
        </w:rPr>
        <w:t>流程说明</w:t>
      </w:r>
    </w:p>
    <w:p w:rsidR="00CE0FEB" w:rsidRDefault="00116A48" w:rsidP="005320D3">
      <w:pPr>
        <w:ind w:firstLine="420"/>
      </w:pPr>
      <w:r>
        <w:rPr>
          <w:rFonts w:hint="eastAsia"/>
        </w:rPr>
        <w:t>1.</w:t>
      </w:r>
      <w:r w:rsidR="00557750">
        <w:t xml:space="preserve"> </w:t>
      </w:r>
      <w:r w:rsidR="00CE0FEB">
        <w:rPr>
          <w:rFonts w:hint="eastAsia"/>
        </w:rPr>
        <w:t>选择金融机构</w:t>
      </w:r>
      <w:r w:rsidR="00CE0FEB">
        <w:rPr>
          <w:rFonts w:hint="eastAsia"/>
        </w:rPr>
        <w:t>:</w:t>
      </w:r>
      <w:r w:rsidR="00CE0FEB">
        <w:t>人民银行评审用户选择某个金融机构进行评审</w:t>
      </w:r>
      <w:r w:rsidR="00CE0FEB">
        <w:rPr>
          <w:rFonts w:hint="eastAsia"/>
        </w:rPr>
        <w:t>。</w:t>
      </w:r>
    </w:p>
    <w:p w:rsidR="00116A48" w:rsidRDefault="007D6713" w:rsidP="005320D3">
      <w:pPr>
        <w:ind w:firstLine="420"/>
      </w:pPr>
      <w:r>
        <w:rPr>
          <w:rFonts w:hint="eastAsia"/>
        </w:rPr>
        <w:lastRenderedPageBreak/>
        <w:t>2.</w:t>
      </w:r>
      <w:r w:rsidR="00557750">
        <w:t xml:space="preserve"> </w:t>
      </w:r>
      <w:r>
        <w:rPr>
          <w:rFonts w:hint="eastAsia"/>
        </w:rPr>
        <w:t>评审金融</w:t>
      </w:r>
      <w:r w:rsidR="00116A48">
        <w:rPr>
          <w:rFonts w:hint="eastAsia"/>
        </w:rPr>
        <w:t>机构</w:t>
      </w:r>
      <w:r>
        <w:rPr>
          <w:rFonts w:hint="eastAsia"/>
        </w:rPr>
        <w:t xml:space="preserve">: </w:t>
      </w:r>
      <w:r w:rsidR="00116A48">
        <w:rPr>
          <w:rFonts w:hint="eastAsia"/>
        </w:rPr>
        <w:t>对于每一个二级指标，查看金融机构的自评分，下载金融机构的自评资料，对照评分标准进行评分，发现与评分标准不同的，需适当的调整评审分数和填写评审原因。</w:t>
      </w:r>
    </w:p>
    <w:p w:rsidR="00D54B41" w:rsidRDefault="00437E49" w:rsidP="005320D3">
      <w:pPr>
        <w:ind w:firstLine="420"/>
      </w:pPr>
      <w:r>
        <w:t>3.</w:t>
      </w:r>
      <w:r w:rsidR="00557750">
        <w:t xml:space="preserve"> </w:t>
      </w:r>
      <w:r w:rsidR="007D6713">
        <w:rPr>
          <w:rFonts w:hint="eastAsia"/>
        </w:rPr>
        <w:t>保存评审结果</w:t>
      </w:r>
      <w:r w:rsidR="007D6713">
        <w:rPr>
          <w:rFonts w:hint="eastAsia"/>
        </w:rPr>
        <w:t xml:space="preserve">: </w:t>
      </w:r>
      <w:r w:rsidR="00D54B41">
        <w:t>1.</w:t>
      </w:r>
      <w:r w:rsidR="00670383">
        <w:rPr>
          <w:rFonts w:hint="eastAsia"/>
        </w:rPr>
        <w:t>评审的结果如果是</w:t>
      </w:r>
      <w:r w:rsidR="00670383">
        <w:rPr>
          <w:rFonts w:hint="eastAsia"/>
        </w:rPr>
        <w:t>D</w:t>
      </w:r>
      <w:r w:rsidR="00670383">
        <w:rPr>
          <w:rFonts w:hint="eastAsia"/>
        </w:rPr>
        <w:t>级或</w:t>
      </w:r>
      <w:r w:rsidR="00670383">
        <w:rPr>
          <w:rFonts w:hint="eastAsia"/>
        </w:rPr>
        <w:t>E</w:t>
      </w:r>
      <w:r w:rsidR="00670383">
        <w:rPr>
          <w:rFonts w:hint="eastAsia"/>
        </w:rPr>
        <w:t>级将需要经过</w:t>
      </w:r>
      <w:r w:rsidR="00D901B3">
        <w:rPr>
          <w:rFonts w:hint="eastAsia"/>
        </w:rPr>
        <w:t>初评审核</w:t>
      </w:r>
      <w:r w:rsidR="00D54B41">
        <w:rPr>
          <w:rFonts w:hint="eastAsia"/>
        </w:rPr>
        <w:t>，在初评审核之前允许再次初评。但是当初评审核通过之后将不允许再次初评。</w:t>
      </w:r>
    </w:p>
    <w:p w:rsidR="00D54B41" w:rsidRDefault="00D54B41" w:rsidP="005320D3">
      <w:pPr>
        <w:ind w:firstLine="420"/>
      </w:pPr>
      <w:r>
        <w:rPr>
          <w:rFonts w:hint="eastAsia"/>
        </w:rPr>
        <w:t>2.</w:t>
      </w:r>
      <w:r>
        <w:rPr>
          <w:rFonts w:hint="eastAsia"/>
        </w:rPr>
        <w:t>初评的结果如果是</w:t>
      </w:r>
      <w:r>
        <w:rPr>
          <w:rFonts w:hint="eastAsia"/>
        </w:rPr>
        <w:t>A,B,C</w:t>
      </w:r>
      <w:r>
        <w:t>三级</w:t>
      </w:r>
      <w:r>
        <w:rPr>
          <w:rFonts w:hint="eastAsia"/>
        </w:rPr>
        <w:t>，</w:t>
      </w:r>
      <w:r>
        <w:t>那么在初评阶段结束之前都允许</w:t>
      </w:r>
      <w:r w:rsidR="00175222">
        <w:t>再次</w:t>
      </w:r>
      <w:r>
        <w:t>初评</w:t>
      </w:r>
      <w:r>
        <w:rPr>
          <w:rFonts w:hint="eastAsia"/>
        </w:rPr>
        <w:t>。</w:t>
      </w:r>
    </w:p>
    <w:p w:rsidR="00116A48" w:rsidRDefault="007D6713" w:rsidP="005320D3">
      <w:pPr>
        <w:ind w:firstLine="420"/>
      </w:pPr>
      <w:r>
        <w:rPr>
          <w:rFonts w:hint="eastAsia"/>
        </w:rPr>
        <w:t>在完成对金融机构的评审后，将评审结果进行保存。</w:t>
      </w:r>
    </w:p>
    <w:p w:rsidR="00437E49" w:rsidRDefault="00437E49" w:rsidP="00557750">
      <w:pPr>
        <w:ind w:firstLine="420"/>
      </w:pPr>
      <w:r>
        <w:t>4</w:t>
      </w:r>
      <w:r w:rsidR="00116A48">
        <w:rPr>
          <w:rFonts w:hint="eastAsia"/>
        </w:rPr>
        <w:t>.</w:t>
      </w:r>
      <w:r w:rsidR="00557750">
        <w:t xml:space="preserve"> </w:t>
      </w:r>
      <w:r>
        <w:rPr>
          <w:rFonts w:hint="eastAsia"/>
        </w:rPr>
        <w:t>发布评审结果</w:t>
      </w:r>
      <w:r>
        <w:rPr>
          <w:rFonts w:hint="eastAsia"/>
        </w:rPr>
        <w:t>:</w:t>
      </w:r>
      <w:r>
        <w:rPr>
          <w:rFonts w:hint="eastAsia"/>
        </w:rPr>
        <w:t>在完成全部的金融机构的初评后，将初评结果发送给金融机构。</w:t>
      </w:r>
      <w:r>
        <w:t>金融机构可以导出初评报告</w:t>
      </w:r>
      <w:r>
        <w:rPr>
          <w:rFonts w:hint="eastAsia"/>
        </w:rPr>
        <w:t>和查询具体的评分项目。</w:t>
      </w:r>
    </w:p>
    <w:p w:rsidR="001139E3" w:rsidRDefault="003107F2" w:rsidP="001139E3">
      <w:pPr>
        <w:pStyle w:val="2"/>
        <w:spacing w:before="368" w:after="368"/>
      </w:pPr>
      <w:r>
        <w:rPr>
          <w:rFonts w:hint="eastAsia"/>
        </w:rPr>
        <w:t>3.6</w:t>
      </w:r>
      <w:r w:rsidR="00F80689">
        <w:t xml:space="preserve"> </w:t>
      </w:r>
      <w:r w:rsidR="001139E3">
        <w:rPr>
          <w:rFonts w:hint="eastAsia"/>
        </w:rPr>
        <w:t>复评</w:t>
      </w:r>
      <w:r w:rsidR="00F80689">
        <w:rPr>
          <w:rFonts w:hint="eastAsia"/>
        </w:rPr>
        <w:t>管理</w:t>
      </w:r>
    </w:p>
    <w:p w:rsidR="003A6914" w:rsidRDefault="003107F2" w:rsidP="003A6914">
      <w:pPr>
        <w:pStyle w:val="30"/>
        <w:spacing w:before="368" w:after="184"/>
      </w:pPr>
      <w:r>
        <w:rPr>
          <w:rFonts w:hint="eastAsia"/>
        </w:rPr>
        <w:t>3.6</w:t>
      </w:r>
      <w:r w:rsidR="00F80689">
        <w:rPr>
          <w:rFonts w:hint="eastAsia"/>
        </w:rPr>
        <w:t xml:space="preserve">.1 </w:t>
      </w:r>
      <w:r w:rsidR="003A6914">
        <w:rPr>
          <w:rFonts w:hint="eastAsia"/>
        </w:rPr>
        <w:t>流程简述</w:t>
      </w:r>
    </w:p>
    <w:p w:rsidR="001139E3" w:rsidRDefault="008F461D" w:rsidP="001139E3">
      <w:r>
        <w:rPr>
          <w:rFonts w:hint="eastAsia"/>
        </w:rPr>
        <w:t>金融机构获取本机构的初评结果后</w:t>
      </w:r>
      <w:r w:rsidR="00B00196">
        <w:rPr>
          <w:rFonts w:hint="eastAsia"/>
        </w:rPr>
        <w:t>，</w:t>
      </w:r>
      <w:r>
        <w:rPr>
          <w:rFonts w:hint="eastAsia"/>
        </w:rPr>
        <w:t>如果对初评结果没有异议，初评结果将作为复评结果发布。如果对初评结果有异议，可以发起异议申请。人民银行在</w:t>
      </w:r>
      <w:r w:rsidR="00990F11">
        <w:t>复评</w:t>
      </w:r>
      <w:r>
        <w:t>阶段对异议申请进行处理</w:t>
      </w:r>
      <w:r w:rsidR="00990F11">
        <w:rPr>
          <w:rFonts w:hint="eastAsia"/>
        </w:rPr>
        <w:t>。</w:t>
      </w:r>
      <w:r w:rsidR="00571269">
        <w:rPr>
          <w:rFonts w:hint="eastAsia"/>
        </w:rPr>
        <w:t>复评时的结果将会实时的通知相关的金融机构。</w:t>
      </w:r>
    </w:p>
    <w:p w:rsidR="00640D51" w:rsidRDefault="00681674" w:rsidP="00640D51">
      <w:pPr>
        <w:pStyle w:val="30"/>
        <w:spacing w:before="368" w:after="184"/>
      </w:pPr>
      <w:r>
        <w:rPr>
          <w:rFonts w:hint="eastAsia"/>
        </w:rPr>
        <w:t>3.6</w:t>
      </w:r>
      <w:r w:rsidR="00640D51">
        <w:rPr>
          <w:rFonts w:hint="eastAsia"/>
        </w:rPr>
        <w:t>.2</w:t>
      </w:r>
      <w:r w:rsidR="00F80689">
        <w:t xml:space="preserve"> </w:t>
      </w:r>
      <w:r w:rsidR="00640D51">
        <w:rPr>
          <w:rFonts w:hint="eastAsia"/>
        </w:rPr>
        <w:t>流程图</w:t>
      </w:r>
    </w:p>
    <w:p w:rsidR="00640D51" w:rsidRDefault="004B1517" w:rsidP="001139E3">
      <w:r>
        <w:object w:dxaOrig="10726" w:dyaOrig="8116">
          <v:shape id="_x0000_i1030" type="#_x0000_t75" style="width:363.75pt;height:275.25pt" o:ole="">
            <v:imagedata r:id="rId19" o:title=""/>
          </v:shape>
          <o:OLEObject Type="Embed" ProgID="Visio.Drawing.15" ShapeID="_x0000_i1030" DrawAspect="Content" ObjectID="_1569850652" r:id="rId20"/>
        </w:object>
      </w:r>
    </w:p>
    <w:p w:rsidR="001D4AF8" w:rsidRDefault="00681674" w:rsidP="001D4AF8">
      <w:pPr>
        <w:pStyle w:val="30"/>
        <w:spacing w:before="368" w:after="184"/>
      </w:pPr>
      <w:r>
        <w:rPr>
          <w:rFonts w:hint="eastAsia"/>
        </w:rPr>
        <w:t>3.6</w:t>
      </w:r>
      <w:r w:rsidR="001D4AF8">
        <w:rPr>
          <w:rFonts w:hint="eastAsia"/>
        </w:rPr>
        <w:t>.3</w:t>
      </w:r>
      <w:r w:rsidR="00F80689">
        <w:t xml:space="preserve"> </w:t>
      </w:r>
      <w:r w:rsidR="001D4AF8">
        <w:rPr>
          <w:rFonts w:hint="eastAsia"/>
        </w:rPr>
        <w:t>流程说明</w:t>
      </w:r>
    </w:p>
    <w:p w:rsidR="004B1517" w:rsidRDefault="004B1517" w:rsidP="001139E3">
      <w:r>
        <w:rPr>
          <w:rFonts w:hint="eastAsia"/>
        </w:rPr>
        <w:lastRenderedPageBreak/>
        <w:t>1.</w:t>
      </w:r>
      <w:r w:rsidR="00557750">
        <w:t xml:space="preserve"> </w:t>
      </w:r>
      <w:r>
        <w:rPr>
          <w:rFonts w:hint="eastAsia"/>
        </w:rPr>
        <w:t>异议申请：异议申请需包括具体的</w:t>
      </w:r>
      <w:r w:rsidR="00857090">
        <w:rPr>
          <w:rFonts w:hint="eastAsia"/>
        </w:rPr>
        <w:t>有异议的</w:t>
      </w:r>
      <w:r w:rsidR="000E1E18">
        <w:t>二级评分指标或等级评分</w:t>
      </w:r>
      <w:r w:rsidR="000E1E18">
        <w:rPr>
          <w:rFonts w:hint="eastAsia"/>
        </w:rPr>
        <w:t>，</w:t>
      </w:r>
      <w:r w:rsidR="000E1E18">
        <w:t>并提交异议附件</w:t>
      </w:r>
      <w:r>
        <w:rPr>
          <w:rFonts w:hint="eastAsia"/>
        </w:rPr>
        <w:t>，</w:t>
      </w:r>
      <w:r w:rsidR="00DA2018">
        <w:rPr>
          <w:rFonts w:hint="eastAsia"/>
        </w:rPr>
        <w:t>附件中要有</w:t>
      </w:r>
      <w:r w:rsidRPr="003722F2">
        <w:rPr>
          <w:rFonts w:hint="eastAsia"/>
        </w:rPr>
        <w:t>由单位反洗钱主管部门负责人签字确认的陈述和申辩意见</w:t>
      </w:r>
    </w:p>
    <w:p w:rsidR="001D4AF8" w:rsidRDefault="00681674" w:rsidP="001139E3">
      <w:r>
        <w:t>2</w:t>
      </w:r>
      <w:r w:rsidR="001D4AF8">
        <w:rPr>
          <w:rFonts w:hint="eastAsia"/>
        </w:rPr>
        <w:t>.</w:t>
      </w:r>
      <w:r w:rsidR="00557750">
        <w:t xml:space="preserve"> </w:t>
      </w:r>
      <w:r w:rsidR="00216657">
        <w:rPr>
          <w:rFonts w:hint="eastAsia"/>
        </w:rPr>
        <w:t>同意</w:t>
      </w:r>
      <w:r w:rsidR="001D4AF8">
        <w:rPr>
          <w:rFonts w:hint="eastAsia"/>
        </w:rPr>
        <w:t>异议申请</w:t>
      </w:r>
      <w:r w:rsidR="001D4AF8">
        <w:rPr>
          <w:rFonts w:hint="eastAsia"/>
        </w:rPr>
        <w:t>:</w:t>
      </w:r>
      <w:r w:rsidR="00484952">
        <w:rPr>
          <w:rFonts w:hint="eastAsia"/>
        </w:rPr>
        <w:t>人民银行工作人员将根据异议申请</w:t>
      </w:r>
      <w:r w:rsidR="00484952">
        <w:rPr>
          <w:rFonts w:hint="eastAsia"/>
        </w:rPr>
        <w:t>,</w:t>
      </w:r>
      <w:r w:rsidR="00484952">
        <w:rPr>
          <w:rFonts w:hint="eastAsia"/>
        </w:rPr>
        <w:t>对对应的二级指标进行复核。如果同意异议申请，则修改二级指标的评分。并将处理结果保存</w:t>
      </w:r>
      <w:r w:rsidR="00A23A95">
        <w:rPr>
          <w:rFonts w:hint="eastAsia"/>
        </w:rPr>
        <w:t>。</w:t>
      </w:r>
    </w:p>
    <w:p w:rsidR="00A020A1" w:rsidRDefault="00681674" w:rsidP="001139E3">
      <w:r>
        <w:rPr>
          <w:rFonts w:hint="eastAsia"/>
        </w:rPr>
        <w:t>3</w:t>
      </w:r>
      <w:r w:rsidR="00A020A1">
        <w:rPr>
          <w:rFonts w:hint="eastAsia"/>
        </w:rPr>
        <w:t>.</w:t>
      </w:r>
      <w:r w:rsidR="00557750">
        <w:t xml:space="preserve"> </w:t>
      </w:r>
      <w:r w:rsidR="00A020A1">
        <w:rPr>
          <w:rFonts w:hint="eastAsia"/>
        </w:rPr>
        <w:t>拒绝申请，则需要填写具体的拒绝原因。并将拒绝原因通知到申报异议申请的金融机构。</w:t>
      </w:r>
      <w:r w:rsidR="000A1198">
        <w:rPr>
          <w:rFonts w:hint="eastAsia"/>
        </w:rPr>
        <w:t>并将维持之前对于相应二级指标的评分。</w:t>
      </w:r>
    </w:p>
    <w:p w:rsidR="00216657" w:rsidRDefault="00681674" w:rsidP="001139E3">
      <w:r>
        <w:rPr>
          <w:rFonts w:hint="eastAsia"/>
        </w:rPr>
        <w:t>4</w:t>
      </w:r>
      <w:r w:rsidR="00A020A1">
        <w:rPr>
          <w:rFonts w:hint="eastAsia"/>
        </w:rPr>
        <w:t>.</w:t>
      </w:r>
      <w:r w:rsidR="00557750">
        <w:rPr>
          <w:rFonts w:hint="eastAsia"/>
        </w:rPr>
        <w:t xml:space="preserve"> </w:t>
      </w:r>
      <w:r w:rsidR="00216657">
        <w:rPr>
          <w:rFonts w:hint="eastAsia"/>
        </w:rPr>
        <w:t>重新异议申请：</w:t>
      </w:r>
      <w:r w:rsidR="00FC0358">
        <w:rPr>
          <w:rFonts w:hint="eastAsia"/>
        </w:rPr>
        <w:t>金融机构在被告知</w:t>
      </w:r>
      <w:r w:rsidR="00A020A1">
        <w:rPr>
          <w:rFonts w:hint="eastAsia"/>
        </w:rPr>
        <w:t>申请被拒绝后，可以选择重新进行。</w:t>
      </w:r>
      <w:r w:rsidR="000A1198">
        <w:rPr>
          <w:rFonts w:hint="eastAsia"/>
        </w:rPr>
        <w:t>人民银行将再次处理其异议申请。</w:t>
      </w:r>
    </w:p>
    <w:p w:rsidR="00DA52BA" w:rsidRDefault="00681674" w:rsidP="00DA52BA">
      <w:pPr>
        <w:pStyle w:val="2"/>
        <w:spacing w:before="368" w:after="368"/>
      </w:pPr>
      <w:r>
        <w:rPr>
          <w:rFonts w:hint="eastAsia"/>
        </w:rPr>
        <w:t>3.7</w:t>
      </w:r>
      <w:r w:rsidR="00DA52BA">
        <w:rPr>
          <w:rFonts w:hint="eastAsia"/>
        </w:rPr>
        <w:t xml:space="preserve"> </w:t>
      </w:r>
      <w:r w:rsidR="00666F25">
        <w:t>评级结果处理</w:t>
      </w:r>
    </w:p>
    <w:p w:rsidR="0051279E" w:rsidRDefault="00681674" w:rsidP="0051279E">
      <w:pPr>
        <w:pStyle w:val="30"/>
        <w:spacing w:before="368" w:after="184"/>
      </w:pPr>
      <w:r>
        <w:rPr>
          <w:rFonts w:hint="eastAsia"/>
        </w:rPr>
        <w:t>3.</w:t>
      </w:r>
      <w:r>
        <w:t>7</w:t>
      </w:r>
      <w:r w:rsidR="00192278">
        <w:t>.</w:t>
      </w:r>
      <w:r w:rsidR="0051279E">
        <w:rPr>
          <w:rFonts w:hint="eastAsia"/>
        </w:rPr>
        <w:t>1</w:t>
      </w:r>
      <w:r w:rsidR="00F80689">
        <w:t xml:space="preserve"> </w:t>
      </w:r>
      <w:r w:rsidR="0051279E">
        <w:rPr>
          <w:rFonts w:hint="eastAsia"/>
        </w:rPr>
        <w:t>流程简述</w:t>
      </w:r>
    </w:p>
    <w:p w:rsidR="0051279E" w:rsidRDefault="00A077AB" w:rsidP="0051279E">
      <w:r>
        <w:rPr>
          <w:rFonts w:hint="eastAsia"/>
        </w:rPr>
        <w:t>在复评结束后</w:t>
      </w:r>
      <w:r>
        <w:rPr>
          <w:rFonts w:hint="eastAsia"/>
        </w:rPr>
        <w:t>,</w:t>
      </w:r>
      <w:r w:rsidR="003107F2">
        <w:rPr>
          <w:rFonts w:hint="eastAsia"/>
        </w:rPr>
        <w:t>人民银行</w:t>
      </w:r>
      <w:r w:rsidR="00137FA6">
        <w:rPr>
          <w:rFonts w:hint="eastAsia"/>
        </w:rPr>
        <w:t>将会对全部的金融机构进行分级，并对不同级别的金融机构实行差异化监管。同时将评审结果下发到金融机构。</w:t>
      </w:r>
      <w:r w:rsidR="008464B6">
        <w:rPr>
          <w:rFonts w:hint="eastAsia"/>
        </w:rPr>
        <w:t>还</w:t>
      </w:r>
      <w:r w:rsidR="003107F2">
        <w:rPr>
          <w:rFonts w:hint="eastAsia"/>
        </w:rPr>
        <w:t>会给金融机构下发《</w:t>
      </w:r>
      <w:r>
        <w:rPr>
          <w:rFonts w:hint="eastAsia"/>
        </w:rPr>
        <w:t>评级报告》</w:t>
      </w:r>
      <w:r>
        <w:rPr>
          <w:rFonts w:hint="eastAsia"/>
        </w:rPr>
        <w:t>,</w:t>
      </w:r>
      <w:r>
        <w:rPr>
          <w:rFonts w:hint="eastAsia"/>
        </w:rPr>
        <w:t>报告中将会对金融机构进行评级。对不同级别的</w:t>
      </w:r>
      <w:r w:rsidR="00957E3C">
        <w:rPr>
          <w:rFonts w:hint="eastAsia"/>
        </w:rPr>
        <w:t>金融机构进行不同层次的监管。</w:t>
      </w:r>
      <w:r w:rsidR="00137FA6">
        <w:rPr>
          <w:rFonts w:hint="eastAsia"/>
        </w:rPr>
        <w:t>对不同的金融机构下发针对性的</w:t>
      </w:r>
      <w:r w:rsidR="00137FA6" w:rsidRPr="00AA3AD0">
        <w:rPr>
          <w:rFonts w:hint="eastAsia"/>
        </w:rPr>
        <w:t>《反洗钱监管意见书》</w:t>
      </w:r>
      <w:r w:rsidR="00137FA6">
        <w:rPr>
          <w:rFonts w:hint="eastAsia"/>
        </w:rPr>
        <w:t>。各个金融机构需要根据意见书报告整改情况</w:t>
      </w:r>
    </w:p>
    <w:p w:rsidR="00257DEE" w:rsidRPr="00A077AB" w:rsidRDefault="00257DEE" w:rsidP="0051279E"/>
    <w:p w:rsidR="00257DEE" w:rsidRDefault="00192278" w:rsidP="00257DEE">
      <w:pPr>
        <w:pStyle w:val="30"/>
        <w:spacing w:before="368" w:after="184"/>
      </w:pPr>
      <w:r>
        <w:rPr>
          <w:rFonts w:hint="eastAsia"/>
        </w:rPr>
        <w:t>3.7</w:t>
      </w:r>
      <w:r w:rsidR="006D14B6">
        <w:rPr>
          <w:rFonts w:hint="eastAsia"/>
        </w:rPr>
        <w:t xml:space="preserve">.2 </w:t>
      </w:r>
      <w:r w:rsidR="00257DEE">
        <w:rPr>
          <w:rFonts w:hint="eastAsia"/>
        </w:rPr>
        <w:t>流程图</w:t>
      </w:r>
    </w:p>
    <w:p w:rsidR="000A1198" w:rsidRDefault="006D14B6" w:rsidP="001139E3">
      <w:r>
        <w:object w:dxaOrig="10726" w:dyaOrig="6991">
          <v:shape id="_x0000_i1031" type="#_x0000_t75" style="width:389.25pt;height:253.5pt" o:ole="">
            <v:imagedata r:id="rId21" o:title=""/>
          </v:shape>
          <o:OLEObject Type="Embed" ProgID="Visio.Drawing.15" ShapeID="_x0000_i1031" DrawAspect="Content" ObjectID="_1569850653" r:id="rId22"/>
        </w:object>
      </w:r>
    </w:p>
    <w:p w:rsidR="006D14B6" w:rsidRDefault="00192278" w:rsidP="006D14B6">
      <w:pPr>
        <w:pStyle w:val="30"/>
        <w:spacing w:before="368" w:after="184"/>
      </w:pPr>
      <w:r>
        <w:rPr>
          <w:rFonts w:hint="eastAsia"/>
        </w:rPr>
        <w:t>3.7</w:t>
      </w:r>
      <w:r w:rsidR="00F240CF">
        <w:rPr>
          <w:rFonts w:hint="eastAsia"/>
        </w:rPr>
        <w:t>.3</w:t>
      </w:r>
      <w:r w:rsidR="00F80689">
        <w:t xml:space="preserve"> </w:t>
      </w:r>
      <w:r w:rsidR="006D14B6">
        <w:rPr>
          <w:rFonts w:hint="eastAsia"/>
        </w:rPr>
        <w:t>流程说明</w:t>
      </w:r>
    </w:p>
    <w:p w:rsidR="006D14B6" w:rsidRDefault="00B25796" w:rsidP="001139E3">
      <w:r>
        <w:rPr>
          <w:rFonts w:hint="eastAsia"/>
        </w:rPr>
        <w:lastRenderedPageBreak/>
        <w:t>1.</w:t>
      </w:r>
      <w:r w:rsidRPr="00B25796">
        <w:rPr>
          <w:rFonts w:hint="eastAsia"/>
        </w:rPr>
        <w:t xml:space="preserve"> </w:t>
      </w:r>
      <w:r>
        <w:rPr>
          <w:rFonts w:hint="eastAsia"/>
        </w:rPr>
        <w:t>《评级报告》</w:t>
      </w:r>
      <w:r>
        <w:rPr>
          <w:rFonts w:hint="eastAsia"/>
        </w:rPr>
        <w:t>:</w:t>
      </w:r>
      <w:r>
        <w:rPr>
          <w:rFonts w:hint="eastAsia"/>
        </w:rPr>
        <w:t>人民银行向金融机构下发《评级报告》，报告中需要包括对所有评级指标的打分，以及对金融机构评级。具体的评级要求如下</w:t>
      </w:r>
    </w:p>
    <w:p w:rsidR="00B25796" w:rsidRDefault="00B25796" w:rsidP="00B25796">
      <w:r>
        <w:rPr>
          <w:rFonts w:hint="eastAsia"/>
        </w:rPr>
        <w:t>A</w:t>
      </w:r>
      <w:r>
        <w:rPr>
          <w:rFonts w:hint="eastAsia"/>
        </w:rPr>
        <w:t>类分数区间：</w:t>
      </w:r>
      <w:r>
        <w:rPr>
          <w:rFonts w:hint="eastAsia"/>
        </w:rPr>
        <w:t>95</w:t>
      </w:r>
      <w:r>
        <w:rPr>
          <w:rFonts w:hint="eastAsia"/>
        </w:rPr>
        <w:t>≤</w:t>
      </w:r>
      <w:r>
        <w:rPr>
          <w:rFonts w:hint="eastAsia"/>
        </w:rPr>
        <w:t>AAA</w:t>
      </w:r>
      <w:r>
        <w:rPr>
          <w:rFonts w:hint="eastAsia"/>
        </w:rPr>
        <w:t>≤</w:t>
      </w:r>
      <w:r>
        <w:rPr>
          <w:rFonts w:hint="eastAsia"/>
        </w:rPr>
        <w:t>100</w:t>
      </w:r>
      <w:r>
        <w:rPr>
          <w:rFonts w:hint="eastAsia"/>
        </w:rPr>
        <w:t>，</w:t>
      </w:r>
      <w:r>
        <w:rPr>
          <w:rFonts w:hint="eastAsia"/>
        </w:rPr>
        <w:t>90</w:t>
      </w:r>
      <w:r>
        <w:rPr>
          <w:rFonts w:hint="eastAsia"/>
        </w:rPr>
        <w:t>≤</w:t>
      </w:r>
      <w:r>
        <w:rPr>
          <w:rFonts w:hint="eastAsia"/>
        </w:rPr>
        <w:t>AA</w:t>
      </w:r>
      <w:r>
        <w:rPr>
          <w:rFonts w:hint="eastAsia"/>
        </w:rPr>
        <w:t>﹤</w:t>
      </w:r>
      <w:r>
        <w:rPr>
          <w:rFonts w:hint="eastAsia"/>
        </w:rPr>
        <w:t>95</w:t>
      </w:r>
      <w:r>
        <w:rPr>
          <w:rFonts w:hint="eastAsia"/>
        </w:rPr>
        <w:t>，</w:t>
      </w:r>
      <w:r>
        <w:rPr>
          <w:rFonts w:hint="eastAsia"/>
        </w:rPr>
        <w:t>85</w:t>
      </w:r>
      <w:r>
        <w:rPr>
          <w:rFonts w:hint="eastAsia"/>
        </w:rPr>
        <w:t>≤</w:t>
      </w:r>
      <w:r>
        <w:rPr>
          <w:rFonts w:hint="eastAsia"/>
        </w:rPr>
        <w:t>A</w:t>
      </w:r>
      <w:r>
        <w:rPr>
          <w:rFonts w:hint="eastAsia"/>
        </w:rPr>
        <w:t>﹤</w:t>
      </w:r>
      <w:r>
        <w:rPr>
          <w:rFonts w:hint="eastAsia"/>
        </w:rPr>
        <w:t>90</w:t>
      </w:r>
      <w:r>
        <w:rPr>
          <w:rFonts w:hint="eastAsia"/>
        </w:rPr>
        <w:t>。</w:t>
      </w:r>
    </w:p>
    <w:p w:rsidR="00B25796" w:rsidRDefault="00B25796" w:rsidP="00B25796">
      <w:r>
        <w:rPr>
          <w:rFonts w:hint="eastAsia"/>
        </w:rPr>
        <w:t>B</w:t>
      </w:r>
      <w:r>
        <w:rPr>
          <w:rFonts w:hint="eastAsia"/>
        </w:rPr>
        <w:t>类分数区间：</w:t>
      </w:r>
      <w:r>
        <w:rPr>
          <w:rFonts w:hint="eastAsia"/>
        </w:rPr>
        <w:t>80</w:t>
      </w:r>
      <w:r>
        <w:rPr>
          <w:rFonts w:hint="eastAsia"/>
        </w:rPr>
        <w:t>≤</w:t>
      </w:r>
      <w:r>
        <w:rPr>
          <w:rFonts w:hint="eastAsia"/>
        </w:rPr>
        <w:t>BBB</w:t>
      </w:r>
      <w:r>
        <w:rPr>
          <w:rFonts w:hint="eastAsia"/>
        </w:rPr>
        <w:t>﹤</w:t>
      </w:r>
      <w:r>
        <w:rPr>
          <w:rFonts w:hint="eastAsia"/>
        </w:rPr>
        <w:t>85</w:t>
      </w:r>
      <w:r>
        <w:rPr>
          <w:rFonts w:hint="eastAsia"/>
        </w:rPr>
        <w:t>，</w:t>
      </w:r>
      <w:r>
        <w:rPr>
          <w:rFonts w:hint="eastAsia"/>
        </w:rPr>
        <w:t>75</w:t>
      </w:r>
      <w:r>
        <w:rPr>
          <w:rFonts w:hint="eastAsia"/>
        </w:rPr>
        <w:t>≤</w:t>
      </w:r>
      <w:r>
        <w:rPr>
          <w:rFonts w:hint="eastAsia"/>
        </w:rPr>
        <w:t>BB</w:t>
      </w:r>
      <w:r>
        <w:rPr>
          <w:rFonts w:hint="eastAsia"/>
        </w:rPr>
        <w:t>﹤</w:t>
      </w:r>
      <w:r>
        <w:rPr>
          <w:rFonts w:hint="eastAsia"/>
        </w:rPr>
        <w:t>80</w:t>
      </w:r>
      <w:r>
        <w:rPr>
          <w:rFonts w:hint="eastAsia"/>
        </w:rPr>
        <w:t>，</w:t>
      </w:r>
      <w:r>
        <w:rPr>
          <w:rFonts w:hint="eastAsia"/>
        </w:rPr>
        <w:t>70</w:t>
      </w:r>
      <w:r>
        <w:rPr>
          <w:rFonts w:hint="eastAsia"/>
        </w:rPr>
        <w:t>≤</w:t>
      </w:r>
      <w:r>
        <w:rPr>
          <w:rFonts w:hint="eastAsia"/>
        </w:rPr>
        <w:t>B</w:t>
      </w:r>
      <w:r>
        <w:rPr>
          <w:rFonts w:hint="eastAsia"/>
        </w:rPr>
        <w:t>﹤</w:t>
      </w:r>
      <w:r>
        <w:rPr>
          <w:rFonts w:hint="eastAsia"/>
        </w:rPr>
        <w:t>75</w:t>
      </w:r>
      <w:r>
        <w:rPr>
          <w:rFonts w:hint="eastAsia"/>
        </w:rPr>
        <w:t>。</w:t>
      </w:r>
    </w:p>
    <w:p w:rsidR="00B25796" w:rsidRDefault="00B25796" w:rsidP="00B25796">
      <w:r>
        <w:rPr>
          <w:rFonts w:hint="eastAsia"/>
        </w:rPr>
        <w:t>C</w:t>
      </w:r>
      <w:r>
        <w:rPr>
          <w:rFonts w:hint="eastAsia"/>
        </w:rPr>
        <w:t>类分数区间：</w:t>
      </w:r>
      <w:r>
        <w:rPr>
          <w:rFonts w:hint="eastAsia"/>
        </w:rPr>
        <w:t>65</w:t>
      </w:r>
      <w:r>
        <w:rPr>
          <w:rFonts w:hint="eastAsia"/>
        </w:rPr>
        <w:t>≤</w:t>
      </w:r>
      <w:r>
        <w:rPr>
          <w:rFonts w:hint="eastAsia"/>
        </w:rPr>
        <w:t>CCC</w:t>
      </w:r>
      <w:r>
        <w:rPr>
          <w:rFonts w:hint="eastAsia"/>
        </w:rPr>
        <w:t>﹤</w:t>
      </w:r>
      <w:r>
        <w:rPr>
          <w:rFonts w:hint="eastAsia"/>
        </w:rPr>
        <w:t>70</w:t>
      </w:r>
      <w:r>
        <w:rPr>
          <w:rFonts w:hint="eastAsia"/>
        </w:rPr>
        <w:t>，</w:t>
      </w:r>
      <w:r>
        <w:rPr>
          <w:rFonts w:hint="eastAsia"/>
        </w:rPr>
        <w:t>60</w:t>
      </w:r>
      <w:r>
        <w:rPr>
          <w:rFonts w:hint="eastAsia"/>
        </w:rPr>
        <w:t>≤</w:t>
      </w:r>
      <w:r>
        <w:rPr>
          <w:rFonts w:hint="eastAsia"/>
        </w:rPr>
        <w:t>CC</w:t>
      </w:r>
      <w:r>
        <w:rPr>
          <w:rFonts w:hint="eastAsia"/>
        </w:rPr>
        <w:t>﹤</w:t>
      </w:r>
      <w:r>
        <w:rPr>
          <w:rFonts w:hint="eastAsia"/>
        </w:rPr>
        <w:t>65</w:t>
      </w:r>
      <w:r>
        <w:rPr>
          <w:rFonts w:hint="eastAsia"/>
        </w:rPr>
        <w:t>，</w:t>
      </w:r>
      <w:r>
        <w:rPr>
          <w:rFonts w:hint="eastAsia"/>
        </w:rPr>
        <w:t>55</w:t>
      </w:r>
      <w:r>
        <w:rPr>
          <w:rFonts w:hint="eastAsia"/>
        </w:rPr>
        <w:t>≤</w:t>
      </w:r>
      <w:r>
        <w:rPr>
          <w:rFonts w:hint="eastAsia"/>
        </w:rPr>
        <w:t>C</w:t>
      </w:r>
      <w:r>
        <w:rPr>
          <w:rFonts w:hint="eastAsia"/>
        </w:rPr>
        <w:t>﹤</w:t>
      </w:r>
      <w:r>
        <w:rPr>
          <w:rFonts w:hint="eastAsia"/>
        </w:rPr>
        <w:t>60</w:t>
      </w:r>
      <w:r>
        <w:rPr>
          <w:rFonts w:hint="eastAsia"/>
        </w:rPr>
        <w:t>。</w:t>
      </w:r>
    </w:p>
    <w:p w:rsidR="00B25796" w:rsidRDefault="00B25796" w:rsidP="00B25796">
      <w:r>
        <w:rPr>
          <w:rFonts w:hint="eastAsia"/>
        </w:rPr>
        <w:t>D</w:t>
      </w:r>
      <w:r>
        <w:rPr>
          <w:rFonts w:hint="eastAsia"/>
        </w:rPr>
        <w:t>类分数区间：</w:t>
      </w:r>
      <w:r>
        <w:rPr>
          <w:rFonts w:hint="eastAsia"/>
        </w:rPr>
        <w:t>50</w:t>
      </w:r>
      <w:r>
        <w:rPr>
          <w:rFonts w:hint="eastAsia"/>
        </w:rPr>
        <w:t>≤</w:t>
      </w:r>
      <w:r>
        <w:rPr>
          <w:rFonts w:hint="eastAsia"/>
        </w:rPr>
        <w:t>D</w:t>
      </w:r>
      <w:r>
        <w:rPr>
          <w:rFonts w:hint="eastAsia"/>
        </w:rPr>
        <w:t>﹤</w:t>
      </w:r>
      <w:r>
        <w:rPr>
          <w:rFonts w:hint="eastAsia"/>
        </w:rPr>
        <w:t>55</w:t>
      </w:r>
      <w:r>
        <w:rPr>
          <w:rFonts w:hint="eastAsia"/>
        </w:rPr>
        <w:t>。</w:t>
      </w:r>
    </w:p>
    <w:p w:rsidR="00B25796" w:rsidRDefault="00B25796" w:rsidP="00B25796">
      <w:r>
        <w:rPr>
          <w:rFonts w:hint="eastAsia"/>
        </w:rPr>
        <w:t>E</w:t>
      </w:r>
      <w:r>
        <w:rPr>
          <w:rFonts w:hint="eastAsia"/>
        </w:rPr>
        <w:t>类分数区间：</w:t>
      </w:r>
      <w:r>
        <w:rPr>
          <w:rFonts w:hint="eastAsia"/>
        </w:rPr>
        <w:t>E</w:t>
      </w:r>
      <w:r>
        <w:rPr>
          <w:rFonts w:hint="eastAsia"/>
        </w:rPr>
        <w:t>﹤</w:t>
      </w:r>
      <w:r>
        <w:rPr>
          <w:rFonts w:hint="eastAsia"/>
        </w:rPr>
        <w:t>50</w:t>
      </w:r>
      <w:r>
        <w:rPr>
          <w:rFonts w:hint="eastAsia"/>
        </w:rPr>
        <w:t>。</w:t>
      </w:r>
    </w:p>
    <w:p w:rsidR="007F0CFD" w:rsidRDefault="00B25796" w:rsidP="00B25796">
      <w:r>
        <w:rPr>
          <w:rFonts w:hint="eastAsia"/>
        </w:rPr>
        <w:t>2</w:t>
      </w:r>
      <w:r w:rsidR="007F0CFD">
        <w:t>.</w:t>
      </w:r>
      <w:r w:rsidR="007F0CFD">
        <w:rPr>
          <w:rFonts w:hint="eastAsia"/>
        </w:rPr>
        <w:t>《</w:t>
      </w:r>
      <w:r w:rsidR="00AA3AD0" w:rsidRPr="00AA3AD0">
        <w:rPr>
          <w:rFonts w:hint="eastAsia"/>
        </w:rPr>
        <w:t>反洗钱监管意见书</w:t>
      </w:r>
      <w:r w:rsidR="007F0CFD">
        <w:rPr>
          <w:rFonts w:hint="eastAsia"/>
        </w:rPr>
        <w:t>》</w:t>
      </w:r>
      <w:r w:rsidR="00AA3AD0">
        <w:rPr>
          <w:rFonts w:hint="eastAsia"/>
        </w:rPr>
        <w:t>：</w:t>
      </w:r>
      <w:r w:rsidR="00AA3AD0" w:rsidRPr="00AA3AD0">
        <w:rPr>
          <w:rFonts w:hint="eastAsia"/>
        </w:rPr>
        <w:t>针对评级过程中发现的问题，中国人民银行或及其分支机构可以根据具体情形决定是否对</w:t>
      </w:r>
      <w:r w:rsidR="00AA3AD0" w:rsidRPr="00AA3AD0">
        <w:rPr>
          <w:rFonts w:hint="eastAsia"/>
        </w:rPr>
        <w:t>A</w:t>
      </w:r>
      <w:r w:rsidR="00AA3AD0" w:rsidRPr="00AA3AD0">
        <w:rPr>
          <w:rFonts w:hint="eastAsia"/>
        </w:rPr>
        <w:t>类、</w:t>
      </w:r>
      <w:r w:rsidR="00AA3AD0" w:rsidRPr="00AA3AD0">
        <w:rPr>
          <w:rFonts w:hint="eastAsia"/>
        </w:rPr>
        <w:t>B</w:t>
      </w:r>
      <w:r w:rsidR="00AA3AD0" w:rsidRPr="00AA3AD0">
        <w:rPr>
          <w:rFonts w:hint="eastAsia"/>
        </w:rPr>
        <w:t>类机构发出《反洗钱监管意见书》，应当对</w:t>
      </w:r>
      <w:r w:rsidR="00AA3AD0" w:rsidRPr="00AA3AD0">
        <w:rPr>
          <w:rFonts w:hint="eastAsia"/>
        </w:rPr>
        <w:t>C</w:t>
      </w:r>
      <w:r w:rsidR="00AA3AD0" w:rsidRPr="00AA3AD0">
        <w:rPr>
          <w:rFonts w:hint="eastAsia"/>
        </w:rPr>
        <w:t>类及以下机构发出《反洗钱监管意见书》，并进行风险提示，要求其采取必要的整改措施。</w:t>
      </w:r>
    </w:p>
    <w:p w:rsidR="00B25796" w:rsidRPr="001139E3" w:rsidRDefault="007F0CFD" w:rsidP="00B25796">
      <w:r>
        <w:rPr>
          <w:rFonts w:hint="eastAsia"/>
        </w:rPr>
        <w:t>3</w:t>
      </w:r>
      <w:r>
        <w:t>金融机构报告整改情况</w:t>
      </w:r>
      <w:r w:rsidR="001A39BD">
        <w:rPr>
          <w:rFonts w:hint="eastAsia"/>
        </w:rPr>
        <w:t>:</w:t>
      </w:r>
      <w:r>
        <w:rPr>
          <w:rFonts w:hint="eastAsia"/>
        </w:rPr>
        <w:t>对</w:t>
      </w:r>
      <w:r w:rsidRPr="00AA3AD0">
        <w:rPr>
          <w:rFonts w:hint="eastAsia"/>
        </w:rPr>
        <w:t>《反洗钱监管意见书》</w:t>
      </w:r>
      <w:r>
        <w:rPr>
          <w:rFonts w:hint="eastAsia"/>
        </w:rPr>
        <w:t>中的整改意见，</w:t>
      </w:r>
      <w:r w:rsidRPr="007F0CFD">
        <w:rPr>
          <w:rFonts w:hint="eastAsia"/>
        </w:rPr>
        <w:t>A</w:t>
      </w:r>
      <w:r w:rsidRPr="007F0CFD">
        <w:rPr>
          <w:rFonts w:hint="eastAsia"/>
        </w:rPr>
        <w:t>类、</w:t>
      </w:r>
      <w:r w:rsidRPr="007F0CFD">
        <w:rPr>
          <w:rFonts w:hint="eastAsia"/>
        </w:rPr>
        <w:t>B</w:t>
      </w:r>
      <w:r w:rsidRPr="007F0CFD">
        <w:rPr>
          <w:rFonts w:hint="eastAsia"/>
        </w:rPr>
        <w:t>类机构可以通过提交书面整改报告形式报告整改落实情况，</w:t>
      </w:r>
      <w:r w:rsidRPr="007F0CFD">
        <w:rPr>
          <w:rFonts w:hint="eastAsia"/>
        </w:rPr>
        <w:t>C</w:t>
      </w:r>
      <w:r w:rsidRPr="007F0CFD">
        <w:rPr>
          <w:rFonts w:hint="eastAsia"/>
        </w:rPr>
        <w:t>类及以下机构应当由单位主要负责人或主管反洗钱工作高级管理人员每半年向中国人民银行或及其分支机构报告整改落实情况。</w:t>
      </w:r>
      <w:r w:rsidR="00B25796">
        <w:rPr>
          <w:rFonts w:hint="eastAsia"/>
        </w:rPr>
        <w:t>.</w:t>
      </w:r>
    </w:p>
    <w:p w:rsidR="00570232" w:rsidRDefault="00570232">
      <w:pPr>
        <w:pStyle w:val="affd"/>
        <w:spacing w:before="368" w:after="368"/>
      </w:pPr>
      <w:r>
        <w:rPr>
          <w:rFonts w:hint="eastAsia"/>
        </w:rPr>
        <w:t>4.</w:t>
      </w:r>
      <w:r>
        <w:t xml:space="preserve"> </w:t>
      </w:r>
      <w:r>
        <w:rPr>
          <w:rFonts w:hint="eastAsia"/>
        </w:rPr>
        <w:t>功能详述</w:t>
      </w:r>
    </w:p>
    <w:p w:rsidR="00551CD8" w:rsidRDefault="00551CD8" w:rsidP="00551CD8">
      <w:pPr>
        <w:pStyle w:val="2"/>
        <w:spacing w:before="368" w:after="368"/>
      </w:pPr>
      <w:r>
        <w:rPr>
          <w:rFonts w:hint="eastAsia"/>
        </w:rPr>
        <w:t>4.1</w:t>
      </w:r>
      <w:r>
        <w:t xml:space="preserve"> 分类评级表管理</w:t>
      </w:r>
    </w:p>
    <w:p w:rsidR="00551CD8" w:rsidRDefault="00551CD8" w:rsidP="00551CD8">
      <w:pPr>
        <w:pStyle w:val="30"/>
        <w:spacing w:before="368" w:after="184"/>
      </w:pPr>
      <w:r>
        <w:rPr>
          <w:rFonts w:hint="eastAsia"/>
        </w:rPr>
        <w:t>4</w:t>
      </w:r>
      <w:r>
        <w:t xml:space="preserve">.1.1 </w:t>
      </w:r>
      <w:r>
        <w:t>功能结构图</w:t>
      </w:r>
    </w:p>
    <w:p w:rsidR="00551CD8" w:rsidRPr="009572B1" w:rsidRDefault="00783085" w:rsidP="00551CD8">
      <w:r>
        <w:object w:dxaOrig="9061" w:dyaOrig="6960">
          <v:shape id="_x0000_i1032" type="#_x0000_t75" style="width:386.25pt;height:296.25pt" o:ole="">
            <v:imagedata r:id="rId23" o:title=""/>
          </v:shape>
          <o:OLEObject Type="Embed" ProgID="Visio.Drawing.15" ShapeID="_x0000_i1032" DrawAspect="Content" ObjectID="_1569850654" r:id="rId24"/>
        </w:object>
      </w:r>
    </w:p>
    <w:p w:rsidR="00551CD8" w:rsidRDefault="00551CD8">
      <w:pPr>
        <w:widowControl/>
        <w:jc w:val="left"/>
        <w:rPr>
          <w:bCs w:val="0"/>
          <w:color w:val="auto"/>
          <w:kern w:val="0"/>
          <w:sz w:val="20"/>
          <w:szCs w:val="20"/>
        </w:rPr>
      </w:pPr>
    </w:p>
    <w:p w:rsidR="00551CD8" w:rsidRDefault="00551CD8">
      <w:pPr>
        <w:pStyle w:val="30"/>
        <w:spacing w:before="368" w:after="184"/>
      </w:pPr>
      <w:r>
        <w:rPr>
          <w:rFonts w:hint="eastAsia"/>
        </w:rPr>
        <w:t xml:space="preserve">4.1.2 </w:t>
      </w:r>
      <w:r>
        <w:rPr>
          <w:rFonts w:hint="eastAsia"/>
        </w:rPr>
        <w:t>新增年度评级标准表</w:t>
      </w:r>
    </w:p>
    <w:p w:rsidR="009F659D" w:rsidRDefault="00551CD8" w:rsidP="00461BDA">
      <w:pPr>
        <w:rPr>
          <w:rFonts w:hint="eastAsia"/>
        </w:rPr>
      </w:pPr>
      <w:r>
        <w:rPr>
          <w:rFonts w:hint="eastAsia"/>
        </w:rPr>
        <w:t>人民银行用户用于新增当年度的评级标准表。</w:t>
      </w:r>
    </w:p>
    <w:p w:rsidR="00551CD8" w:rsidRDefault="00551CD8" w:rsidP="00551CD8">
      <w:pPr>
        <w:ind w:firstLine="420"/>
      </w:pPr>
      <w:r>
        <w:t>2.</w:t>
      </w:r>
      <w:r w:rsidR="00834B68">
        <w:t>标准表的总分数只能是</w:t>
      </w:r>
      <w:r w:rsidR="00834B68">
        <w:rPr>
          <w:rFonts w:hint="eastAsia"/>
        </w:rPr>
        <w:t>100</w:t>
      </w:r>
      <w:r w:rsidR="00834B68">
        <w:rPr>
          <w:rFonts w:hint="eastAsia"/>
        </w:rPr>
        <w:t>分。</w:t>
      </w:r>
    </w:p>
    <w:p w:rsidR="001F079B" w:rsidRPr="00551CD8" w:rsidRDefault="009F659D" w:rsidP="00461BDA">
      <w:pPr>
        <w:ind w:firstLine="420"/>
        <w:rPr>
          <w:rFonts w:hint="eastAsia"/>
        </w:rPr>
      </w:pPr>
      <w:r>
        <w:rPr>
          <w:rFonts w:hint="eastAsia"/>
        </w:rPr>
        <w:t>3.</w:t>
      </w:r>
      <w:r>
        <w:rPr>
          <w:rFonts w:hint="eastAsia"/>
        </w:rPr>
        <w:t>第一年的评级标准直接初始化导入。第二年及之后年份的评级标准表默认沿用上一年的评级表。简化新增评级表的难度。允许修改当前年对的评级表。</w:t>
      </w:r>
    </w:p>
    <w:p w:rsidR="001F079B" w:rsidRDefault="001F079B">
      <w:pPr>
        <w:pStyle w:val="30"/>
        <w:spacing w:before="368" w:after="184"/>
      </w:pPr>
      <w:r>
        <w:rPr>
          <w:rFonts w:hint="eastAsia"/>
        </w:rPr>
        <w:t>4.1.3</w:t>
      </w:r>
      <w:r w:rsidR="00055B26">
        <w:t xml:space="preserve"> </w:t>
      </w:r>
      <w:r>
        <w:rPr>
          <w:rFonts w:hint="eastAsia"/>
        </w:rPr>
        <w:t>新增一级指标</w:t>
      </w:r>
    </w:p>
    <w:p w:rsidR="001F079B" w:rsidRDefault="001F079B" w:rsidP="001F079B">
      <w:r>
        <w:rPr>
          <w:rFonts w:hint="eastAsia"/>
        </w:rPr>
        <w:t>输入：年度，</w:t>
      </w:r>
      <w:r w:rsidRPr="001F079B">
        <w:rPr>
          <w:rFonts w:hint="eastAsia"/>
        </w:rPr>
        <w:t>一级指标</w:t>
      </w:r>
      <w:r>
        <w:rPr>
          <w:rFonts w:hint="eastAsia"/>
        </w:rPr>
        <w:t>名称，一级</w:t>
      </w:r>
      <w:r w:rsidRPr="001F079B">
        <w:rPr>
          <w:rFonts w:hint="eastAsia"/>
        </w:rPr>
        <w:t>指标描述</w:t>
      </w:r>
      <w:r>
        <w:rPr>
          <w:rFonts w:hint="eastAsia"/>
        </w:rPr>
        <w:t>。</w:t>
      </w:r>
    </w:p>
    <w:p w:rsidR="008B4B68" w:rsidRPr="001F079B" w:rsidRDefault="008B4B68" w:rsidP="001F079B">
      <w:r>
        <w:t>要求</w:t>
      </w:r>
      <w:r>
        <w:rPr>
          <w:rFonts w:hint="eastAsia"/>
        </w:rPr>
        <w:t>：</w:t>
      </w:r>
      <w:r>
        <w:t>当指标表的总分数达到</w:t>
      </w:r>
      <w:r>
        <w:rPr>
          <w:rFonts w:hint="eastAsia"/>
        </w:rPr>
        <w:t>100</w:t>
      </w:r>
      <w:r>
        <w:rPr>
          <w:rFonts w:hint="eastAsia"/>
        </w:rPr>
        <w:t>分时，不允许新增一级指标。</w:t>
      </w:r>
    </w:p>
    <w:p w:rsidR="00080628" w:rsidRDefault="00080628">
      <w:pPr>
        <w:pStyle w:val="30"/>
        <w:spacing w:before="368" w:after="184"/>
      </w:pPr>
      <w:r>
        <w:rPr>
          <w:rFonts w:hint="eastAsia"/>
        </w:rPr>
        <w:t xml:space="preserve">4.1.4 </w:t>
      </w:r>
      <w:r>
        <w:rPr>
          <w:rFonts w:hint="eastAsia"/>
        </w:rPr>
        <w:t>新增二级指标</w:t>
      </w:r>
    </w:p>
    <w:p w:rsidR="00080628" w:rsidRDefault="00080628" w:rsidP="00080628">
      <w:r>
        <w:rPr>
          <w:rFonts w:hint="eastAsia"/>
        </w:rPr>
        <w:t>输入：</w:t>
      </w:r>
      <w:r w:rsidR="00576FA2">
        <w:rPr>
          <w:rFonts w:hint="eastAsia"/>
        </w:rPr>
        <w:t>一级指标名称</w:t>
      </w:r>
      <w:r>
        <w:rPr>
          <w:rFonts w:hint="eastAsia"/>
        </w:rPr>
        <w:t>，二</w:t>
      </w:r>
      <w:r w:rsidRPr="001F079B">
        <w:rPr>
          <w:rFonts w:hint="eastAsia"/>
        </w:rPr>
        <w:t>级指标</w:t>
      </w:r>
      <w:r>
        <w:rPr>
          <w:rFonts w:hint="eastAsia"/>
        </w:rPr>
        <w:t>名称，分值，评分标准，自评理由描述</w:t>
      </w:r>
      <w:r w:rsidR="003261B9">
        <w:rPr>
          <w:rFonts w:hint="eastAsia"/>
        </w:rPr>
        <w:t>。</w:t>
      </w:r>
    </w:p>
    <w:p w:rsidR="008B4B68" w:rsidRPr="001F079B" w:rsidRDefault="008B4B68" w:rsidP="00080628">
      <w:r w:rsidRPr="008B4B68">
        <w:rPr>
          <w:rFonts w:hint="eastAsia"/>
        </w:rPr>
        <w:t>要求：当指标表的总分数达到</w:t>
      </w:r>
      <w:r w:rsidRPr="008B4B68">
        <w:rPr>
          <w:rFonts w:hint="eastAsia"/>
        </w:rPr>
        <w:t>100</w:t>
      </w:r>
      <w:r w:rsidRPr="008B4B68">
        <w:rPr>
          <w:rFonts w:hint="eastAsia"/>
        </w:rPr>
        <w:t>分时，不允许新增</w:t>
      </w:r>
      <w:r>
        <w:rPr>
          <w:rFonts w:hint="eastAsia"/>
        </w:rPr>
        <w:t>二级指标</w:t>
      </w:r>
    </w:p>
    <w:p w:rsidR="00960432" w:rsidRDefault="00960432" w:rsidP="00960432">
      <w:pPr>
        <w:pStyle w:val="30"/>
        <w:spacing w:before="368" w:after="184"/>
      </w:pPr>
      <w:r>
        <w:rPr>
          <w:rFonts w:hint="eastAsia"/>
        </w:rPr>
        <w:t xml:space="preserve">4.1.5 </w:t>
      </w:r>
      <w:r>
        <w:rPr>
          <w:rFonts w:hint="eastAsia"/>
        </w:rPr>
        <w:t>修改一级指标</w:t>
      </w:r>
    </w:p>
    <w:p w:rsidR="00960432" w:rsidRDefault="00960432" w:rsidP="00960432">
      <w:r>
        <w:rPr>
          <w:rFonts w:hint="eastAsia"/>
        </w:rPr>
        <w:t>对一级指标进行修改：</w:t>
      </w:r>
    </w:p>
    <w:p w:rsidR="00960432" w:rsidRPr="00B03FEB" w:rsidRDefault="00960432" w:rsidP="00960432">
      <w:r>
        <w:rPr>
          <w:rFonts w:hint="eastAsia"/>
        </w:rPr>
        <w:t>允许修改字段：</w:t>
      </w:r>
      <w:r w:rsidRPr="001F079B">
        <w:rPr>
          <w:rFonts w:hint="eastAsia"/>
        </w:rPr>
        <w:t>一级指标</w:t>
      </w:r>
      <w:r>
        <w:rPr>
          <w:rFonts w:hint="eastAsia"/>
        </w:rPr>
        <w:t>名称，一级</w:t>
      </w:r>
      <w:r w:rsidRPr="001F079B">
        <w:rPr>
          <w:rFonts w:hint="eastAsia"/>
        </w:rPr>
        <w:t>指标描述</w:t>
      </w:r>
      <w:r>
        <w:rPr>
          <w:rFonts w:hint="eastAsia"/>
        </w:rPr>
        <w:t>。</w:t>
      </w:r>
    </w:p>
    <w:p w:rsidR="00960432" w:rsidRDefault="00E623FD" w:rsidP="00960432">
      <w:pPr>
        <w:pStyle w:val="30"/>
        <w:spacing w:before="368" w:after="184"/>
      </w:pPr>
      <w:r>
        <w:rPr>
          <w:rFonts w:hint="eastAsia"/>
        </w:rPr>
        <w:lastRenderedPageBreak/>
        <w:t>4.1.6</w:t>
      </w:r>
      <w:r w:rsidR="00055B26">
        <w:t xml:space="preserve"> </w:t>
      </w:r>
      <w:r w:rsidR="00960432">
        <w:rPr>
          <w:rFonts w:hint="eastAsia"/>
        </w:rPr>
        <w:t>修改二级指标</w:t>
      </w:r>
    </w:p>
    <w:p w:rsidR="00960432" w:rsidRDefault="00960432" w:rsidP="00960432">
      <w:r>
        <w:rPr>
          <w:rFonts w:hint="eastAsia"/>
        </w:rPr>
        <w:t>对</w:t>
      </w:r>
      <w:r w:rsidR="00361F94">
        <w:t>二级</w:t>
      </w:r>
      <w:r>
        <w:rPr>
          <w:rFonts w:hint="eastAsia"/>
        </w:rPr>
        <w:t>指标进行修改：</w:t>
      </w:r>
    </w:p>
    <w:p w:rsidR="00B03FEB" w:rsidRDefault="00960432" w:rsidP="00960432">
      <w:r>
        <w:rPr>
          <w:rFonts w:hint="eastAsia"/>
        </w:rPr>
        <w:t>允许修改字段</w:t>
      </w:r>
      <w:r w:rsidR="000A025E">
        <w:rPr>
          <w:rFonts w:hint="eastAsia"/>
        </w:rPr>
        <w:t>：一级指标名称</w:t>
      </w:r>
      <w:r>
        <w:rPr>
          <w:rFonts w:hint="eastAsia"/>
        </w:rPr>
        <w:t>，二</w:t>
      </w:r>
      <w:r w:rsidRPr="001F079B">
        <w:rPr>
          <w:rFonts w:hint="eastAsia"/>
        </w:rPr>
        <w:t>级指标</w:t>
      </w:r>
      <w:r>
        <w:rPr>
          <w:rFonts w:hint="eastAsia"/>
        </w:rPr>
        <w:t>名称，分值，评分标准，自评理由描述</w:t>
      </w:r>
      <w:r w:rsidR="00CC6DDA">
        <w:rPr>
          <w:rFonts w:hint="eastAsia"/>
        </w:rPr>
        <w:t>，是否允许自评。</w:t>
      </w:r>
    </w:p>
    <w:p w:rsidR="0067633E" w:rsidRDefault="0067633E" w:rsidP="00960432">
      <w:r>
        <w:t>要求修改后的分数不允许上使评级表的分数大于</w:t>
      </w:r>
      <w:r>
        <w:rPr>
          <w:rFonts w:hint="eastAsia"/>
        </w:rPr>
        <w:t>100</w:t>
      </w:r>
      <w:r>
        <w:rPr>
          <w:rFonts w:hint="eastAsia"/>
        </w:rPr>
        <w:t>或小于</w:t>
      </w:r>
      <w:r>
        <w:rPr>
          <w:rFonts w:hint="eastAsia"/>
        </w:rPr>
        <w:t>0.</w:t>
      </w:r>
    </w:p>
    <w:p w:rsidR="00C42DA9" w:rsidRDefault="00E623FD" w:rsidP="00723AC3">
      <w:pPr>
        <w:pStyle w:val="30"/>
        <w:spacing w:before="368" w:after="184"/>
      </w:pPr>
      <w:r>
        <w:rPr>
          <w:rFonts w:hint="eastAsia"/>
        </w:rPr>
        <w:t>4.1.7</w:t>
      </w:r>
      <w:r w:rsidR="00C42DA9">
        <w:rPr>
          <w:rFonts w:hint="eastAsia"/>
        </w:rPr>
        <w:t xml:space="preserve"> </w:t>
      </w:r>
      <w:r w:rsidR="00C42DA9">
        <w:rPr>
          <w:rFonts w:hint="eastAsia"/>
        </w:rPr>
        <w:t>删除一级指标。</w:t>
      </w:r>
    </w:p>
    <w:p w:rsidR="00C42DA9" w:rsidRDefault="00E623FD" w:rsidP="00960432">
      <w:r>
        <w:rPr>
          <w:rFonts w:hint="eastAsia"/>
        </w:rPr>
        <w:t>当一级指标下面没有二级指标时允许删除当前指标。</w:t>
      </w:r>
      <w:r w:rsidR="0067633E">
        <w:rPr>
          <w:rFonts w:hint="eastAsia"/>
        </w:rPr>
        <w:t>且在此情况下必须删除一级指标，否则将不允许发布。</w:t>
      </w:r>
    </w:p>
    <w:p w:rsidR="00E623FD" w:rsidRDefault="00556CCB" w:rsidP="00E623FD">
      <w:pPr>
        <w:pStyle w:val="30"/>
        <w:spacing w:before="368" w:after="184"/>
      </w:pPr>
      <w:r>
        <w:rPr>
          <w:rFonts w:hint="eastAsia"/>
        </w:rPr>
        <w:t>4.1.8</w:t>
      </w:r>
      <w:r w:rsidR="00E623FD">
        <w:rPr>
          <w:rFonts w:hint="eastAsia"/>
        </w:rPr>
        <w:t xml:space="preserve"> </w:t>
      </w:r>
      <w:r w:rsidR="00E623FD">
        <w:rPr>
          <w:rFonts w:hint="eastAsia"/>
        </w:rPr>
        <w:t>删除二级指标。</w:t>
      </w:r>
    </w:p>
    <w:p w:rsidR="00E623FD" w:rsidRDefault="00556CCB" w:rsidP="00960432">
      <w:r>
        <w:rPr>
          <w:rFonts w:hint="eastAsia"/>
        </w:rPr>
        <w:t>当标准没有发布时允许删除二级指标</w:t>
      </w:r>
      <w:r w:rsidR="0067633E">
        <w:rPr>
          <w:rFonts w:hint="eastAsia"/>
        </w:rPr>
        <w:t>。</w:t>
      </w:r>
    </w:p>
    <w:p w:rsidR="00D76A96" w:rsidRDefault="00D76A96">
      <w:pPr>
        <w:pStyle w:val="30"/>
        <w:spacing w:before="368" w:after="184"/>
      </w:pPr>
      <w:r>
        <w:rPr>
          <w:rFonts w:hint="eastAsia"/>
        </w:rPr>
        <w:t xml:space="preserve">4.1.9 </w:t>
      </w:r>
      <w:r>
        <w:rPr>
          <w:rFonts w:hint="eastAsia"/>
        </w:rPr>
        <w:t>发布</w:t>
      </w:r>
    </w:p>
    <w:p w:rsidR="00D76A96" w:rsidRDefault="00D76A96" w:rsidP="00D76A96">
      <w:r>
        <w:t>人民银行用户在完成当前年度的评级表的创建后</w:t>
      </w:r>
      <w:r>
        <w:rPr>
          <w:rFonts w:hint="eastAsia"/>
        </w:rPr>
        <w:t>，</w:t>
      </w:r>
      <w:r>
        <w:t>可以发布给金融机构去做自评</w:t>
      </w:r>
      <w:r w:rsidR="00CA41B4">
        <w:rPr>
          <w:rFonts w:hint="eastAsia"/>
        </w:rPr>
        <w:t>。</w:t>
      </w:r>
    </w:p>
    <w:p w:rsidR="00CA41B4" w:rsidRDefault="00CA41B4" w:rsidP="00D76A96">
      <w:r>
        <w:t>发布时系统自动完成如下操作</w:t>
      </w:r>
      <w:r>
        <w:rPr>
          <w:rFonts w:hint="eastAsia"/>
        </w:rPr>
        <w:t>：</w:t>
      </w:r>
    </w:p>
    <w:p w:rsidR="00D76A96" w:rsidRDefault="00CA41B4" w:rsidP="00CA41B4">
      <w:r>
        <w:rPr>
          <w:rFonts w:hint="eastAsia"/>
        </w:rPr>
        <w:t>1.</w:t>
      </w:r>
      <w:r>
        <w:rPr>
          <w:rFonts w:hint="eastAsia"/>
        </w:rPr>
        <w:t>检查</w:t>
      </w:r>
      <w:r>
        <w:t>评级表的评分是否为</w:t>
      </w:r>
      <w:r>
        <w:rPr>
          <w:rFonts w:hint="eastAsia"/>
        </w:rPr>
        <w:t>100</w:t>
      </w:r>
      <w:r>
        <w:rPr>
          <w:rFonts w:hint="eastAsia"/>
        </w:rPr>
        <w:t>分</w:t>
      </w:r>
      <w:r w:rsidR="00CC6DDA">
        <w:rPr>
          <w:rFonts w:hint="eastAsia"/>
        </w:rPr>
        <w:t>。</w:t>
      </w:r>
    </w:p>
    <w:p w:rsidR="00CA41B4" w:rsidRPr="00D76A96" w:rsidRDefault="00CA41B4" w:rsidP="00CA41B4">
      <w:r>
        <w:t>2.</w:t>
      </w:r>
      <w:r>
        <w:t>发布后</w:t>
      </w:r>
      <w:r>
        <w:rPr>
          <w:rFonts w:hint="eastAsia"/>
        </w:rPr>
        <w:t>，</w:t>
      </w:r>
      <w:r>
        <w:t>通知全部的金融机构</w:t>
      </w:r>
      <w:r>
        <w:rPr>
          <w:rFonts w:hint="eastAsia"/>
        </w:rPr>
        <w:t xml:space="preserve"> </w:t>
      </w:r>
      <w:r>
        <w:rPr>
          <w:rFonts w:hint="eastAsia"/>
        </w:rPr>
        <w:t>允许他们进行年度自评</w:t>
      </w:r>
    </w:p>
    <w:p w:rsidR="00556CCB" w:rsidRDefault="00556CCB" w:rsidP="00556CCB">
      <w:pPr>
        <w:pStyle w:val="30"/>
        <w:spacing w:before="368" w:after="184"/>
      </w:pPr>
      <w:r>
        <w:rPr>
          <w:rFonts w:hint="eastAsia"/>
        </w:rPr>
        <w:t>4</w:t>
      </w:r>
      <w:r w:rsidR="00783085">
        <w:rPr>
          <w:rFonts w:hint="eastAsia"/>
        </w:rPr>
        <w:t>.1.10</w:t>
      </w:r>
      <w:r>
        <w:rPr>
          <w:rFonts w:hint="eastAsia"/>
        </w:rPr>
        <w:t xml:space="preserve"> </w:t>
      </w:r>
      <w:r w:rsidR="009768ED">
        <w:rPr>
          <w:rFonts w:hint="eastAsia"/>
        </w:rPr>
        <w:t>查询</w:t>
      </w:r>
    </w:p>
    <w:p w:rsidR="009768ED" w:rsidRPr="009768ED" w:rsidRDefault="00D76A96" w:rsidP="009768ED">
      <w:r>
        <w:rPr>
          <w:rFonts w:hint="eastAsia"/>
        </w:rPr>
        <w:t>1.</w:t>
      </w:r>
      <w:r w:rsidR="009768ED">
        <w:t>银行用户可以查询出</w:t>
      </w:r>
      <w:r w:rsidR="009768ED">
        <w:rPr>
          <w:rFonts w:hint="eastAsia"/>
        </w:rPr>
        <w:t xml:space="preserve"> </w:t>
      </w:r>
      <w:r w:rsidR="009768ED">
        <w:rPr>
          <w:rFonts w:hint="eastAsia"/>
        </w:rPr>
        <w:t>每个年份的金融机构自评表和人民银行的评价表。</w:t>
      </w:r>
    </w:p>
    <w:p w:rsidR="009768ED" w:rsidRDefault="00D76A96" w:rsidP="00960432">
      <w:r>
        <w:rPr>
          <w:rFonts w:hint="eastAsia"/>
        </w:rPr>
        <w:t>2.</w:t>
      </w:r>
      <w:r w:rsidR="009768ED">
        <w:t>金融机构用户只允许查询每个年份的</w:t>
      </w:r>
      <w:r w:rsidR="009768ED">
        <w:rPr>
          <w:rFonts w:hint="eastAsia"/>
        </w:rPr>
        <w:t>金融机构自评表</w:t>
      </w:r>
      <w:r w:rsidR="00D45147">
        <w:rPr>
          <w:rFonts w:hint="eastAsia"/>
        </w:rPr>
        <w:t>。</w:t>
      </w:r>
    </w:p>
    <w:p w:rsidR="00D76A96" w:rsidRDefault="00D76A96" w:rsidP="00960432">
      <w:r>
        <w:t>3.</w:t>
      </w:r>
      <w:r>
        <w:t>自评表和</w:t>
      </w:r>
      <w:r>
        <w:rPr>
          <w:rFonts w:hint="eastAsia"/>
        </w:rPr>
        <w:t>评价表都由系统根据输入生成</w:t>
      </w:r>
    </w:p>
    <w:p w:rsidR="007C4469" w:rsidRDefault="00D76A96" w:rsidP="007C4469">
      <w:r>
        <w:rPr>
          <w:rFonts w:hint="eastAsia"/>
        </w:rPr>
        <w:t>4.</w:t>
      </w:r>
      <w:r>
        <w:rPr>
          <w:rFonts w:hint="eastAsia"/>
        </w:rPr>
        <w:t>对于查询的结果允许以</w:t>
      </w:r>
      <w:r>
        <w:rPr>
          <w:rFonts w:hint="eastAsia"/>
        </w:rPr>
        <w:t>Excel</w:t>
      </w:r>
      <w:r>
        <w:rPr>
          <w:rFonts w:hint="eastAsia"/>
        </w:rPr>
        <w:t>方式导出</w:t>
      </w:r>
    </w:p>
    <w:p w:rsidR="00783085" w:rsidRDefault="00783085">
      <w:pPr>
        <w:pStyle w:val="2"/>
        <w:spacing w:before="368" w:after="368"/>
      </w:pPr>
      <w:r>
        <w:rPr>
          <w:rFonts w:hint="eastAsia"/>
        </w:rPr>
        <w:t>4</w:t>
      </w:r>
      <w:r w:rsidR="00BF6994">
        <w:rPr>
          <w:rFonts w:hint="eastAsia"/>
        </w:rPr>
        <w:t xml:space="preserve">.2 </w:t>
      </w:r>
      <w:r>
        <w:rPr>
          <w:rFonts w:hint="eastAsia"/>
        </w:rPr>
        <w:t>金融机构自评</w:t>
      </w:r>
    </w:p>
    <w:p w:rsidR="00055B26" w:rsidRDefault="00055B26" w:rsidP="00055B26">
      <w:pPr>
        <w:pStyle w:val="30"/>
        <w:spacing w:before="368" w:after="184"/>
      </w:pPr>
      <w:r>
        <w:rPr>
          <w:rFonts w:hint="eastAsia"/>
        </w:rPr>
        <w:t>4</w:t>
      </w:r>
      <w:r>
        <w:t xml:space="preserve">.2.1 </w:t>
      </w:r>
      <w:r>
        <w:t>功能结构图</w:t>
      </w:r>
    </w:p>
    <w:p w:rsidR="0070048A" w:rsidRDefault="0070048A" w:rsidP="0070048A"/>
    <w:p w:rsidR="0070048A" w:rsidRPr="0070048A" w:rsidRDefault="007C4469" w:rsidP="007C4469">
      <w:pPr>
        <w:jc w:val="center"/>
      </w:pPr>
      <w:r>
        <w:object w:dxaOrig="6495" w:dyaOrig="6960">
          <v:shape id="_x0000_i1033" type="#_x0000_t75" style="width:252.75pt;height:270.75pt" o:ole="">
            <v:imagedata r:id="rId25" o:title=""/>
          </v:shape>
          <o:OLEObject Type="Embed" ProgID="Visio.Drawing.15" ShapeID="_x0000_i1033" DrawAspect="Content" ObjectID="_1569850655" r:id="rId26"/>
        </w:object>
      </w:r>
    </w:p>
    <w:p w:rsidR="00055B26" w:rsidRPr="00055B26" w:rsidRDefault="00055B26" w:rsidP="00055B26"/>
    <w:p w:rsidR="00915338" w:rsidRDefault="00915338">
      <w:pPr>
        <w:pStyle w:val="30"/>
        <w:spacing w:before="368" w:after="184"/>
      </w:pPr>
      <w:r>
        <w:rPr>
          <w:rFonts w:hint="eastAsia"/>
        </w:rPr>
        <w:t xml:space="preserve">4.2.2 </w:t>
      </w:r>
      <w:r>
        <w:rPr>
          <w:rFonts w:hint="eastAsia"/>
        </w:rPr>
        <w:t>填写自评</w:t>
      </w:r>
    </w:p>
    <w:p w:rsidR="00915338" w:rsidRDefault="00915338" w:rsidP="00915338">
      <w:r>
        <w:rPr>
          <w:rFonts w:hint="eastAsia"/>
        </w:rPr>
        <w:t>金融机构用户针对二级指标的评分标准和自评要求描述填写</w:t>
      </w:r>
      <w:r>
        <w:t>自评扣分</w:t>
      </w:r>
      <w:r>
        <w:rPr>
          <w:rFonts w:hint="eastAsia"/>
        </w:rPr>
        <w:t>，</w:t>
      </w:r>
      <w:r>
        <w:t>自评得分</w:t>
      </w:r>
      <w:r>
        <w:rPr>
          <w:rFonts w:hint="eastAsia"/>
        </w:rPr>
        <w:t>，</w:t>
      </w:r>
      <w:r w:rsidR="00272272">
        <w:t>自评理由</w:t>
      </w:r>
      <w:r w:rsidR="00272272">
        <w:rPr>
          <w:rFonts w:hint="eastAsia"/>
        </w:rPr>
        <w:t>。</w:t>
      </w:r>
    </w:p>
    <w:p w:rsidR="00BA679C" w:rsidRDefault="00BA679C" w:rsidP="00915338">
      <w:r>
        <w:t>输入</w:t>
      </w:r>
      <w:r>
        <w:rPr>
          <w:rFonts w:hint="eastAsia"/>
        </w:rPr>
        <w:t>：</w:t>
      </w:r>
    </w:p>
    <w:p w:rsidR="00BA679C" w:rsidRDefault="00BA679C" w:rsidP="00BA679C">
      <w:r>
        <w:rPr>
          <w:rFonts w:hint="eastAsia"/>
        </w:rPr>
        <w:t>2.</w:t>
      </w:r>
      <w:r>
        <w:t>自评得分</w:t>
      </w:r>
      <w:r>
        <w:rPr>
          <w:rFonts w:hint="eastAsia"/>
        </w:rPr>
        <w:t>，</w:t>
      </w:r>
      <w:r>
        <w:t>要求不得大于当前</w:t>
      </w:r>
      <w:r>
        <w:rPr>
          <w:rFonts w:hint="eastAsia"/>
        </w:rPr>
        <w:t>二级指标的分值。</w:t>
      </w:r>
    </w:p>
    <w:p w:rsidR="00BA679C" w:rsidRDefault="00BA679C" w:rsidP="00BA679C">
      <w:r>
        <w:rPr>
          <w:rFonts w:hint="eastAsia"/>
        </w:rPr>
        <w:t>3.</w:t>
      </w:r>
      <w:r>
        <w:rPr>
          <w:rFonts w:hint="eastAsia"/>
        </w:rPr>
        <w:t>自评理由，允许用户填写描述，同时允许其上传自评理由所要求的附件。附件大小不得超过</w:t>
      </w:r>
      <w:r>
        <w:rPr>
          <w:rFonts w:hint="eastAsia"/>
        </w:rPr>
        <w:t>100M</w:t>
      </w:r>
      <w:r>
        <w:rPr>
          <w:rFonts w:hint="eastAsia"/>
        </w:rPr>
        <w:t>。</w:t>
      </w:r>
    </w:p>
    <w:p w:rsidR="0052273C" w:rsidRPr="00D3227C" w:rsidRDefault="00C10A61" w:rsidP="0052273C">
      <w:pPr>
        <w:pStyle w:val="30"/>
        <w:spacing w:before="368" w:after="184"/>
      </w:pPr>
      <w:r>
        <w:rPr>
          <w:rFonts w:hint="eastAsia"/>
        </w:rPr>
        <w:t xml:space="preserve">4.2.3 </w:t>
      </w:r>
      <w:r w:rsidR="0052273C">
        <w:rPr>
          <w:rFonts w:hint="eastAsia"/>
        </w:rPr>
        <w:t>复核</w:t>
      </w:r>
    </w:p>
    <w:p w:rsidR="0052273C" w:rsidRDefault="0052273C" w:rsidP="0052273C">
      <w:r>
        <w:rPr>
          <w:rFonts w:hint="eastAsia"/>
        </w:rPr>
        <w:t>在金融机构用户完成自评后</w:t>
      </w:r>
      <w:r>
        <w:rPr>
          <w:rFonts w:hint="eastAsia"/>
        </w:rPr>
        <w:t>,</w:t>
      </w:r>
      <w:r>
        <w:rPr>
          <w:rFonts w:hint="eastAsia"/>
        </w:rPr>
        <w:t>金融机构中拥有复核权限的用户将对自评进行复核。</w:t>
      </w:r>
    </w:p>
    <w:p w:rsidR="0052273C" w:rsidRDefault="0052273C" w:rsidP="0052273C">
      <w:r>
        <w:t>复核内容包每个二级指标的</w:t>
      </w:r>
      <w:r>
        <w:rPr>
          <w:rFonts w:hint="eastAsia"/>
        </w:rPr>
        <w:t xml:space="preserve"> </w:t>
      </w:r>
      <w:r>
        <w:rPr>
          <w:rFonts w:hint="eastAsia"/>
        </w:rPr>
        <w:t>自评扣分，自评得分，自评理由</w:t>
      </w:r>
      <w:r>
        <w:rPr>
          <w:rFonts w:hint="eastAsia"/>
        </w:rPr>
        <w:t xml:space="preserve"> </w:t>
      </w:r>
      <w:r>
        <w:rPr>
          <w:rFonts w:hint="eastAsia"/>
        </w:rPr>
        <w:t>是否一致，以及是否有遗漏。</w:t>
      </w:r>
    </w:p>
    <w:p w:rsidR="0052273C" w:rsidRDefault="0052273C" w:rsidP="0052273C">
      <w:r>
        <w:t>对于有错误的地方</w:t>
      </w:r>
      <w:r>
        <w:rPr>
          <w:rFonts w:hint="eastAsia"/>
        </w:rPr>
        <w:t>，选择复核不通过，填写如下输入</w:t>
      </w:r>
    </w:p>
    <w:p w:rsidR="0052273C" w:rsidRDefault="0023026F" w:rsidP="0052273C">
      <w:r w:rsidDel="0023026F">
        <w:rPr>
          <w:rFonts w:hint="eastAsia"/>
        </w:rPr>
        <w:t xml:space="preserve"> </w:t>
      </w:r>
    </w:p>
    <w:p w:rsidR="0052273C" w:rsidRDefault="0052273C" w:rsidP="0052273C">
      <w:r>
        <w:rPr>
          <w:rFonts w:hint="eastAsia"/>
        </w:rPr>
        <w:t>2.</w:t>
      </w:r>
      <w:r>
        <w:rPr>
          <w:rFonts w:hint="eastAsia"/>
        </w:rPr>
        <w:t>复核不通过原因描述：</w:t>
      </w:r>
    </w:p>
    <w:p w:rsidR="0052273C" w:rsidRPr="00D3227C" w:rsidRDefault="0052273C" w:rsidP="0052273C">
      <w:r>
        <w:t>如果无错误</w:t>
      </w:r>
      <w:r>
        <w:rPr>
          <w:rFonts w:hint="eastAsia"/>
        </w:rPr>
        <w:t>，则</w:t>
      </w:r>
      <w:r>
        <w:t>选择复核通过</w:t>
      </w:r>
    </w:p>
    <w:p w:rsidR="0052273C" w:rsidRDefault="0052273C" w:rsidP="0052273C"/>
    <w:p w:rsidR="00BA679C" w:rsidRPr="00BA679C" w:rsidRDefault="00C10A61" w:rsidP="00BA679C">
      <w:pPr>
        <w:pStyle w:val="30"/>
        <w:spacing w:before="368" w:after="184"/>
      </w:pPr>
      <w:r>
        <w:rPr>
          <w:rFonts w:hint="eastAsia"/>
        </w:rPr>
        <w:t>4.2.4</w:t>
      </w:r>
      <w:r w:rsidR="00BA679C">
        <w:rPr>
          <w:rFonts w:hint="eastAsia"/>
        </w:rPr>
        <w:t xml:space="preserve"> </w:t>
      </w:r>
      <w:r w:rsidR="00BA679C">
        <w:rPr>
          <w:rFonts w:hint="eastAsia"/>
        </w:rPr>
        <w:t>修改</w:t>
      </w:r>
    </w:p>
    <w:p w:rsidR="00BA679C" w:rsidRDefault="00BA679C" w:rsidP="00BA679C">
      <w:r>
        <w:lastRenderedPageBreak/>
        <w:t>金融机构在人民银行进行初评之前</w:t>
      </w:r>
      <w:r>
        <w:rPr>
          <w:rFonts w:hint="eastAsia"/>
        </w:rPr>
        <w:t>，</w:t>
      </w:r>
      <w:r>
        <w:t>允许其对自评内容进行修改</w:t>
      </w:r>
      <w:r>
        <w:rPr>
          <w:rFonts w:hint="eastAsia"/>
        </w:rPr>
        <w:t>。</w:t>
      </w:r>
    </w:p>
    <w:p w:rsidR="00A94F79" w:rsidRDefault="00A94F79" w:rsidP="00BA679C">
      <w:r>
        <w:t>修改包括两种</w:t>
      </w:r>
      <w:r>
        <w:rPr>
          <w:rFonts w:hint="eastAsia"/>
        </w:rPr>
        <w:t>：</w:t>
      </w:r>
    </w:p>
    <w:p w:rsidR="00A94F79" w:rsidRDefault="00A94F79" w:rsidP="00A94F79">
      <w:r>
        <w:rPr>
          <w:rFonts w:hint="eastAsia"/>
        </w:rPr>
        <w:t>1.</w:t>
      </w:r>
      <w:r>
        <w:t>主动修改错误</w:t>
      </w:r>
      <w:r>
        <w:rPr>
          <w:rFonts w:hint="eastAsia"/>
        </w:rPr>
        <w:t>。</w:t>
      </w:r>
    </w:p>
    <w:p w:rsidR="00A94F79" w:rsidRDefault="00A94F79" w:rsidP="00A94F79">
      <w:r>
        <w:rPr>
          <w:rFonts w:hint="eastAsia"/>
        </w:rPr>
        <w:t>2</w:t>
      </w:r>
      <w:r>
        <w:t>.</w:t>
      </w:r>
      <w:r>
        <w:t>复核不通过状态下的修改</w:t>
      </w:r>
      <w:r>
        <w:rPr>
          <w:rFonts w:hint="eastAsia"/>
        </w:rPr>
        <w:t>。</w:t>
      </w:r>
    </w:p>
    <w:p w:rsidR="00A94F79" w:rsidRDefault="00A94F79" w:rsidP="00A94F79">
      <w:r>
        <w:t>其修改完成后都需要复核用户进行重新复核</w:t>
      </w:r>
      <w:r w:rsidR="00551249">
        <w:rPr>
          <w:rFonts w:hint="eastAsia"/>
        </w:rPr>
        <w:t>。</w:t>
      </w:r>
    </w:p>
    <w:p w:rsidR="00194019" w:rsidRDefault="00194019" w:rsidP="00BA679C">
      <w:r>
        <w:t>允许修改的字段包括</w:t>
      </w:r>
      <w:r>
        <w:rPr>
          <w:rFonts w:hint="eastAsia"/>
        </w:rPr>
        <w:t>：</w:t>
      </w:r>
    </w:p>
    <w:p w:rsidR="00194019" w:rsidRDefault="00194019" w:rsidP="00194019">
      <w:r>
        <w:rPr>
          <w:rFonts w:hint="eastAsia"/>
        </w:rPr>
        <w:t>2.</w:t>
      </w:r>
      <w:r>
        <w:t>自评得分</w:t>
      </w:r>
      <w:r>
        <w:rPr>
          <w:rFonts w:hint="eastAsia"/>
        </w:rPr>
        <w:t>，</w:t>
      </w:r>
      <w:r>
        <w:t>要求不得大于当前</w:t>
      </w:r>
      <w:r>
        <w:rPr>
          <w:rFonts w:hint="eastAsia"/>
        </w:rPr>
        <w:t>二级指标的分值。</w:t>
      </w:r>
    </w:p>
    <w:p w:rsidR="00194019" w:rsidRPr="00194019" w:rsidRDefault="00194019" w:rsidP="00BA679C">
      <w:r>
        <w:rPr>
          <w:rFonts w:hint="eastAsia"/>
        </w:rPr>
        <w:t>3.</w:t>
      </w:r>
      <w:r>
        <w:rPr>
          <w:rFonts w:hint="eastAsia"/>
        </w:rPr>
        <w:t>自评理由，允许用户填写描述，同时允许其上传自评理由所要求的附件。附件大小不得超过</w:t>
      </w:r>
      <w:r>
        <w:rPr>
          <w:rFonts w:hint="eastAsia"/>
        </w:rPr>
        <w:t>100M</w:t>
      </w:r>
      <w:r>
        <w:rPr>
          <w:rFonts w:hint="eastAsia"/>
        </w:rPr>
        <w:t>。</w:t>
      </w:r>
    </w:p>
    <w:p w:rsidR="00992428" w:rsidRDefault="00992428">
      <w:pPr>
        <w:pStyle w:val="30"/>
        <w:spacing w:before="368" w:after="184"/>
      </w:pPr>
      <w:r>
        <w:rPr>
          <w:rFonts w:hint="eastAsia"/>
        </w:rPr>
        <w:t xml:space="preserve">4.2.5 </w:t>
      </w:r>
      <w:r>
        <w:rPr>
          <w:rFonts w:hint="eastAsia"/>
        </w:rPr>
        <w:t>提交自评</w:t>
      </w:r>
    </w:p>
    <w:p w:rsidR="00992428" w:rsidRPr="00992428" w:rsidRDefault="00992428" w:rsidP="00992428">
      <w:r>
        <w:t>金融机构在完成自评和复核过后</w:t>
      </w:r>
      <w:r>
        <w:rPr>
          <w:rFonts w:hint="eastAsia"/>
        </w:rPr>
        <w:t>，</w:t>
      </w:r>
      <w:r>
        <w:t>可以</w:t>
      </w:r>
      <w:r w:rsidR="00EB10AF">
        <w:t>选择提交自评</w:t>
      </w:r>
      <w:r w:rsidR="00EB10AF">
        <w:rPr>
          <w:rFonts w:hint="eastAsia"/>
        </w:rPr>
        <w:t>，</w:t>
      </w:r>
      <w:r w:rsidR="00EB10AF">
        <w:t>将自评提交给人民银行</w:t>
      </w:r>
      <w:r w:rsidR="00EB10AF">
        <w:rPr>
          <w:rFonts w:hint="eastAsia"/>
        </w:rPr>
        <w:t>。</w:t>
      </w:r>
    </w:p>
    <w:p w:rsidR="00AE2C79" w:rsidRDefault="00AE2C79" w:rsidP="00AE2C79">
      <w:pPr>
        <w:pStyle w:val="30"/>
        <w:spacing w:before="368" w:after="184"/>
      </w:pPr>
      <w:r>
        <w:rPr>
          <w:rFonts w:hint="eastAsia"/>
        </w:rPr>
        <w:t xml:space="preserve">4.2.6 </w:t>
      </w:r>
      <w:r>
        <w:rPr>
          <w:rFonts w:hint="eastAsia"/>
        </w:rPr>
        <w:t>查询</w:t>
      </w:r>
    </w:p>
    <w:p w:rsidR="00AE2C79" w:rsidRPr="00AE2C79" w:rsidRDefault="00AE2C79" w:rsidP="00AE2C79">
      <w:r>
        <w:t>金融机构可以按年份选择来查询全部年份的</w:t>
      </w:r>
      <w:r>
        <w:rPr>
          <w:rFonts w:hint="eastAsia"/>
        </w:rPr>
        <w:t xml:space="preserve"> </w:t>
      </w:r>
      <w:r>
        <w:rPr>
          <w:rFonts w:hint="eastAsia"/>
        </w:rPr>
        <w:t>评级</w:t>
      </w:r>
      <w:r>
        <w:t>自评</w:t>
      </w:r>
      <w:r>
        <w:rPr>
          <w:rFonts w:hint="eastAsia"/>
        </w:rPr>
        <w:t>。</w:t>
      </w:r>
      <w:r>
        <w:t>并允许导出成</w:t>
      </w:r>
      <w:r>
        <w:t>excel</w:t>
      </w:r>
      <w:r w:rsidR="00BF4247">
        <w:rPr>
          <w:rFonts w:hint="eastAsia"/>
        </w:rPr>
        <w:t>。</w:t>
      </w:r>
    </w:p>
    <w:p w:rsidR="007C4469" w:rsidRDefault="007C4469">
      <w:pPr>
        <w:pStyle w:val="2"/>
        <w:spacing w:before="368" w:after="368"/>
      </w:pPr>
      <w:r>
        <w:rPr>
          <w:rFonts w:hint="eastAsia"/>
        </w:rPr>
        <w:t>4.3 初评管理</w:t>
      </w:r>
    </w:p>
    <w:p w:rsidR="007500BC" w:rsidRDefault="007500BC" w:rsidP="007500BC">
      <w:pPr>
        <w:pStyle w:val="30"/>
        <w:spacing w:before="368" w:after="184"/>
      </w:pPr>
      <w:r>
        <w:t xml:space="preserve">4.3.1 </w:t>
      </w:r>
      <w:r>
        <w:t>功能结构图</w:t>
      </w:r>
    </w:p>
    <w:p w:rsidR="007500BC" w:rsidRPr="007500BC" w:rsidRDefault="00915338" w:rsidP="00915338">
      <w:pPr>
        <w:jc w:val="center"/>
      </w:pPr>
      <w:r>
        <w:object w:dxaOrig="6495" w:dyaOrig="5821">
          <v:shape id="_x0000_i1034" type="#_x0000_t75" style="width:272.25pt;height:244.5pt" o:ole="">
            <v:imagedata r:id="rId27" o:title=""/>
          </v:shape>
          <o:OLEObject Type="Embed" ProgID="Visio.Drawing.15" ShapeID="_x0000_i1034" DrawAspect="Content" ObjectID="_1569850656" r:id="rId28"/>
        </w:object>
      </w:r>
    </w:p>
    <w:p w:rsidR="00242A82" w:rsidRDefault="00242A82">
      <w:pPr>
        <w:pStyle w:val="30"/>
        <w:spacing w:before="368" w:after="184"/>
      </w:pPr>
      <w:r>
        <w:rPr>
          <w:rFonts w:hint="eastAsia"/>
        </w:rPr>
        <w:t xml:space="preserve">4.3.2 </w:t>
      </w:r>
      <w:r>
        <w:rPr>
          <w:rFonts w:hint="eastAsia"/>
        </w:rPr>
        <w:t>填写初评</w:t>
      </w:r>
    </w:p>
    <w:p w:rsidR="00242A82" w:rsidRDefault="00242A82" w:rsidP="00242A82">
      <w:r>
        <w:lastRenderedPageBreak/>
        <w:t>人民银行用户通过查询金融机构来选择某家金融机构对其进行初评</w:t>
      </w:r>
      <w:r>
        <w:rPr>
          <w:rFonts w:hint="eastAsia"/>
        </w:rPr>
        <w:t>。</w:t>
      </w:r>
    </w:p>
    <w:p w:rsidR="009010F8" w:rsidRDefault="009010F8" w:rsidP="00242A82">
      <w:r>
        <w:t>初评时用户需要对照着其自评内容</w:t>
      </w:r>
      <w:r>
        <w:rPr>
          <w:rFonts w:hint="eastAsia"/>
        </w:rPr>
        <w:t>(</w:t>
      </w:r>
      <w:r>
        <w:rPr>
          <w:rFonts w:hint="eastAsia"/>
        </w:rPr>
        <w:t>自评扣分，自评得分，自评理由</w:t>
      </w:r>
      <w:r>
        <w:rPr>
          <w:rFonts w:hint="eastAsia"/>
        </w:rPr>
        <w:t>)</w:t>
      </w:r>
      <w:r>
        <w:t xml:space="preserve"> </w:t>
      </w:r>
    </w:p>
    <w:p w:rsidR="009010F8" w:rsidRDefault="009010F8" w:rsidP="00242A82">
      <w:r>
        <w:t>输入如下信息</w:t>
      </w:r>
      <w:r>
        <w:rPr>
          <w:rFonts w:hint="eastAsia"/>
        </w:rPr>
        <w:t>：</w:t>
      </w:r>
    </w:p>
    <w:p w:rsidR="009010F8" w:rsidRDefault="009010F8" w:rsidP="009010F8">
      <w:r>
        <w:rPr>
          <w:rFonts w:hint="eastAsia"/>
        </w:rPr>
        <w:t>1.</w:t>
      </w:r>
      <w:r>
        <w:rPr>
          <w:rFonts w:hint="eastAsia"/>
        </w:rPr>
        <w:t>人民银行评分，不得超过二级指标分值。</w:t>
      </w:r>
    </w:p>
    <w:p w:rsidR="0060757A" w:rsidRDefault="009010F8" w:rsidP="009010F8">
      <w:r>
        <w:rPr>
          <w:rFonts w:hint="eastAsia"/>
        </w:rPr>
        <w:t>2.</w:t>
      </w:r>
      <w:r>
        <w:rPr>
          <w:rFonts w:hint="eastAsia"/>
        </w:rPr>
        <w:t>评分理由</w:t>
      </w:r>
      <w:r w:rsidR="0060757A">
        <w:rPr>
          <w:rFonts w:hint="eastAsia"/>
        </w:rPr>
        <w:t>.</w:t>
      </w:r>
    </w:p>
    <w:p w:rsidR="0060757A" w:rsidRDefault="0060757A" w:rsidP="009010F8">
      <w:r>
        <w:t>在完成评分后</w:t>
      </w:r>
      <w:r>
        <w:rPr>
          <w:rFonts w:hint="eastAsia"/>
        </w:rPr>
        <w:t>。</w:t>
      </w:r>
      <w:r>
        <w:t>对于有直接设定等级的二级指标</w:t>
      </w:r>
      <w:r>
        <w:rPr>
          <w:rFonts w:hint="eastAsia"/>
        </w:rPr>
        <w:t>。</w:t>
      </w:r>
      <w:r>
        <w:t>用户需要额外填写直接评级</w:t>
      </w:r>
    </w:p>
    <w:p w:rsidR="0060757A" w:rsidRDefault="0060757A" w:rsidP="009010F8">
      <w:r>
        <w:t>输入包括</w:t>
      </w:r>
      <w:r>
        <w:rPr>
          <w:rFonts w:hint="eastAsia"/>
        </w:rPr>
        <w:t>：</w:t>
      </w:r>
    </w:p>
    <w:p w:rsidR="0060757A" w:rsidRDefault="0060757A" w:rsidP="0060757A"/>
    <w:p w:rsidR="0060757A" w:rsidRDefault="0060757A" w:rsidP="0060757A">
      <w:r>
        <w:rPr>
          <w:rFonts w:hint="eastAsia"/>
        </w:rPr>
        <w:t>2.</w:t>
      </w:r>
      <w:r>
        <w:rPr>
          <w:rFonts w:hint="eastAsia"/>
        </w:rPr>
        <w:t>评定等级：</w:t>
      </w:r>
    </w:p>
    <w:p w:rsidR="00B94E42" w:rsidRDefault="0060757A" w:rsidP="00B94E42">
      <w:r>
        <w:rPr>
          <w:rFonts w:hint="eastAsia"/>
        </w:rPr>
        <w:t>3.</w:t>
      </w:r>
      <w:r>
        <w:rPr>
          <w:rFonts w:hint="eastAsia"/>
        </w:rPr>
        <w:t>评定原因。</w:t>
      </w:r>
    </w:p>
    <w:p w:rsidR="007A0880" w:rsidRDefault="007A0880" w:rsidP="00B94E42">
      <w:r>
        <w:t>对于评定的等级如果是</w:t>
      </w:r>
      <w:r>
        <w:t>D</w:t>
      </w:r>
      <w:r>
        <w:rPr>
          <w:rFonts w:hint="eastAsia"/>
        </w:rPr>
        <w:t>，</w:t>
      </w:r>
      <w:r>
        <w:t>E</w:t>
      </w:r>
      <w:r>
        <w:t>等级需要通过初评审核模块的审核</w:t>
      </w:r>
      <w:r>
        <w:rPr>
          <w:rFonts w:hint="eastAsia"/>
        </w:rPr>
        <w:t>。</w:t>
      </w:r>
    </w:p>
    <w:p w:rsidR="00256AD8" w:rsidRDefault="00256AD8">
      <w:pPr>
        <w:pStyle w:val="30"/>
        <w:spacing w:before="368" w:after="184"/>
      </w:pPr>
      <w:r>
        <w:rPr>
          <w:rFonts w:hint="eastAsia"/>
        </w:rPr>
        <w:t xml:space="preserve">4.3.3 </w:t>
      </w:r>
      <w:r w:rsidR="00B94E42">
        <w:rPr>
          <w:rFonts w:hint="eastAsia"/>
        </w:rPr>
        <w:t>修改</w:t>
      </w:r>
    </w:p>
    <w:p w:rsidR="007A0880" w:rsidRDefault="00B94E42" w:rsidP="00B94E42">
      <w:r>
        <w:t>用户对于已填写的初评</w:t>
      </w:r>
      <w:r>
        <w:rPr>
          <w:rFonts w:hint="eastAsia"/>
        </w:rPr>
        <w:t>，发现错误的可以通过查询金融机构和二级指标名称进行修改。</w:t>
      </w:r>
    </w:p>
    <w:p w:rsidR="005C6299" w:rsidRDefault="00EF24CA" w:rsidP="005C6299">
      <w:r>
        <w:t>要求</w:t>
      </w:r>
      <w:r>
        <w:rPr>
          <w:rFonts w:hint="eastAsia"/>
        </w:rPr>
        <w:t>：</w:t>
      </w:r>
    </w:p>
    <w:p w:rsidR="005C6299" w:rsidRDefault="005C6299" w:rsidP="005C6299">
      <w:r>
        <w:rPr>
          <w:rFonts w:hint="eastAsia"/>
        </w:rPr>
        <w:t>1.</w:t>
      </w:r>
      <w:r w:rsidR="00EF24CA" w:rsidRPr="00EF24CA">
        <w:rPr>
          <w:rFonts w:hint="eastAsia"/>
        </w:rPr>
        <w:t>在无需进行初</w:t>
      </w:r>
      <w:r>
        <w:rPr>
          <w:rFonts w:hint="eastAsia"/>
        </w:rPr>
        <w:t>评审核模块审核的初评结果，人民银行用户可以在初评结束前进行修改。</w:t>
      </w:r>
    </w:p>
    <w:p w:rsidR="005C6299" w:rsidRPr="005C6299" w:rsidRDefault="005C6299" w:rsidP="00B94E42">
      <w:r>
        <w:rPr>
          <w:rFonts w:hint="eastAsia"/>
        </w:rPr>
        <w:t>2.</w:t>
      </w:r>
      <w:r>
        <w:t>初评结果是</w:t>
      </w:r>
      <w:r w:rsidRPr="005C6299">
        <w:rPr>
          <w:rFonts w:hint="eastAsia"/>
        </w:rPr>
        <w:t>需要</w:t>
      </w:r>
      <w:r>
        <w:rPr>
          <w:rFonts w:hint="eastAsia"/>
        </w:rPr>
        <w:t>经过初评审核模块时，在待复核的状态是允许人民银行的用户进行修改。在初评结束的状态将禁止人民银行用户进行修改。</w:t>
      </w:r>
    </w:p>
    <w:p w:rsidR="00B94E42" w:rsidRPr="00B94E42" w:rsidRDefault="00B94E42" w:rsidP="00B94E42">
      <w:r>
        <w:t>输入同</w:t>
      </w:r>
      <w:r>
        <w:rPr>
          <w:rFonts w:hint="eastAsia"/>
        </w:rPr>
        <w:t xml:space="preserve"> </w:t>
      </w:r>
      <w:r>
        <w:rPr>
          <w:rFonts w:hint="eastAsia"/>
        </w:rPr>
        <w:t>填写初评</w:t>
      </w:r>
    </w:p>
    <w:p w:rsidR="00B94E42" w:rsidRDefault="00B94E42">
      <w:pPr>
        <w:pStyle w:val="30"/>
        <w:spacing w:before="368" w:after="184"/>
      </w:pPr>
      <w:r>
        <w:rPr>
          <w:rFonts w:hint="eastAsia"/>
        </w:rPr>
        <w:t xml:space="preserve">4.3.4 </w:t>
      </w:r>
      <w:r>
        <w:t>确认发布</w:t>
      </w:r>
    </w:p>
    <w:p w:rsidR="00B94E42" w:rsidRDefault="00B94E42" w:rsidP="00B94E42">
      <w:r>
        <w:t>在完成初评后用户选择确认发布</w:t>
      </w:r>
      <w:r>
        <w:rPr>
          <w:rFonts w:hint="eastAsia"/>
        </w:rPr>
        <w:t>，</w:t>
      </w:r>
      <w:r>
        <w:t>则将初评结果发布给各个金融机构</w:t>
      </w:r>
      <w:r>
        <w:rPr>
          <w:rFonts w:hint="eastAsia"/>
        </w:rPr>
        <w:t>。</w:t>
      </w:r>
    </w:p>
    <w:p w:rsidR="00B94E42" w:rsidRPr="00B94E42" w:rsidRDefault="00B94E42" w:rsidP="00B94E42">
      <w:pPr>
        <w:pStyle w:val="30"/>
        <w:spacing w:before="368" w:after="184"/>
      </w:pPr>
      <w:r>
        <w:rPr>
          <w:rFonts w:hint="eastAsia"/>
        </w:rPr>
        <w:t xml:space="preserve">4.3.5 </w:t>
      </w:r>
      <w:r>
        <w:t>查询</w:t>
      </w:r>
    </w:p>
    <w:p w:rsidR="00B94E42" w:rsidRDefault="00FC05D6" w:rsidP="00B94E42">
      <w:r>
        <w:rPr>
          <w:rFonts w:hint="eastAsia"/>
        </w:rPr>
        <w:t>1.</w:t>
      </w:r>
      <w:r w:rsidR="00F76A39">
        <w:rPr>
          <w:rFonts w:hint="eastAsia"/>
        </w:rPr>
        <w:t>人民银行用户可以查询全部的金融机构的初评结果。</w:t>
      </w:r>
    </w:p>
    <w:p w:rsidR="00F76A39" w:rsidRPr="00B94E42" w:rsidRDefault="00FC05D6" w:rsidP="00B94E42">
      <w:r>
        <w:rPr>
          <w:rFonts w:hint="eastAsia"/>
        </w:rPr>
        <w:t>2.</w:t>
      </w:r>
      <w:r w:rsidR="00F76A39">
        <w:t>金融机构用户只能查询本机构的初评结果</w:t>
      </w:r>
      <w:r w:rsidR="00F76A39">
        <w:rPr>
          <w:rFonts w:hint="eastAsia"/>
        </w:rPr>
        <w:t>。</w:t>
      </w:r>
    </w:p>
    <w:p w:rsidR="00993808" w:rsidRDefault="00993808" w:rsidP="00461BDA">
      <w:pPr>
        <w:pStyle w:val="30"/>
        <w:spacing w:before="368" w:after="184"/>
      </w:pPr>
      <w:r>
        <w:rPr>
          <w:rFonts w:hint="eastAsia"/>
        </w:rPr>
        <w:t xml:space="preserve">4.3.6 </w:t>
      </w:r>
      <w:r>
        <w:rPr>
          <w:rFonts w:hint="eastAsia"/>
        </w:rPr>
        <w:t>初评审核模块</w:t>
      </w:r>
    </w:p>
    <w:p w:rsidR="00993808" w:rsidRDefault="004370E3" w:rsidP="00461BDA">
      <w:r>
        <w:rPr>
          <w:rFonts w:hint="eastAsia"/>
        </w:rPr>
        <w:t>初评审核模块是指当初评结果是</w:t>
      </w:r>
      <w:r>
        <w:rPr>
          <w:rFonts w:hint="eastAsia"/>
        </w:rPr>
        <w:t>D</w:t>
      </w:r>
      <w:r>
        <w:rPr>
          <w:rFonts w:hint="eastAsia"/>
        </w:rPr>
        <w:t>级或</w:t>
      </w:r>
      <w:r>
        <w:rPr>
          <w:rFonts w:hint="eastAsia"/>
        </w:rPr>
        <w:t>E</w:t>
      </w:r>
      <w:r>
        <w:rPr>
          <w:rFonts w:hint="eastAsia"/>
        </w:rPr>
        <w:t>级时，需要经过初评审核。</w:t>
      </w:r>
    </w:p>
    <w:p w:rsidR="004370E3" w:rsidRDefault="004370E3" w:rsidP="00461BDA">
      <w:r>
        <w:t>输入</w:t>
      </w:r>
      <w:r>
        <w:rPr>
          <w:rFonts w:hint="eastAsia"/>
        </w:rPr>
        <w:t>：</w:t>
      </w:r>
    </w:p>
    <w:p w:rsidR="004370E3" w:rsidRDefault="004370E3" w:rsidP="00461BDA">
      <w:pPr>
        <w:ind w:firstLineChars="100" w:firstLine="240"/>
      </w:pPr>
      <w:r>
        <w:t>审核通过或审核拒绝</w:t>
      </w:r>
    </w:p>
    <w:p w:rsidR="004370E3" w:rsidRPr="00993808" w:rsidRDefault="004370E3" w:rsidP="00461BDA">
      <w:pPr>
        <w:ind w:firstLineChars="100" w:firstLine="240"/>
      </w:pPr>
      <w:r>
        <w:t>拒绝理由</w:t>
      </w:r>
    </w:p>
    <w:p w:rsidR="00666F25" w:rsidRDefault="00666F25">
      <w:pPr>
        <w:pStyle w:val="2"/>
        <w:spacing w:before="368" w:after="368"/>
      </w:pPr>
      <w:r>
        <w:rPr>
          <w:rFonts w:hint="eastAsia"/>
        </w:rPr>
        <w:lastRenderedPageBreak/>
        <w:t>4.4 复评管理</w:t>
      </w:r>
    </w:p>
    <w:p w:rsidR="00850E1C" w:rsidRDefault="00850E1C" w:rsidP="00850E1C">
      <w:pPr>
        <w:pStyle w:val="30"/>
        <w:spacing w:before="368" w:after="184"/>
      </w:pPr>
      <w:r>
        <w:t xml:space="preserve">4.4.1 </w:t>
      </w:r>
      <w:r>
        <w:t>功能结构图</w:t>
      </w:r>
    </w:p>
    <w:p w:rsidR="00850E1C" w:rsidRPr="00850E1C" w:rsidRDefault="0095101C" w:rsidP="00850E1C">
      <w:r>
        <w:object w:dxaOrig="10755" w:dyaOrig="8116">
          <v:shape id="_x0000_i1035" type="#_x0000_t75" style="width:371.25pt;height:279.75pt" o:ole="">
            <v:imagedata r:id="rId29" o:title=""/>
          </v:shape>
          <o:OLEObject Type="Embed" ProgID="Visio.Drawing.15" ShapeID="_x0000_i1035" DrawAspect="Content" ObjectID="_1569850657" r:id="rId30"/>
        </w:object>
      </w:r>
    </w:p>
    <w:p w:rsidR="0095101C" w:rsidRDefault="0095101C">
      <w:pPr>
        <w:pStyle w:val="30"/>
        <w:spacing w:before="368" w:after="184"/>
      </w:pPr>
      <w:r>
        <w:rPr>
          <w:rFonts w:hint="eastAsia"/>
        </w:rPr>
        <w:t>4.4.2</w:t>
      </w:r>
      <w:r>
        <w:t xml:space="preserve"> </w:t>
      </w:r>
      <w:r>
        <w:t>异议申请</w:t>
      </w:r>
    </w:p>
    <w:p w:rsidR="004311FA" w:rsidRDefault="004311FA" w:rsidP="004311FA">
      <w:r>
        <w:rPr>
          <w:rFonts w:hint="eastAsia"/>
        </w:rPr>
        <w:t>金融机构对于初评中有异议的二级指标评分，需要提交异议申请。</w:t>
      </w:r>
      <w:r>
        <w:t>包括如下输入</w:t>
      </w:r>
    </w:p>
    <w:p w:rsidR="004311FA" w:rsidRDefault="004311FA" w:rsidP="004311FA">
      <w:r>
        <w:rPr>
          <w:rFonts w:hint="eastAsia"/>
        </w:rPr>
        <w:t>1.</w:t>
      </w:r>
      <w:r>
        <w:rPr>
          <w:rFonts w:hint="eastAsia"/>
        </w:rPr>
        <w:t>二级指标名称</w:t>
      </w:r>
    </w:p>
    <w:p w:rsidR="004311FA" w:rsidRDefault="004311FA" w:rsidP="004311FA">
      <w:r>
        <w:rPr>
          <w:rFonts w:hint="eastAsia"/>
        </w:rPr>
        <w:t>2.</w:t>
      </w:r>
      <w:r>
        <w:rPr>
          <w:rFonts w:hint="eastAsia"/>
        </w:rPr>
        <w:t>申辩理由陈述：</w:t>
      </w:r>
    </w:p>
    <w:p w:rsidR="004311FA" w:rsidRPr="004311FA" w:rsidRDefault="004311FA" w:rsidP="004311FA">
      <w:r>
        <w:t>3.</w:t>
      </w:r>
      <w:r>
        <w:t>附件</w:t>
      </w:r>
      <w:r>
        <w:rPr>
          <w:rFonts w:hint="eastAsia"/>
        </w:rPr>
        <w:t>：</w:t>
      </w:r>
      <w:r>
        <w:t>包括</w:t>
      </w:r>
      <w:r>
        <w:rPr>
          <w:rFonts w:hint="eastAsia"/>
        </w:rPr>
        <w:t xml:space="preserve"> </w:t>
      </w:r>
      <w:r w:rsidRPr="003722F2">
        <w:rPr>
          <w:rFonts w:hint="eastAsia"/>
        </w:rPr>
        <w:t>由单位反洗钱主管部门负责人签字确认的陈述和申辩意见</w:t>
      </w:r>
    </w:p>
    <w:p w:rsidR="001A4EBC" w:rsidRDefault="001A4EBC">
      <w:pPr>
        <w:pStyle w:val="30"/>
        <w:spacing w:before="368" w:after="184"/>
      </w:pPr>
      <w:r>
        <w:rPr>
          <w:rFonts w:hint="eastAsia"/>
        </w:rPr>
        <w:t xml:space="preserve">4.4.3 </w:t>
      </w:r>
      <w:r>
        <w:rPr>
          <w:rFonts w:hint="eastAsia"/>
        </w:rPr>
        <w:t>查询异议申请</w:t>
      </w:r>
    </w:p>
    <w:p w:rsidR="001F0B10" w:rsidRDefault="001A4EBC" w:rsidP="001A4EBC">
      <w:r>
        <w:rPr>
          <w:rFonts w:hint="eastAsia"/>
        </w:rPr>
        <w:t>金融机构对于已申报异议申请。能够查询其结果。</w:t>
      </w:r>
      <w:r w:rsidR="006D7F46">
        <w:t>对依旧存在异议的申请结果可以进行再次申请</w:t>
      </w:r>
      <w:r w:rsidR="006D7F46">
        <w:rPr>
          <w:rFonts w:hint="eastAsia"/>
        </w:rPr>
        <w:t>。</w:t>
      </w:r>
    </w:p>
    <w:p w:rsidR="001F0B10" w:rsidRDefault="00DB5B70" w:rsidP="00B66BDF">
      <w:pPr>
        <w:pStyle w:val="30"/>
        <w:spacing w:before="368" w:after="184"/>
      </w:pPr>
      <w:r>
        <w:rPr>
          <w:rFonts w:hint="eastAsia"/>
        </w:rPr>
        <w:t xml:space="preserve">4.4.4 </w:t>
      </w:r>
      <w:r w:rsidR="00B66BDF">
        <w:rPr>
          <w:rFonts w:hint="eastAsia"/>
        </w:rPr>
        <w:t>处理</w:t>
      </w:r>
      <w:r w:rsidR="001F0B10">
        <w:rPr>
          <w:rFonts w:hint="eastAsia"/>
        </w:rPr>
        <w:t>异议申请</w:t>
      </w:r>
      <w:r w:rsidR="00C15F1A">
        <w:rPr>
          <w:rFonts w:hint="eastAsia"/>
        </w:rPr>
        <w:t xml:space="preserve"> </w:t>
      </w:r>
    </w:p>
    <w:p w:rsidR="00AC6834" w:rsidRDefault="00F460F6" w:rsidP="001A4EBC">
      <w:r>
        <w:t>人民银行对异议申请进行处理</w:t>
      </w:r>
      <w:r>
        <w:rPr>
          <w:rFonts w:hint="eastAsia"/>
        </w:rPr>
        <w:t>，</w:t>
      </w:r>
      <w:r w:rsidR="00AC6834">
        <w:t>如果</w:t>
      </w:r>
    </w:p>
    <w:p w:rsidR="00F460F6" w:rsidRDefault="00AC6834" w:rsidP="001A4EBC">
      <w:r>
        <w:t>一</w:t>
      </w:r>
      <w:r>
        <w:rPr>
          <w:rFonts w:hint="eastAsia"/>
        </w:rPr>
        <w:t>.</w:t>
      </w:r>
      <w:r>
        <w:t>选择</w:t>
      </w:r>
      <w:r w:rsidR="00F460F6">
        <w:t>异议申请</w:t>
      </w:r>
      <w:r>
        <w:t>同意</w:t>
      </w:r>
      <w:r>
        <w:rPr>
          <w:rFonts w:hint="eastAsia"/>
        </w:rPr>
        <w:t>：</w:t>
      </w:r>
    </w:p>
    <w:p w:rsidR="00AC6834" w:rsidRDefault="00AC6834" w:rsidP="00AC6834">
      <w:r>
        <w:rPr>
          <w:rFonts w:hint="eastAsia"/>
        </w:rPr>
        <w:t>1.</w:t>
      </w:r>
      <w:r>
        <w:rPr>
          <w:rFonts w:hint="eastAsia"/>
        </w:rPr>
        <w:t>进入</w:t>
      </w:r>
      <w:r>
        <w:t>修改初评结果界面修改初评结果</w:t>
      </w:r>
    </w:p>
    <w:p w:rsidR="00AC6834" w:rsidRDefault="00AC6834" w:rsidP="00AC6834">
      <w:r>
        <w:rPr>
          <w:rFonts w:hint="eastAsia"/>
        </w:rPr>
        <w:t>2.</w:t>
      </w:r>
      <w:r>
        <w:rPr>
          <w:rFonts w:hint="eastAsia"/>
        </w:rPr>
        <w:t>将异议申请标记为同意。</w:t>
      </w:r>
    </w:p>
    <w:p w:rsidR="00AC6834" w:rsidRDefault="00AC6834" w:rsidP="00AC6834">
      <w:r>
        <w:lastRenderedPageBreak/>
        <w:t>二</w:t>
      </w:r>
      <w:r>
        <w:rPr>
          <w:rFonts w:hint="eastAsia"/>
        </w:rPr>
        <w:t>.</w:t>
      </w:r>
      <w:r>
        <w:rPr>
          <w:rFonts w:hint="eastAsia"/>
        </w:rPr>
        <w:t>对异议申请</w:t>
      </w:r>
      <w:r>
        <w:rPr>
          <w:rFonts w:hint="eastAsia"/>
        </w:rPr>
        <w:t xml:space="preserve"> </w:t>
      </w:r>
      <w:r>
        <w:rPr>
          <w:rFonts w:hint="eastAsia"/>
        </w:rPr>
        <w:t>不同意，</w:t>
      </w:r>
      <w:r>
        <w:t>输入如下信息</w:t>
      </w:r>
    </w:p>
    <w:p w:rsidR="00AC6834" w:rsidRPr="00AC6834" w:rsidRDefault="00AC6834" w:rsidP="00AC6834">
      <w:r>
        <w:rPr>
          <w:rFonts w:hint="eastAsia"/>
        </w:rPr>
        <w:t>1.</w:t>
      </w:r>
      <w:r>
        <w:rPr>
          <w:rFonts w:hint="eastAsia"/>
        </w:rPr>
        <w:t>不同意理由</w:t>
      </w:r>
    </w:p>
    <w:p w:rsidR="00DB5B70" w:rsidRDefault="00DB5B70">
      <w:pPr>
        <w:pStyle w:val="30"/>
        <w:spacing w:before="368" w:after="184"/>
      </w:pPr>
      <w:r>
        <w:rPr>
          <w:rFonts w:hint="eastAsia"/>
        </w:rPr>
        <w:t xml:space="preserve">4.4.5 </w:t>
      </w:r>
      <w:r>
        <w:rPr>
          <w:rFonts w:hint="eastAsia"/>
        </w:rPr>
        <w:t>修改初评结果</w:t>
      </w:r>
    </w:p>
    <w:p w:rsidR="00074E46" w:rsidRDefault="00074E46" w:rsidP="00DB5B70">
      <w:r>
        <w:rPr>
          <w:rFonts w:hint="eastAsia"/>
        </w:rPr>
        <w:t>对于同意的异议申请</w:t>
      </w:r>
      <w:r>
        <w:rPr>
          <w:rFonts w:hint="eastAsia"/>
        </w:rPr>
        <w:t>,</w:t>
      </w:r>
      <w:r>
        <w:rPr>
          <w:rFonts w:hint="eastAsia"/>
        </w:rPr>
        <w:t>人民银行用户将修改对应金融机构的申请的二级指标分值。</w:t>
      </w:r>
    </w:p>
    <w:p w:rsidR="00074E46" w:rsidRDefault="00074E46" w:rsidP="00DB5B70">
      <w:r>
        <w:t>输入</w:t>
      </w:r>
    </w:p>
    <w:p w:rsidR="00074E46" w:rsidRDefault="00074E46" w:rsidP="00074E46">
      <w:r>
        <w:rPr>
          <w:rFonts w:hint="eastAsia"/>
        </w:rPr>
        <w:t>1.</w:t>
      </w:r>
      <w:r>
        <w:rPr>
          <w:rFonts w:hint="eastAsia"/>
        </w:rPr>
        <w:t>人民银行评分，不得超过二级指标分值。</w:t>
      </w:r>
    </w:p>
    <w:p w:rsidR="00074E46" w:rsidRDefault="00074E46" w:rsidP="00DB5B70">
      <w:r>
        <w:rPr>
          <w:rFonts w:hint="eastAsia"/>
        </w:rPr>
        <w:t>2.</w:t>
      </w:r>
      <w:r>
        <w:rPr>
          <w:rFonts w:hint="eastAsia"/>
        </w:rPr>
        <w:t>评分理由</w:t>
      </w:r>
      <w:r>
        <w:rPr>
          <w:rFonts w:hint="eastAsia"/>
        </w:rPr>
        <w:t>.</w:t>
      </w:r>
    </w:p>
    <w:p w:rsidR="0012322F" w:rsidRDefault="0012322F" w:rsidP="0012322F">
      <w:pPr>
        <w:pStyle w:val="30"/>
        <w:spacing w:before="368" w:after="184"/>
      </w:pPr>
      <w:r>
        <w:rPr>
          <w:rFonts w:hint="eastAsia"/>
        </w:rPr>
        <w:t xml:space="preserve">4.4.5 </w:t>
      </w:r>
      <w:r>
        <w:rPr>
          <w:rFonts w:hint="eastAsia"/>
        </w:rPr>
        <w:t>结束复评</w:t>
      </w:r>
    </w:p>
    <w:p w:rsidR="00074E46" w:rsidRPr="00DB5B70" w:rsidRDefault="0012322F" w:rsidP="00DB5B70">
      <w:r>
        <w:t>在所有的异议申请处理结束后</w:t>
      </w:r>
      <w:r>
        <w:rPr>
          <w:rFonts w:hint="eastAsia"/>
        </w:rPr>
        <w:t>，</w:t>
      </w:r>
      <w:r>
        <w:t>人民银行用户选择结束复评</w:t>
      </w:r>
      <w:r>
        <w:rPr>
          <w:rFonts w:hint="eastAsia"/>
        </w:rPr>
        <w:t>。</w:t>
      </w:r>
    </w:p>
    <w:p w:rsidR="001555AB" w:rsidRDefault="001555AB" w:rsidP="001555AB">
      <w:pPr>
        <w:pStyle w:val="2"/>
        <w:spacing w:before="368" w:after="368"/>
      </w:pPr>
      <w:r>
        <w:rPr>
          <w:rFonts w:hint="eastAsia"/>
        </w:rPr>
        <w:t>4.5 评级结果处理</w:t>
      </w:r>
    </w:p>
    <w:p w:rsidR="001555AB" w:rsidRDefault="00D65B7B" w:rsidP="00D65B7B">
      <w:pPr>
        <w:pStyle w:val="30"/>
        <w:spacing w:before="368" w:after="184"/>
      </w:pPr>
      <w:r>
        <w:t xml:space="preserve">4.5.1 </w:t>
      </w:r>
      <w:r>
        <w:t>功能结构图</w:t>
      </w:r>
    </w:p>
    <w:bookmarkStart w:id="0" w:name="_GoBack"/>
    <w:p w:rsidR="0012322F" w:rsidRPr="0012322F" w:rsidRDefault="0012322F" w:rsidP="0012322F">
      <w:r>
        <w:object w:dxaOrig="4785" w:dyaOrig="3106">
          <v:shape id="_x0000_i1036" type="#_x0000_t75" style="width:239.25pt;height:154.5pt" o:ole="">
            <v:imagedata r:id="rId31" o:title=""/>
          </v:shape>
          <o:OLEObject Type="Embed" ProgID="Visio.Drawing.15" ShapeID="_x0000_i1036" DrawAspect="Content" ObjectID="_1569850658" r:id="rId32"/>
        </w:object>
      </w:r>
    </w:p>
    <w:bookmarkEnd w:id="0"/>
    <w:p w:rsidR="0095101C" w:rsidRDefault="0095101C">
      <w:pPr>
        <w:pStyle w:val="30"/>
        <w:spacing w:before="368" w:after="184"/>
      </w:pPr>
      <w:r>
        <w:rPr>
          <w:rFonts w:hint="eastAsia"/>
        </w:rPr>
        <w:t>4.5.2</w:t>
      </w:r>
      <w:r w:rsidR="00CC7AD8">
        <w:rPr>
          <w:rFonts w:hint="eastAsia"/>
        </w:rPr>
        <w:t>评级报告查询</w:t>
      </w:r>
    </w:p>
    <w:p w:rsidR="00CC7AD8" w:rsidRDefault="00CC7AD8" w:rsidP="00CC7AD8">
      <w:r>
        <w:rPr>
          <w:rFonts w:hint="eastAsia"/>
        </w:rPr>
        <w:t>1.</w:t>
      </w:r>
      <w:r>
        <w:t>人民银行可以按照年份和金融机构查询评级报告</w:t>
      </w:r>
      <w:r>
        <w:rPr>
          <w:rFonts w:hint="eastAsia"/>
        </w:rPr>
        <w:t>。</w:t>
      </w:r>
    </w:p>
    <w:p w:rsidR="00CC7AD8" w:rsidRDefault="00CC7AD8" w:rsidP="00CC7AD8">
      <w:r>
        <w:t xml:space="preserve">2. </w:t>
      </w:r>
      <w:r>
        <w:t>金融机构职能按照年份来查询本机构的评报告</w:t>
      </w:r>
      <w:r>
        <w:rPr>
          <w:rFonts w:hint="eastAsia"/>
        </w:rPr>
        <w:t>。</w:t>
      </w:r>
    </w:p>
    <w:p w:rsidR="00CC7AD8" w:rsidRDefault="00CC7AD8" w:rsidP="00CC7AD8">
      <w:r>
        <w:rPr>
          <w:rFonts w:hint="eastAsia"/>
        </w:rPr>
        <w:t>3.</w:t>
      </w:r>
      <w:r>
        <w:rPr>
          <w:rFonts w:hint="eastAsia"/>
        </w:rPr>
        <w:t>评级报告因支持</w:t>
      </w:r>
      <w:r>
        <w:rPr>
          <w:rFonts w:hint="eastAsia"/>
        </w:rPr>
        <w:t>Excel</w:t>
      </w:r>
      <w:r>
        <w:rPr>
          <w:rFonts w:hint="eastAsia"/>
        </w:rPr>
        <w:t>导出。</w:t>
      </w:r>
    </w:p>
    <w:p w:rsidR="00EB2028" w:rsidRDefault="00EB2028" w:rsidP="00916F85">
      <w:pPr>
        <w:pStyle w:val="30"/>
        <w:spacing w:before="368" w:after="184"/>
      </w:pPr>
      <w:r>
        <w:rPr>
          <w:rFonts w:hint="eastAsia"/>
        </w:rPr>
        <w:t xml:space="preserve">4.5.3 </w:t>
      </w:r>
      <w:r>
        <w:rPr>
          <w:rFonts w:hint="eastAsia"/>
        </w:rPr>
        <w:t>反洗钱监管意见书</w:t>
      </w:r>
    </w:p>
    <w:p w:rsidR="00EB2028" w:rsidRDefault="00EB2028" w:rsidP="00CC7AD8">
      <w:r>
        <w:rPr>
          <w:rFonts w:hint="eastAsia"/>
        </w:rPr>
        <w:t>一</w:t>
      </w:r>
      <w:r>
        <w:rPr>
          <w:rFonts w:hint="eastAsia"/>
        </w:rPr>
        <w:t>.</w:t>
      </w:r>
      <w:r>
        <w:rPr>
          <w:rFonts w:hint="eastAsia"/>
        </w:rPr>
        <w:t>上传：</w:t>
      </w:r>
    </w:p>
    <w:p w:rsidR="00EB2028" w:rsidRDefault="00EB2028" w:rsidP="00CC7AD8">
      <w:r>
        <w:t>人民银行在完成评级后</w:t>
      </w:r>
      <w:r>
        <w:rPr>
          <w:rFonts w:hint="eastAsia"/>
        </w:rPr>
        <w:t>，</w:t>
      </w:r>
      <w:r>
        <w:t>需要对各个金融机构下发</w:t>
      </w:r>
      <w:r>
        <w:rPr>
          <w:rFonts w:hint="eastAsia"/>
        </w:rPr>
        <w:t>《反洗钱监管意见书》。</w:t>
      </w:r>
    </w:p>
    <w:p w:rsidR="00EB2028" w:rsidRDefault="00EB2028" w:rsidP="00CC7AD8">
      <w:r>
        <w:t>上传输入</w:t>
      </w:r>
      <w:r>
        <w:rPr>
          <w:rFonts w:hint="eastAsia"/>
        </w:rPr>
        <w:t>：</w:t>
      </w:r>
    </w:p>
    <w:p w:rsidR="00EB2028" w:rsidRDefault="00EB2028" w:rsidP="00EB2028">
      <w:r>
        <w:rPr>
          <w:rFonts w:hint="eastAsia"/>
        </w:rPr>
        <w:lastRenderedPageBreak/>
        <w:t>1.</w:t>
      </w:r>
      <w:r>
        <w:rPr>
          <w:rFonts w:hint="eastAsia"/>
        </w:rPr>
        <w:t>年份</w:t>
      </w:r>
    </w:p>
    <w:p w:rsidR="00EB2028" w:rsidRDefault="00EB2028" w:rsidP="00EB2028">
      <w:r>
        <w:rPr>
          <w:rFonts w:hint="eastAsia"/>
        </w:rPr>
        <w:t>2.</w:t>
      </w:r>
      <w:r w:rsidR="00916F85">
        <w:rPr>
          <w:rFonts w:hint="eastAsia"/>
        </w:rPr>
        <w:t>金融机构名称</w:t>
      </w:r>
    </w:p>
    <w:p w:rsidR="00916F85" w:rsidRDefault="00916F85" w:rsidP="00EB2028">
      <w:r>
        <w:rPr>
          <w:rFonts w:hint="eastAsia"/>
        </w:rPr>
        <w:t>3.</w:t>
      </w:r>
      <w:r>
        <w:rPr>
          <w:rFonts w:hint="eastAsia"/>
        </w:rPr>
        <w:t>附件《反洗钱监管意见书》</w:t>
      </w:r>
    </w:p>
    <w:p w:rsidR="00916F85" w:rsidRDefault="00916F85" w:rsidP="00EB2028">
      <w:r>
        <w:t>二</w:t>
      </w:r>
      <w:r>
        <w:rPr>
          <w:rFonts w:hint="eastAsia"/>
        </w:rPr>
        <w:t>．</w:t>
      </w:r>
      <w:r>
        <w:t>下载</w:t>
      </w:r>
      <w:r>
        <w:rPr>
          <w:rFonts w:hint="eastAsia"/>
        </w:rPr>
        <w:t xml:space="preserve"> </w:t>
      </w:r>
    </w:p>
    <w:p w:rsidR="00916F85" w:rsidRDefault="00916F85" w:rsidP="00EB2028">
      <w:r>
        <w:rPr>
          <w:rFonts w:hint="eastAsia"/>
        </w:rPr>
        <w:t>当年的《反洗钱监管意见书》上传后，各个金融机构用户将会收到通知。</w:t>
      </w:r>
    </w:p>
    <w:p w:rsidR="00916F85" w:rsidRDefault="00214861" w:rsidP="00214861">
      <w:r>
        <w:rPr>
          <w:rFonts w:hint="eastAsia"/>
        </w:rPr>
        <w:t>1</w:t>
      </w:r>
      <w:r w:rsidR="00916F85">
        <w:t>金融机构</w:t>
      </w:r>
      <w:r w:rsidR="00D5745C">
        <w:t>可以通过年份进行下载</w:t>
      </w:r>
      <w:r w:rsidR="006942E3">
        <w:t>当年的</w:t>
      </w:r>
      <w:r w:rsidR="006942E3">
        <w:rPr>
          <w:rFonts w:hint="eastAsia"/>
        </w:rPr>
        <w:t>《反洗钱监管意见书》</w:t>
      </w:r>
      <w:r w:rsidR="00D5745C">
        <w:rPr>
          <w:rFonts w:hint="eastAsia"/>
        </w:rPr>
        <w:t>。</w:t>
      </w:r>
    </w:p>
    <w:p w:rsidR="006942E3" w:rsidRPr="00916F85" w:rsidRDefault="00C20126" w:rsidP="00EB2028">
      <w:r>
        <w:rPr>
          <w:rFonts w:hint="eastAsia"/>
        </w:rPr>
        <w:t>2.</w:t>
      </w:r>
      <w:r w:rsidR="00214861">
        <w:rPr>
          <w:rFonts w:hint="eastAsia"/>
        </w:rPr>
        <w:t>人民银行机构可以通过</w:t>
      </w:r>
      <w:r w:rsidR="00214861">
        <w:t>年份和金融机构名称进行下载</w:t>
      </w:r>
      <w:r w:rsidR="00E3433A">
        <w:rPr>
          <w:rFonts w:hint="eastAsia"/>
        </w:rPr>
        <w:t>。</w:t>
      </w:r>
    </w:p>
    <w:p w:rsidR="00C20126" w:rsidRDefault="00C20126" w:rsidP="00ED5F79">
      <w:pPr>
        <w:pStyle w:val="30"/>
        <w:numPr>
          <w:ilvl w:val="2"/>
          <w:numId w:val="4"/>
        </w:numPr>
        <w:spacing w:before="368" w:after="184"/>
      </w:pPr>
      <w:r>
        <w:t>整改情况报告</w:t>
      </w:r>
    </w:p>
    <w:p w:rsidR="00C20126" w:rsidRDefault="00017D9A" w:rsidP="00C20126">
      <w:r>
        <w:rPr>
          <w:rFonts w:hint="eastAsia"/>
        </w:rPr>
        <w:t>一</w:t>
      </w:r>
      <w:r>
        <w:rPr>
          <w:rFonts w:hint="eastAsia"/>
        </w:rPr>
        <w:t xml:space="preserve"> </w:t>
      </w:r>
      <w:r>
        <w:rPr>
          <w:rFonts w:hint="eastAsia"/>
        </w:rPr>
        <w:t>金融机构上传</w:t>
      </w:r>
    </w:p>
    <w:p w:rsidR="00017D9A" w:rsidRDefault="00017D9A" w:rsidP="00C20126">
      <w:r>
        <w:rPr>
          <w:rFonts w:hint="eastAsia"/>
        </w:rPr>
        <w:t xml:space="preserve">  </w:t>
      </w:r>
      <w:r>
        <w:rPr>
          <w:rFonts w:hint="eastAsia"/>
        </w:rPr>
        <w:t>各金融机构对</w:t>
      </w:r>
      <w:r w:rsidRPr="00AA3AD0">
        <w:rPr>
          <w:rFonts w:hint="eastAsia"/>
        </w:rPr>
        <w:t>《反洗钱监管意见书》</w:t>
      </w:r>
      <w:r>
        <w:rPr>
          <w:rFonts w:hint="eastAsia"/>
        </w:rPr>
        <w:t>中的整改意见，</w:t>
      </w:r>
      <w:r w:rsidRPr="007F0CFD">
        <w:rPr>
          <w:rFonts w:hint="eastAsia"/>
        </w:rPr>
        <w:t>A</w:t>
      </w:r>
      <w:r w:rsidRPr="007F0CFD">
        <w:rPr>
          <w:rFonts w:hint="eastAsia"/>
        </w:rPr>
        <w:t>类、</w:t>
      </w:r>
      <w:r w:rsidRPr="007F0CFD">
        <w:rPr>
          <w:rFonts w:hint="eastAsia"/>
        </w:rPr>
        <w:t>B</w:t>
      </w:r>
      <w:r w:rsidRPr="007F0CFD">
        <w:rPr>
          <w:rFonts w:hint="eastAsia"/>
        </w:rPr>
        <w:t>类机构可以通过提交书面整改报告形式报告整改落实情况，</w:t>
      </w:r>
      <w:r w:rsidRPr="007F0CFD">
        <w:rPr>
          <w:rFonts w:hint="eastAsia"/>
        </w:rPr>
        <w:t>C</w:t>
      </w:r>
      <w:r w:rsidRPr="007F0CFD">
        <w:rPr>
          <w:rFonts w:hint="eastAsia"/>
        </w:rPr>
        <w:t>类及以下机构应当由单位主要负责人或主管反洗钱工作高级管理人员每半年向中国人民银行或及其分支机构报告整改落实情况</w:t>
      </w:r>
      <w:r>
        <w:rPr>
          <w:rFonts w:hint="eastAsia"/>
        </w:rPr>
        <w:t>。</w:t>
      </w:r>
    </w:p>
    <w:p w:rsidR="00017D9A" w:rsidRDefault="00017D9A" w:rsidP="00C20126">
      <w:r>
        <w:t>输入</w:t>
      </w:r>
      <w:r>
        <w:rPr>
          <w:rFonts w:hint="eastAsia"/>
        </w:rPr>
        <w:t>：</w:t>
      </w:r>
    </w:p>
    <w:p w:rsidR="00017D9A" w:rsidRDefault="00017D9A" w:rsidP="00C20126">
      <w:r>
        <w:t>金融机构名称</w:t>
      </w:r>
      <w:r>
        <w:rPr>
          <w:rFonts w:hint="eastAsia"/>
        </w:rPr>
        <w:t>：</w:t>
      </w:r>
    </w:p>
    <w:p w:rsidR="007119DA" w:rsidRDefault="00017D9A" w:rsidP="00C20126">
      <w:r>
        <w:t>附件</w:t>
      </w:r>
      <w:r>
        <w:rPr>
          <w:rFonts w:hint="eastAsia"/>
        </w:rPr>
        <w:t>：</w:t>
      </w:r>
      <w:r w:rsidRPr="007F0CFD">
        <w:rPr>
          <w:rFonts w:hint="eastAsia"/>
        </w:rPr>
        <w:t>整改报告</w:t>
      </w:r>
      <w:r>
        <w:rPr>
          <w:rFonts w:hint="eastAsia"/>
        </w:rPr>
        <w:t xml:space="preserve"> </w:t>
      </w:r>
    </w:p>
    <w:p w:rsidR="007119DA" w:rsidRDefault="007119DA" w:rsidP="00C20126">
      <w:r>
        <w:t>二</w:t>
      </w:r>
      <w:r>
        <w:rPr>
          <w:rFonts w:hint="eastAsia"/>
        </w:rPr>
        <w:t xml:space="preserve"> </w:t>
      </w:r>
      <w:r>
        <w:rPr>
          <w:rFonts w:hint="eastAsia"/>
        </w:rPr>
        <w:t>下载整改报告。</w:t>
      </w:r>
    </w:p>
    <w:p w:rsidR="007119DA" w:rsidRPr="00017D9A" w:rsidRDefault="007119DA" w:rsidP="00C20126">
      <w:r>
        <w:t>人民银行可以通过金融机构名称和时间来选择下载</w:t>
      </w:r>
      <w:r>
        <w:rPr>
          <w:rFonts w:hint="eastAsia"/>
        </w:rPr>
        <w:t>各个金融机构的整改报告</w:t>
      </w:r>
    </w:p>
    <w:sectPr w:rsidR="007119DA" w:rsidRPr="00017D9A" w:rsidSect="00C328A9">
      <w:pgSz w:w="11906" w:h="16838"/>
      <w:pgMar w:top="1418" w:right="1134" w:bottom="1418" w:left="1418" w:header="851" w:footer="992" w:gutter="794"/>
      <w:cols w:space="720"/>
      <w:docGrid w:type="lines" w:linePitch="368" w:charSpace="31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62E" w:rsidRDefault="0041262E" w:rsidP="007B7752">
      <w:r>
        <w:separator/>
      </w:r>
    </w:p>
  </w:endnote>
  <w:endnote w:type="continuationSeparator" w:id="0">
    <w:p w:rsidR="0041262E" w:rsidRDefault="0041262E" w:rsidP="007B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华文隶书">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62E" w:rsidRDefault="0041262E" w:rsidP="007B7752">
      <w:r>
        <w:separator/>
      </w:r>
    </w:p>
  </w:footnote>
  <w:footnote w:type="continuationSeparator" w:id="0">
    <w:p w:rsidR="0041262E" w:rsidRDefault="0041262E" w:rsidP="007B77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360"/>
        </w:tabs>
        <w:ind w:left="360" w:hanging="360"/>
      </w:pPr>
      <w:rPr>
        <w:rFonts w:ascii="Wingdings" w:hAnsi="Wingdings" w:hint="default"/>
      </w:rPr>
    </w:lvl>
  </w:abstractNum>
  <w:abstractNum w:abstractNumId="1">
    <w:nsid w:val="0BAF62DF"/>
    <w:multiLevelType w:val="hybridMultilevel"/>
    <w:tmpl w:val="049AFD30"/>
    <w:lvl w:ilvl="0" w:tplc="B2C6E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492FC7"/>
    <w:multiLevelType w:val="multilevel"/>
    <w:tmpl w:val="1D492FC7"/>
    <w:lvl w:ilvl="0">
      <w:start w:val="1"/>
      <w:numFmt w:val="bullet"/>
      <w:pStyle w:val="3"/>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ABA4B05"/>
    <w:multiLevelType w:val="multilevel"/>
    <w:tmpl w:val="9FEC897E"/>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6771826"/>
    <w:multiLevelType w:val="hybridMultilevel"/>
    <w:tmpl w:val="CD3C0316"/>
    <w:lvl w:ilvl="0" w:tplc="F7368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0571B8"/>
    <w:multiLevelType w:val="hybridMultilevel"/>
    <w:tmpl w:val="3C4475B2"/>
    <w:lvl w:ilvl="0" w:tplc="8E887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3"/>
  </w:num>
  <w:num w:numId="5">
    <w:abstractNumId w:val="4"/>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55"/>
  <w:drawingGridVerticalSpacing w:val="184"/>
  <w:displayVerticalDrawingGridEvery w:val="2"/>
  <w:noPunctuationKerning/>
  <w:characterSpacingControl w:val="compressPunctuation"/>
  <w:doNotValidateAgainstSchema/>
  <w:doNotDemarcateInvalidXml/>
  <w:hdrShapeDefaults>
    <o:shapedefaults v:ext="edit" spidmax="2049" fillcolor="white" strokecolor="#739cc3">
      <v:fill color="white"/>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8D"/>
    <w:rsid w:val="000008E5"/>
    <w:rsid w:val="00002E39"/>
    <w:rsid w:val="00004B6F"/>
    <w:rsid w:val="0001163E"/>
    <w:rsid w:val="00013F99"/>
    <w:rsid w:val="00014A21"/>
    <w:rsid w:val="00015AD7"/>
    <w:rsid w:val="00015B76"/>
    <w:rsid w:val="00015EF7"/>
    <w:rsid w:val="00017D9A"/>
    <w:rsid w:val="00020321"/>
    <w:rsid w:val="00021655"/>
    <w:rsid w:val="00023646"/>
    <w:rsid w:val="00023909"/>
    <w:rsid w:val="00023F87"/>
    <w:rsid w:val="00024D46"/>
    <w:rsid w:val="00025FE6"/>
    <w:rsid w:val="000265D0"/>
    <w:rsid w:val="00031B68"/>
    <w:rsid w:val="000320CB"/>
    <w:rsid w:val="00032C0C"/>
    <w:rsid w:val="000348B9"/>
    <w:rsid w:val="00034FD5"/>
    <w:rsid w:val="0003615E"/>
    <w:rsid w:val="00037C62"/>
    <w:rsid w:val="0004015F"/>
    <w:rsid w:val="00040FB9"/>
    <w:rsid w:val="00044083"/>
    <w:rsid w:val="0004452D"/>
    <w:rsid w:val="000449F9"/>
    <w:rsid w:val="00045215"/>
    <w:rsid w:val="00045845"/>
    <w:rsid w:val="00046E97"/>
    <w:rsid w:val="00050084"/>
    <w:rsid w:val="000503D4"/>
    <w:rsid w:val="000508E7"/>
    <w:rsid w:val="00052280"/>
    <w:rsid w:val="0005263B"/>
    <w:rsid w:val="000550C8"/>
    <w:rsid w:val="00055B26"/>
    <w:rsid w:val="000560E5"/>
    <w:rsid w:val="0005647B"/>
    <w:rsid w:val="000574EA"/>
    <w:rsid w:val="00060CEE"/>
    <w:rsid w:val="000611DC"/>
    <w:rsid w:val="00064047"/>
    <w:rsid w:val="000658BE"/>
    <w:rsid w:val="00065E37"/>
    <w:rsid w:val="00067B77"/>
    <w:rsid w:val="00070BB1"/>
    <w:rsid w:val="00070BEB"/>
    <w:rsid w:val="000714A3"/>
    <w:rsid w:val="00072CE6"/>
    <w:rsid w:val="00072FCC"/>
    <w:rsid w:val="00074106"/>
    <w:rsid w:val="00074E46"/>
    <w:rsid w:val="000769C4"/>
    <w:rsid w:val="00076FEC"/>
    <w:rsid w:val="0007795C"/>
    <w:rsid w:val="00080628"/>
    <w:rsid w:val="00080696"/>
    <w:rsid w:val="0008098C"/>
    <w:rsid w:val="00082B51"/>
    <w:rsid w:val="00086173"/>
    <w:rsid w:val="00091B0F"/>
    <w:rsid w:val="00091EC0"/>
    <w:rsid w:val="00093084"/>
    <w:rsid w:val="00093DDC"/>
    <w:rsid w:val="00095AA5"/>
    <w:rsid w:val="00096331"/>
    <w:rsid w:val="000971EB"/>
    <w:rsid w:val="000A025E"/>
    <w:rsid w:val="000A1198"/>
    <w:rsid w:val="000A253D"/>
    <w:rsid w:val="000A3BCA"/>
    <w:rsid w:val="000A4271"/>
    <w:rsid w:val="000A56BD"/>
    <w:rsid w:val="000A5B83"/>
    <w:rsid w:val="000A5DF1"/>
    <w:rsid w:val="000A6AF1"/>
    <w:rsid w:val="000A7F22"/>
    <w:rsid w:val="000B2017"/>
    <w:rsid w:val="000B38FD"/>
    <w:rsid w:val="000B408F"/>
    <w:rsid w:val="000B495B"/>
    <w:rsid w:val="000B51B3"/>
    <w:rsid w:val="000B6E51"/>
    <w:rsid w:val="000C180B"/>
    <w:rsid w:val="000C1EA3"/>
    <w:rsid w:val="000C3FEF"/>
    <w:rsid w:val="000D0792"/>
    <w:rsid w:val="000D24DA"/>
    <w:rsid w:val="000D2C9F"/>
    <w:rsid w:val="000D333C"/>
    <w:rsid w:val="000D43DE"/>
    <w:rsid w:val="000D67C9"/>
    <w:rsid w:val="000D7802"/>
    <w:rsid w:val="000E02B8"/>
    <w:rsid w:val="000E0A86"/>
    <w:rsid w:val="000E1483"/>
    <w:rsid w:val="000E1AC8"/>
    <w:rsid w:val="000E1E18"/>
    <w:rsid w:val="000E1E98"/>
    <w:rsid w:val="000E2298"/>
    <w:rsid w:val="000E5193"/>
    <w:rsid w:val="000E7BA7"/>
    <w:rsid w:val="000F1944"/>
    <w:rsid w:val="000F1FE4"/>
    <w:rsid w:val="000F2FDB"/>
    <w:rsid w:val="000F4042"/>
    <w:rsid w:val="000F50A1"/>
    <w:rsid w:val="000F540B"/>
    <w:rsid w:val="000F5F6B"/>
    <w:rsid w:val="000F7119"/>
    <w:rsid w:val="000F7BBE"/>
    <w:rsid w:val="000F7ECE"/>
    <w:rsid w:val="000F7F37"/>
    <w:rsid w:val="00100D93"/>
    <w:rsid w:val="0010105A"/>
    <w:rsid w:val="001024AD"/>
    <w:rsid w:val="00104285"/>
    <w:rsid w:val="00104FD6"/>
    <w:rsid w:val="001059FA"/>
    <w:rsid w:val="00105CDB"/>
    <w:rsid w:val="00105D40"/>
    <w:rsid w:val="0010774A"/>
    <w:rsid w:val="00110289"/>
    <w:rsid w:val="00110874"/>
    <w:rsid w:val="00110C78"/>
    <w:rsid w:val="001124C4"/>
    <w:rsid w:val="00112D37"/>
    <w:rsid w:val="00113612"/>
    <w:rsid w:val="001139E3"/>
    <w:rsid w:val="00113C9E"/>
    <w:rsid w:val="00115697"/>
    <w:rsid w:val="001166A5"/>
    <w:rsid w:val="00116A48"/>
    <w:rsid w:val="0011763B"/>
    <w:rsid w:val="0012322F"/>
    <w:rsid w:val="00123B30"/>
    <w:rsid w:val="00124FD0"/>
    <w:rsid w:val="00126DA3"/>
    <w:rsid w:val="001273F8"/>
    <w:rsid w:val="00131963"/>
    <w:rsid w:val="00131ED1"/>
    <w:rsid w:val="00132C33"/>
    <w:rsid w:val="00132F99"/>
    <w:rsid w:val="0013544A"/>
    <w:rsid w:val="00137E53"/>
    <w:rsid w:val="00137FA6"/>
    <w:rsid w:val="001400B3"/>
    <w:rsid w:val="0014421A"/>
    <w:rsid w:val="001444B3"/>
    <w:rsid w:val="00145280"/>
    <w:rsid w:val="00145578"/>
    <w:rsid w:val="00145B3A"/>
    <w:rsid w:val="0014619B"/>
    <w:rsid w:val="001476CC"/>
    <w:rsid w:val="00147CDF"/>
    <w:rsid w:val="00150AD4"/>
    <w:rsid w:val="00152749"/>
    <w:rsid w:val="00152B55"/>
    <w:rsid w:val="00152F0A"/>
    <w:rsid w:val="00153647"/>
    <w:rsid w:val="001555AB"/>
    <w:rsid w:val="00155D68"/>
    <w:rsid w:val="00160C52"/>
    <w:rsid w:val="00161A3C"/>
    <w:rsid w:val="00163184"/>
    <w:rsid w:val="001654D9"/>
    <w:rsid w:val="001659FA"/>
    <w:rsid w:val="00165C11"/>
    <w:rsid w:val="00165C20"/>
    <w:rsid w:val="00165DE9"/>
    <w:rsid w:val="001660E2"/>
    <w:rsid w:val="00166F08"/>
    <w:rsid w:val="00167AF8"/>
    <w:rsid w:val="00171457"/>
    <w:rsid w:val="00172A27"/>
    <w:rsid w:val="00173D63"/>
    <w:rsid w:val="00174CF8"/>
    <w:rsid w:val="00175222"/>
    <w:rsid w:val="00175BD3"/>
    <w:rsid w:val="0017635C"/>
    <w:rsid w:val="001768AA"/>
    <w:rsid w:val="00176B2D"/>
    <w:rsid w:val="00177592"/>
    <w:rsid w:val="00177DFD"/>
    <w:rsid w:val="00177F6E"/>
    <w:rsid w:val="00180D42"/>
    <w:rsid w:val="0018151A"/>
    <w:rsid w:val="00183126"/>
    <w:rsid w:val="00183441"/>
    <w:rsid w:val="00183D08"/>
    <w:rsid w:val="001844D3"/>
    <w:rsid w:val="001851D6"/>
    <w:rsid w:val="0018680D"/>
    <w:rsid w:val="00186C0D"/>
    <w:rsid w:val="001901C1"/>
    <w:rsid w:val="00190607"/>
    <w:rsid w:val="00190D71"/>
    <w:rsid w:val="00192278"/>
    <w:rsid w:val="001926DD"/>
    <w:rsid w:val="00192A5B"/>
    <w:rsid w:val="00194019"/>
    <w:rsid w:val="001952AF"/>
    <w:rsid w:val="001A39BD"/>
    <w:rsid w:val="001A4EBC"/>
    <w:rsid w:val="001A6DB3"/>
    <w:rsid w:val="001B1096"/>
    <w:rsid w:val="001B11B1"/>
    <w:rsid w:val="001B1E04"/>
    <w:rsid w:val="001B2EF3"/>
    <w:rsid w:val="001B3357"/>
    <w:rsid w:val="001B3467"/>
    <w:rsid w:val="001B481A"/>
    <w:rsid w:val="001B55D7"/>
    <w:rsid w:val="001B61AF"/>
    <w:rsid w:val="001B6753"/>
    <w:rsid w:val="001B6A6A"/>
    <w:rsid w:val="001B6EF6"/>
    <w:rsid w:val="001C0FB0"/>
    <w:rsid w:val="001C17EC"/>
    <w:rsid w:val="001C1C80"/>
    <w:rsid w:val="001C3EEF"/>
    <w:rsid w:val="001C4773"/>
    <w:rsid w:val="001C4D9F"/>
    <w:rsid w:val="001C5376"/>
    <w:rsid w:val="001C5F17"/>
    <w:rsid w:val="001C6E31"/>
    <w:rsid w:val="001D0A4C"/>
    <w:rsid w:val="001D0A4E"/>
    <w:rsid w:val="001D0E57"/>
    <w:rsid w:val="001D18C3"/>
    <w:rsid w:val="001D27B1"/>
    <w:rsid w:val="001D2F6E"/>
    <w:rsid w:val="001D3600"/>
    <w:rsid w:val="001D4AF8"/>
    <w:rsid w:val="001D7638"/>
    <w:rsid w:val="001D7CC7"/>
    <w:rsid w:val="001E0109"/>
    <w:rsid w:val="001E05FB"/>
    <w:rsid w:val="001E1184"/>
    <w:rsid w:val="001E34DB"/>
    <w:rsid w:val="001E3AFC"/>
    <w:rsid w:val="001E48C4"/>
    <w:rsid w:val="001E517A"/>
    <w:rsid w:val="001F0625"/>
    <w:rsid w:val="001F079B"/>
    <w:rsid w:val="001F0B10"/>
    <w:rsid w:val="001F44D1"/>
    <w:rsid w:val="001F56D4"/>
    <w:rsid w:val="001F7890"/>
    <w:rsid w:val="001F7D5C"/>
    <w:rsid w:val="00200BBC"/>
    <w:rsid w:val="002021FA"/>
    <w:rsid w:val="002023CE"/>
    <w:rsid w:val="00203758"/>
    <w:rsid w:val="00210117"/>
    <w:rsid w:val="00210F5A"/>
    <w:rsid w:val="00212B6F"/>
    <w:rsid w:val="0021467A"/>
    <w:rsid w:val="00214861"/>
    <w:rsid w:val="00214C99"/>
    <w:rsid w:val="00216104"/>
    <w:rsid w:val="00216194"/>
    <w:rsid w:val="002165F4"/>
    <w:rsid w:val="00216657"/>
    <w:rsid w:val="00217A9E"/>
    <w:rsid w:val="00220274"/>
    <w:rsid w:val="002202A1"/>
    <w:rsid w:val="002203C1"/>
    <w:rsid w:val="00220991"/>
    <w:rsid w:val="00221491"/>
    <w:rsid w:val="00222EBA"/>
    <w:rsid w:val="00225B55"/>
    <w:rsid w:val="00225DED"/>
    <w:rsid w:val="002266C3"/>
    <w:rsid w:val="00226AB5"/>
    <w:rsid w:val="00226F48"/>
    <w:rsid w:val="002278BB"/>
    <w:rsid w:val="0023026F"/>
    <w:rsid w:val="00230D7E"/>
    <w:rsid w:val="002313C0"/>
    <w:rsid w:val="00231F67"/>
    <w:rsid w:val="00232710"/>
    <w:rsid w:val="00232C02"/>
    <w:rsid w:val="002349A4"/>
    <w:rsid w:val="002352A7"/>
    <w:rsid w:val="00235350"/>
    <w:rsid w:val="00237DC4"/>
    <w:rsid w:val="00241015"/>
    <w:rsid w:val="00241138"/>
    <w:rsid w:val="00241CD7"/>
    <w:rsid w:val="00242A82"/>
    <w:rsid w:val="00243369"/>
    <w:rsid w:val="00250783"/>
    <w:rsid w:val="002516A3"/>
    <w:rsid w:val="0025375C"/>
    <w:rsid w:val="00254008"/>
    <w:rsid w:val="00254CAA"/>
    <w:rsid w:val="002557B6"/>
    <w:rsid w:val="00256AD8"/>
    <w:rsid w:val="00256C2B"/>
    <w:rsid w:val="00257DEE"/>
    <w:rsid w:val="00260DBD"/>
    <w:rsid w:val="002631A7"/>
    <w:rsid w:val="00264269"/>
    <w:rsid w:val="00264ADB"/>
    <w:rsid w:val="002656F9"/>
    <w:rsid w:val="00265B24"/>
    <w:rsid w:val="00265C71"/>
    <w:rsid w:val="00266A2B"/>
    <w:rsid w:val="00270A23"/>
    <w:rsid w:val="00272272"/>
    <w:rsid w:val="002754B8"/>
    <w:rsid w:val="00276A04"/>
    <w:rsid w:val="00281B81"/>
    <w:rsid w:val="00281DFC"/>
    <w:rsid w:val="00282168"/>
    <w:rsid w:val="00287A37"/>
    <w:rsid w:val="002909BC"/>
    <w:rsid w:val="0029182C"/>
    <w:rsid w:val="002925B1"/>
    <w:rsid w:val="002935C2"/>
    <w:rsid w:val="0029422F"/>
    <w:rsid w:val="002945B0"/>
    <w:rsid w:val="00294B40"/>
    <w:rsid w:val="002957BF"/>
    <w:rsid w:val="00295A6F"/>
    <w:rsid w:val="00296073"/>
    <w:rsid w:val="002967F6"/>
    <w:rsid w:val="00297343"/>
    <w:rsid w:val="002A0CC4"/>
    <w:rsid w:val="002A0E1A"/>
    <w:rsid w:val="002A2992"/>
    <w:rsid w:val="002A5285"/>
    <w:rsid w:val="002A58B9"/>
    <w:rsid w:val="002A6F75"/>
    <w:rsid w:val="002A7EE0"/>
    <w:rsid w:val="002B04F7"/>
    <w:rsid w:val="002B0685"/>
    <w:rsid w:val="002B24B9"/>
    <w:rsid w:val="002C059D"/>
    <w:rsid w:val="002C1373"/>
    <w:rsid w:val="002C1889"/>
    <w:rsid w:val="002C300A"/>
    <w:rsid w:val="002C7ECB"/>
    <w:rsid w:val="002D07DE"/>
    <w:rsid w:val="002D1136"/>
    <w:rsid w:val="002D11C3"/>
    <w:rsid w:val="002D2B0C"/>
    <w:rsid w:val="002D356A"/>
    <w:rsid w:val="002D64EA"/>
    <w:rsid w:val="002D6BE4"/>
    <w:rsid w:val="002E0B7F"/>
    <w:rsid w:val="002E0EB2"/>
    <w:rsid w:val="002E1E95"/>
    <w:rsid w:val="002E1F28"/>
    <w:rsid w:val="002E3D51"/>
    <w:rsid w:val="002E42AB"/>
    <w:rsid w:val="002E5249"/>
    <w:rsid w:val="002E6566"/>
    <w:rsid w:val="002E7FE9"/>
    <w:rsid w:val="002F0BF3"/>
    <w:rsid w:val="002F1B94"/>
    <w:rsid w:val="002F1F28"/>
    <w:rsid w:val="002F31ED"/>
    <w:rsid w:val="002F47C3"/>
    <w:rsid w:val="00300D23"/>
    <w:rsid w:val="0030215A"/>
    <w:rsid w:val="00302C54"/>
    <w:rsid w:val="0030351C"/>
    <w:rsid w:val="003035DC"/>
    <w:rsid w:val="003036EE"/>
    <w:rsid w:val="003045D5"/>
    <w:rsid w:val="003049A5"/>
    <w:rsid w:val="003071F1"/>
    <w:rsid w:val="003107F2"/>
    <w:rsid w:val="00310A6B"/>
    <w:rsid w:val="00311082"/>
    <w:rsid w:val="00312D5F"/>
    <w:rsid w:val="00313C40"/>
    <w:rsid w:val="00313CA8"/>
    <w:rsid w:val="00315D52"/>
    <w:rsid w:val="00316D52"/>
    <w:rsid w:val="00321268"/>
    <w:rsid w:val="0032204C"/>
    <w:rsid w:val="00322299"/>
    <w:rsid w:val="0032339B"/>
    <w:rsid w:val="00324075"/>
    <w:rsid w:val="003241C0"/>
    <w:rsid w:val="00325BE0"/>
    <w:rsid w:val="003261B9"/>
    <w:rsid w:val="00326776"/>
    <w:rsid w:val="0033186F"/>
    <w:rsid w:val="0033230F"/>
    <w:rsid w:val="00334295"/>
    <w:rsid w:val="00334D4B"/>
    <w:rsid w:val="00335EAA"/>
    <w:rsid w:val="00336613"/>
    <w:rsid w:val="0034001F"/>
    <w:rsid w:val="003401BB"/>
    <w:rsid w:val="003410CA"/>
    <w:rsid w:val="003413AF"/>
    <w:rsid w:val="00341818"/>
    <w:rsid w:val="00344B69"/>
    <w:rsid w:val="00344D20"/>
    <w:rsid w:val="00345E37"/>
    <w:rsid w:val="0034763D"/>
    <w:rsid w:val="00347B94"/>
    <w:rsid w:val="00350981"/>
    <w:rsid w:val="003572D8"/>
    <w:rsid w:val="003603A5"/>
    <w:rsid w:val="00360E43"/>
    <w:rsid w:val="00361858"/>
    <w:rsid w:val="00361F94"/>
    <w:rsid w:val="00364EB6"/>
    <w:rsid w:val="003651E3"/>
    <w:rsid w:val="00365886"/>
    <w:rsid w:val="00366714"/>
    <w:rsid w:val="0037025F"/>
    <w:rsid w:val="003722F2"/>
    <w:rsid w:val="0037262C"/>
    <w:rsid w:val="00372937"/>
    <w:rsid w:val="00372955"/>
    <w:rsid w:val="0037314E"/>
    <w:rsid w:val="003731A4"/>
    <w:rsid w:val="003732C0"/>
    <w:rsid w:val="0037396E"/>
    <w:rsid w:val="00376659"/>
    <w:rsid w:val="00376712"/>
    <w:rsid w:val="00376766"/>
    <w:rsid w:val="00376D90"/>
    <w:rsid w:val="00377C36"/>
    <w:rsid w:val="00377C77"/>
    <w:rsid w:val="00381580"/>
    <w:rsid w:val="003824B8"/>
    <w:rsid w:val="00383723"/>
    <w:rsid w:val="003840C0"/>
    <w:rsid w:val="00384458"/>
    <w:rsid w:val="00386317"/>
    <w:rsid w:val="003868ED"/>
    <w:rsid w:val="00387DB0"/>
    <w:rsid w:val="00391546"/>
    <w:rsid w:val="0039252C"/>
    <w:rsid w:val="00392B55"/>
    <w:rsid w:val="00393AFA"/>
    <w:rsid w:val="00394DEC"/>
    <w:rsid w:val="00394E6A"/>
    <w:rsid w:val="00397129"/>
    <w:rsid w:val="003A069E"/>
    <w:rsid w:val="003A1D35"/>
    <w:rsid w:val="003A254F"/>
    <w:rsid w:val="003A3298"/>
    <w:rsid w:val="003A46D6"/>
    <w:rsid w:val="003A48C2"/>
    <w:rsid w:val="003A6914"/>
    <w:rsid w:val="003A6965"/>
    <w:rsid w:val="003B028A"/>
    <w:rsid w:val="003B0670"/>
    <w:rsid w:val="003B1D60"/>
    <w:rsid w:val="003B2381"/>
    <w:rsid w:val="003B65F3"/>
    <w:rsid w:val="003B7157"/>
    <w:rsid w:val="003C0EC1"/>
    <w:rsid w:val="003C17BF"/>
    <w:rsid w:val="003C1FA1"/>
    <w:rsid w:val="003C2DF7"/>
    <w:rsid w:val="003C6373"/>
    <w:rsid w:val="003D0A96"/>
    <w:rsid w:val="003D1547"/>
    <w:rsid w:val="003D1E8B"/>
    <w:rsid w:val="003D28E7"/>
    <w:rsid w:val="003D2C1C"/>
    <w:rsid w:val="003D381B"/>
    <w:rsid w:val="003D49DC"/>
    <w:rsid w:val="003D4A93"/>
    <w:rsid w:val="003D4EE0"/>
    <w:rsid w:val="003D7578"/>
    <w:rsid w:val="003E0C23"/>
    <w:rsid w:val="003E14F3"/>
    <w:rsid w:val="003E6D1F"/>
    <w:rsid w:val="003E7392"/>
    <w:rsid w:val="003F061F"/>
    <w:rsid w:val="003F086F"/>
    <w:rsid w:val="003F1135"/>
    <w:rsid w:val="003F1B12"/>
    <w:rsid w:val="003F3FA4"/>
    <w:rsid w:val="003F5BBC"/>
    <w:rsid w:val="003F6E83"/>
    <w:rsid w:val="00400160"/>
    <w:rsid w:val="004029EC"/>
    <w:rsid w:val="0040471D"/>
    <w:rsid w:val="004049AD"/>
    <w:rsid w:val="00405CA4"/>
    <w:rsid w:val="00405D65"/>
    <w:rsid w:val="00406F72"/>
    <w:rsid w:val="004118BD"/>
    <w:rsid w:val="0041262E"/>
    <w:rsid w:val="00412689"/>
    <w:rsid w:val="004134A4"/>
    <w:rsid w:val="004150F9"/>
    <w:rsid w:val="004154C7"/>
    <w:rsid w:val="004156C0"/>
    <w:rsid w:val="00415B3C"/>
    <w:rsid w:val="00416684"/>
    <w:rsid w:val="00421CC0"/>
    <w:rsid w:val="00423278"/>
    <w:rsid w:val="00424802"/>
    <w:rsid w:val="0042481A"/>
    <w:rsid w:val="0042775C"/>
    <w:rsid w:val="0043021E"/>
    <w:rsid w:val="00431049"/>
    <w:rsid w:val="004311FA"/>
    <w:rsid w:val="00432451"/>
    <w:rsid w:val="004335A6"/>
    <w:rsid w:val="00433D9A"/>
    <w:rsid w:val="004356E3"/>
    <w:rsid w:val="0043583E"/>
    <w:rsid w:val="004370E3"/>
    <w:rsid w:val="00437E49"/>
    <w:rsid w:val="00441160"/>
    <w:rsid w:val="004412D4"/>
    <w:rsid w:val="00441511"/>
    <w:rsid w:val="004419A8"/>
    <w:rsid w:val="00443BB6"/>
    <w:rsid w:val="004443C9"/>
    <w:rsid w:val="00444999"/>
    <w:rsid w:val="00445823"/>
    <w:rsid w:val="004500C7"/>
    <w:rsid w:val="00450626"/>
    <w:rsid w:val="00451722"/>
    <w:rsid w:val="00451BC4"/>
    <w:rsid w:val="004527BF"/>
    <w:rsid w:val="004529FD"/>
    <w:rsid w:val="00452EC5"/>
    <w:rsid w:val="004531F1"/>
    <w:rsid w:val="00453E6C"/>
    <w:rsid w:val="00455154"/>
    <w:rsid w:val="004572B1"/>
    <w:rsid w:val="0045741E"/>
    <w:rsid w:val="0046012B"/>
    <w:rsid w:val="004617E3"/>
    <w:rsid w:val="00461BDA"/>
    <w:rsid w:val="004643C7"/>
    <w:rsid w:val="00465662"/>
    <w:rsid w:val="00466A23"/>
    <w:rsid w:val="0047130C"/>
    <w:rsid w:val="004716B7"/>
    <w:rsid w:val="00471994"/>
    <w:rsid w:val="004724BA"/>
    <w:rsid w:val="004730CF"/>
    <w:rsid w:val="00473771"/>
    <w:rsid w:val="00477711"/>
    <w:rsid w:val="0048027F"/>
    <w:rsid w:val="0048059C"/>
    <w:rsid w:val="0048124C"/>
    <w:rsid w:val="004813E2"/>
    <w:rsid w:val="00482594"/>
    <w:rsid w:val="0048481C"/>
    <w:rsid w:val="00484952"/>
    <w:rsid w:val="00484EFE"/>
    <w:rsid w:val="00486530"/>
    <w:rsid w:val="00486E2D"/>
    <w:rsid w:val="00487128"/>
    <w:rsid w:val="004903E1"/>
    <w:rsid w:val="004913F4"/>
    <w:rsid w:val="00495955"/>
    <w:rsid w:val="00495D59"/>
    <w:rsid w:val="004A067E"/>
    <w:rsid w:val="004A0DE0"/>
    <w:rsid w:val="004A1103"/>
    <w:rsid w:val="004A530D"/>
    <w:rsid w:val="004A5BCE"/>
    <w:rsid w:val="004B01D6"/>
    <w:rsid w:val="004B0C0B"/>
    <w:rsid w:val="004B1517"/>
    <w:rsid w:val="004B16FF"/>
    <w:rsid w:val="004B1B40"/>
    <w:rsid w:val="004B2BA1"/>
    <w:rsid w:val="004B38C1"/>
    <w:rsid w:val="004B4E81"/>
    <w:rsid w:val="004B514C"/>
    <w:rsid w:val="004B556F"/>
    <w:rsid w:val="004B5E6B"/>
    <w:rsid w:val="004B6FE5"/>
    <w:rsid w:val="004C3503"/>
    <w:rsid w:val="004C451D"/>
    <w:rsid w:val="004C453D"/>
    <w:rsid w:val="004C58FA"/>
    <w:rsid w:val="004C5D12"/>
    <w:rsid w:val="004C6BF0"/>
    <w:rsid w:val="004C6D62"/>
    <w:rsid w:val="004C6EB7"/>
    <w:rsid w:val="004D04E0"/>
    <w:rsid w:val="004D2DE7"/>
    <w:rsid w:val="004D4622"/>
    <w:rsid w:val="004D5D1F"/>
    <w:rsid w:val="004E00D5"/>
    <w:rsid w:val="004E0633"/>
    <w:rsid w:val="004E213D"/>
    <w:rsid w:val="004E38DF"/>
    <w:rsid w:val="004E4C08"/>
    <w:rsid w:val="004E4C0F"/>
    <w:rsid w:val="004E6D6B"/>
    <w:rsid w:val="004F0E41"/>
    <w:rsid w:val="004F6766"/>
    <w:rsid w:val="005002FC"/>
    <w:rsid w:val="00501DD6"/>
    <w:rsid w:val="0050398B"/>
    <w:rsid w:val="00503AFA"/>
    <w:rsid w:val="005050CF"/>
    <w:rsid w:val="00505715"/>
    <w:rsid w:val="0050577C"/>
    <w:rsid w:val="00507303"/>
    <w:rsid w:val="00507D46"/>
    <w:rsid w:val="00511084"/>
    <w:rsid w:val="0051143B"/>
    <w:rsid w:val="005121AC"/>
    <w:rsid w:val="00512601"/>
    <w:rsid w:val="0051279E"/>
    <w:rsid w:val="00513A9F"/>
    <w:rsid w:val="00514D71"/>
    <w:rsid w:val="005162B6"/>
    <w:rsid w:val="00517AE9"/>
    <w:rsid w:val="00517CE2"/>
    <w:rsid w:val="005215E1"/>
    <w:rsid w:val="00521813"/>
    <w:rsid w:val="0052273C"/>
    <w:rsid w:val="00522B74"/>
    <w:rsid w:val="00523975"/>
    <w:rsid w:val="0052421C"/>
    <w:rsid w:val="00524B78"/>
    <w:rsid w:val="005257AA"/>
    <w:rsid w:val="00525C86"/>
    <w:rsid w:val="00525FE2"/>
    <w:rsid w:val="0052646D"/>
    <w:rsid w:val="00527710"/>
    <w:rsid w:val="00527862"/>
    <w:rsid w:val="005306A6"/>
    <w:rsid w:val="005314E0"/>
    <w:rsid w:val="00531AD0"/>
    <w:rsid w:val="00531CAB"/>
    <w:rsid w:val="005320D3"/>
    <w:rsid w:val="0053270E"/>
    <w:rsid w:val="005329A8"/>
    <w:rsid w:val="0053319F"/>
    <w:rsid w:val="005339C5"/>
    <w:rsid w:val="00534DB1"/>
    <w:rsid w:val="00536053"/>
    <w:rsid w:val="00540FA9"/>
    <w:rsid w:val="0054278D"/>
    <w:rsid w:val="00543587"/>
    <w:rsid w:val="00543EFF"/>
    <w:rsid w:val="00544E5F"/>
    <w:rsid w:val="005468F2"/>
    <w:rsid w:val="00551059"/>
    <w:rsid w:val="00551249"/>
    <w:rsid w:val="00551CD8"/>
    <w:rsid w:val="0055337A"/>
    <w:rsid w:val="00554CC4"/>
    <w:rsid w:val="00556CCB"/>
    <w:rsid w:val="00557750"/>
    <w:rsid w:val="00557949"/>
    <w:rsid w:val="00557A19"/>
    <w:rsid w:val="00562C55"/>
    <w:rsid w:val="0056462C"/>
    <w:rsid w:val="00564C2E"/>
    <w:rsid w:val="00570232"/>
    <w:rsid w:val="00570A39"/>
    <w:rsid w:val="00571269"/>
    <w:rsid w:val="0057127F"/>
    <w:rsid w:val="00571909"/>
    <w:rsid w:val="0057325B"/>
    <w:rsid w:val="0057426D"/>
    <w:rsid w:val="0057549F"/>
    <w:rsid w:val="00576C86"/>
    <w:rsid w:val="00576FA2"/>
    <w:rsid w:val="005779EC"/>
    <w:rsid w:val="005800CA"/>
    <w:rsid w:val="00580BFA"/>
    <w:rsid w:val="00580EC7"/>
    <w:rsid w:val="00581FA0"/>
    <w:rsid w:val="005820FE"/>
    <w:rsid w:val="00583ADF"/>
    <w:rsid w:val="0058415C"/>
    <w:rsid w:val="00584776"/>
    <w:rsid w:val="005847B5"/>
    <w:rsid w:val="00585FDB"/>
    <w:rsid w:val="00586A14"/>
    <w:rsid w:val="00587C15"/>
    <w:rsid w:val="00590711"/>
    <w:rsid w:val="00591032"/>
    <w:rsid w:val="0059111C"/>
    <w:rsid w:val="00591E40"/>
    <w:rsid w:val="00597035"/>
    <w:rsid w:val="005A12CC"/>
    <w:rsid w:val="005A2C3B"/>
    <w:rsid w:val="005A3819"/>
    <w:rsid w:val="005A4198"/>
    <w:rsid w:val="005A61B0"/>
    <w:rsid w:val="005B056D"/>
    <w:rsid w:val="005B070D"/>
    <w:rsid w:val="005B3B2A"/>
    <w:rsid w:val="005B43DA"/>
    <w:rsid w:val="005B471D"/>
    <w:rsid w:val="005B616E"/>
    <w:rsid w:val="005B7088"/>
    <w:rsid w:val="005B72B9"/>
    <w:rsid w:val="005B7E73"/>
    <w:rsid w:val="005B7FD8"/>
    <w:rsid w:val="005C14EF"/>
    <w:rsid w:val="005C1738"/>
    <w:rsid w:val="005C270B"/>
    <w:rsid w:val="005C6299"/>
    <w:rsid w:val="005C62B9"/>
    <w:rsid w:val="005C7621"/>
    <w:rsid w:val="005C77E4"/>
    <w:rsid w:val="005C7D0D"/>
    <w:rsid w:val="005D0A62"/>
    <w:rsid w:val="005D1794"/>
    <w:rsid w:val="005D17F3"/>
    <w:rsid w:val="005D1B92"/>
    <w:rsid w:val="005D3293"/>
    <w:rsid w:val="005D3797"/>
    <w:rsid w:val="005D3EB6"/>
    <w:rsid w:val="005D4B90"/>
    <w:rsid w:val="005E01CB"/>
    <w:rsid w:val="005E0238"/>
    <w:rsid w:val="005E0758"/>
    <w:rsid w:val="005E1E33"/>
    <w:rsid w:val="005E3DBD"/>
    <w:rsid w:val="005E5184"/>
    <w:rsid w:val="005E596D"/>
    <w:rsid w:val="005F16F3"/>
    <w:rsid w:val="005F42E3"/>
    <w:rsid w:val="005F44CD"/>
    <w:rsid w:val="005F4CA1"/>
    <w:rsid w:val="005F4F37"/>
    <w:rsid w:val="005F620E"/>
    <w:rsid w:val="005F6B4E"/>
    <w:rsid w:val="0060197E"/>
    <w:rsid w:val="00602F86"/>
    <w:rsid w:val="0060537B"/>
    <w:rsid w:val="00606583"/>
    <w:rsid w:val="0060757A"/>
    <w:rsid w:val="00611890"/>
    <w:rsid w:val="00611C81"/>
    <w:rsid w:val="00612575"/>
    <w:rsid w:val="00612886"/>
    <w:rsid w:val="00613543"/>
    <w:rsid w:val="00613C78"/>
    <w:rsid w:val="00614DCA"/>
    <w:rsid w:val="00614E97"/>
    <w:rsid w:val="006156CB"/>
    <w:rsid w:val="006163DD"/>
    <w:rsid w:val="0061652E"/>
    <w:rsid w:val="006169FA"/>
    <w:rsid w:val="00620255"/>
    <w:rsid w:val="0062048E"/>
    <w:rsid w:val="00621590"/>
    <w:rsid w:val="00623FB5"/>
    <w:rsid w:val="0062721A"/>
    <w:rsid w:val="0062770D"/>
    <w:rsid w:val="0063174E"/>
    <w:rsid w:val="00632DDC"/>
    <w:rsid w:val="00633A4D"/>
    <w:rsid w:val="006348BD"/>
    <w:rsid w:val="006352DC"/>
    <w:rsid w:val="00635363"/>
    <w:rsid w:val="0063553C"/>
    <w:rsid w:val="006366F0"/>
    <w:rsid w:val="00636EB2"/>
    <w:rsid w:val="006374EC"/>
    <w:rsid w:val="00637759"/>
    <w:rsid w:val="00637D2B"/>
    <w:rsid w:val="00640025"/>
    <w:rsid w:val="0064057B"/>
    <w:rsid w:val="00640D51"/>
    <w:rsid w:val="00640EEF"/>
    <w:rsid w:val="00641258"/>
    <w:rsid w:val="00643BB2"/>
    <w:rsid w:val="0064436D"/>
    <w:rsid w:val="00644627"/>
    <w:rsid w:val="006449F9"/>
    <w:rsid w:val="00647521"/>
    <w:rsid w:val="00647AF4"/>
    <w:rsid w:val="006509F8"/>
    <w:rsid w:val="00656EED"/>
    <w:rsid w:val="006609B3"/>
    <w:rsid w:val="006610D3"/>
    <w:rsid w:val="00661648"/>
    <w:rsid w:val="00663D04"/>
    <w:rsid w:val="0066525B"/>
    <w:rsid w:val="0066554E"/>
    <w:rsid w:val="006655BF"/>
    <w:rsid w:val="00665AA5"/>
    <w:rsid w:val="00665F6B"/>
    <w:rsid w:val="00666F25"/>
    <w:rsid w:val="00666F39"/>
    <w:rsid w:val="006670A4"/>
    <w:rsid w:val="006677D9"/>
    <w:rsid w:val="00670383"/>
    <w:rsid w:val="0067182F"/>
    <w:rsid w:val="006718D5"/>
    <w:rsid w:val="0067270C"/>
    <w:rsid w:val="00672948"/>
    <w:rsid w:val="00672AAF"/>
    <w:rsid w:val="006740FD"/>
    <w:rsid w:val="0067480E"/>
    <w:rsid w:val="00675A21"/>
    <w:rsid w:val="0067633E"/>
    <w:rsid w:val="00681674"/>
    <w:rsid w:val="006823D3"/>
    <w:rsid w:val="006850F9"/>
    <w:rsid w:val="00685121"/>
    <w:rsid w:val="006863E4"/>
    <w:rsid w:val="00686CBA"/>
    <w:rsid w:val="00686D8C"/>
    <w:rsid w:val="00690C42"/>
    <w:rsid w:val="00691129"/>
    <w:rsid w:val="006911CD"/>
    <w:rsid w:val="0069224F"/>
    <w:rsid w:val="006924EE"/>
    <w:rsid w:val="00692C5D"/>
    <w:rsid w:val="00693062"/>
    <w:rsid w:val="006942E3"/>
    <w:rsid w:val="006947BF"/>
    <w:rsid w:val="00694F0C"/>
    <w:rsid w:val="0069667F"/>
    <w:rsid w:val="00697457"/>
    <w:rsid w:val="00697861"/>
    <w:rsid w:val="006A0AE6"/>
    <w:rsid w:val="006A24EC"/>
    <w:rsid w:val="006A41F5"/>
    <w:rsid w:val="006A47D7"/>
    <w:rsid w:val="006A5CBF"/>
    <w:rsid w:val="006A77F5"/>
    <w:rsid w:val="006B06B7"/>
    <w:rsid w:val="006B24AD"/>
    <w:rsid w:val="006B5363"/>
    <w:rsid w:val="006B75F2"/>
    <w:rsid w:val="006C4016"/>
    <w:rsid w:val="006C40E3"/>
    <w:rsid w:val="006C46E5"/>
    <w:rsid w:val="006C52FE"/>
    <w:rsid w:val="006C5D40"/>
    <w:rsid w:val="006C7F68"/>
    <w:rsid w:val="006D0350"/>
    <w:rsid w:val="006D1208"/>
    <w:rsid w:val="006D12F6"/>
    <w:rsid w:val="006D14B6"/>
    <w:rsid w:val="006D2EF7"/>
    <w:rsid w:val="006D34EA"/>
    <w:rsid w:val="006D67CA"/>
    <w:rsid w:val="006D6CF0"/>
    <w:rsid w:val="006D7F46"/>
    <w:rsid w:val="006E248D"/>
    <w:rsid w:val="006E4FA9"/>
    <w:rsid w:val="006E5209"/>
    <w:rsid w:val="006E5D7C"/>
    <w:rsid w:val="006E6755"/>
    <w:rsid w:val="006E7351"/>
    <w:rsid w:val="006F0D54"/>
    <w:rsid w:val="006F223E"/>
    <w:rsid w:val="006F3041"/>
    <w:rsid w:val="006F365E"/>
    <w:rsid w:val="006F43A6"/>
    <w:rsid w:val="006F4578"/>
    <w:rsid w:val="006F538A"/>
    <w:rsid w:val="006F5D71"/>
    <w:rsid w:val="006F5F22"/>
    <w:rsid w:val="0070048A"/>
    <w:rsid w:val="007027E4"/>
    <w:rsid w:val="00702A9A"/>
    <w:rsid w:val="00703E74"/>
    <w:rsid w:val="007046D4"/>
    <w:rsid w:val="00704FE8"/>
    <w:rsid w:val="00705CC0"/>
    <w:rsid w:val="00707C31"/>
    <w:rsid w:val="00710486"/>
    <w:rsid w:val="007107D4"/>
    <w:rsid w:val="0071081D"/>
    <w:rsid w:val="0071167B"/>
    <w:rsid w:val="00711901"/>
    <w:rsid w:val="007119DA"/>
    <w:rsid w:val="00712117"/>
    <w:rsid w:val="00713108"/>
    <w:rsid w:val="007146C6"/>
    <w:rsid w:val="00717373"/>
    <w:rsid w:val="0071768E"/>
    <w:rsid w:val="00721E46"/>
    <w:rsid w:val="00721E7B"/>
    <w:rsid w:val="00723233"/>
    <w:rsid w:val="007237B8"/>
    <w:rsid w:val="00723AC3"/>
    <w:rsid w:val="007253D8"/>
    <w:rsid w:val="00727EFA"/>
    <w:rsid w:val="00731604"/>
    <w:rsid w:val="007330F5"/>
    <w:rsid w:val="00733240"/>
    <w:rsid w:val="0073426C"/>
    <w:rsid w:val="007342C8"/>
    <w:rsid w:val="00734B72"/>
    <w:rsid w:val="00735723"/>
    <w:rsid w:val="007370F5"/>
    <w:rsid w:val="00737710"/>
    <w:rsid w:val="00740F79"/>
    <w:rsid w:val="00741679"/>
    <w:rsid w:val="00741E9C"/>
    <w:rsid w:val="0074413A"/>
    <w:rsid w:val="0074633C"/>
    <w:rsid w:val="007471B5"/>
    <w:rsid w:val="007500BC"/>
    <w:rsid w:val="00750258"/>
    <w:rsid w:val="00750328"/>
    <w:rsid w:val="00750C47"/>
    <w:rsid w:val="00751522"/>
    <w:rsid w:val="0075255F"/>
    <w:rsid w:val="007559A7"/>
    <w:rsid w:val="00755E63"/>
    <w:rsid w:val="00760AA1"/>
    <w:rsid w:val="007610EB"/>
    <w:rsid w:val="007622D6"/>
    <w:rsid w:val="0076314E"/>
    <w:rsid w:val="00763F5C"/>
    <w:rsid w:val="007644E8"/>
    <w:rsid w:val="00764C37"/>
    <w:rsid w:val="007661FE"/>
    <w:rsid w:val="007664AF"/>
    <w:rsid w:val="007665C3"/>
    <w:rsid w:val="00766784"/>
    <w:rsid w:val="00766AFF"/>
    <w:rsid w:val="007761ED"/>
    <w:rsid w:val="007804A3"/>
    <w:rsid w:val="00780A28"/>
    <w:rsid w:val="0078136C"/>
    <w:rsid w:val="00783085"/>
    <w:rsid w:val="0078387A"/>
    <w:rsid w:val="00783DCA"/>
    <w:rsid w:val="00784AA3"/>
    <w:rsid w:val="00784B1E"/>
    <w:rsid w:val="00787DD1"/>
    <w:rsid w:val="00790E04"/>
    <w:rsid w:val="00791F19"/>
    <w:rsid w:val="00793380"/>
    <w:rsid w:val="007951ED"/>
    <w:rsid w:val="00795EFC"/>
    <w:rsid w:val="007A0761"/>
    <w:rsid w:val="007A0880"/>
    <w:rsid w:val="007A3061"/>
    <w:rsid w:val="007A3595"/>
    <w:rsid w:val="007A3890"/>
    <w:rsid w:val="007A3FDD"/>
    <w:rsid w:val="007A54E4"/>
    <w:rsid w:val="007A58D2"/>
    <w:rsid w:val="007A5C1B"/>
    <w:rsid w:val="007A68D7"/>
    <w:rsid w:val="007A7B34"/>
    <w:rsid w:val="007B021A"/>
    <w:rsid w:val="007B04F1"/>
    <w:rsid w:val="007B19F2"/>
    <w:rsid w:val="007B2AD4"/>
    <w:rsid w:val="007B367B"/>
    <w:rsid w:val="007B37E8"/>
    <w:rsid w:val="007B3A02"/>
    <w:rsid w:val="007B4F48"/>
    <w:rsid w:val="007B50CF"/>
    <w:rsid w:val="007B51E4"/>
    <w:rsid w:val="007B5926"/>
    <w:rsid w:val="007B6A60"/>
    <w:rsid w:val="007B7752"/>
    <w:rsid w:val="007C0264"/>
    <w:rsid w:val="007C03D0"/>
    <w:rsid w:val="007C0622"/>
    <w:rsid w:val="007C0C10"/>
    <w:rsid w:val="007C16E9"/>
    <w:rsid w:val="007C179D"/>
    <w:rsid w:val="007C2D71"/>
    <w:rsid w:val="007C4469"/>
    <w:rsid w:val="007C6BB7"/>
    <w:rsid w:val="007C70EC"/>
    <w:rsid w:val="007D39FD"/>
    <w:rsid w:val="007D490D"/>
    <w:rsid w:val="007D64BB"/>
    <w:rsid w:val="007D6713"/>
    <w:rsid w:val="007D6B4C"/>
    <w:rsid w:val="007D726E"/>
    <w:rsid w:val="007D7FFB"/>
    <w:rsid w:val="007E05DD"/>
    <w:rsid w:val="007E14A0"/>
    <w:rsid w:val="007E278C"/>
    <w:rsid w:val="007E494F"/>
    <w:rsid w:val="007F0CFD"/>
    <w:rsid w:val="007F0E04"/>
    <w:rsid w:val="007F254F"/>
    <w:rsid w:val="007F3664"/>
    <w:rsid w:val="007F58F4"/>
    <w:rsid w:val="007F655B"/>
    <w:rsid w:val="0080051E"/>
    <w:rsid w:val="008009CE"/>
    <w:rsid w:val="00800F5E"/>
    <w:rsid w:val="0080166C"/>
    <w:rsid w:val="00803743"/>
    <w:rsid w:val="00803BFE"/>
    <w:rsid w:val="008040EB"/>
    <w:rsid w:val="00806F9F"/>
    <w:rsid w:val="00810FBC"/>
    <w:rsid w:val="00811FC6"/>
    <w:rsid w:val="00814F38"/>
    <w:rsid w:val="00815324"/>
    <w:rsid w:val="00817B35"/>
    <w:rsid w:val="00821C81"/>
    <w:rsid w:val="00822BA3"/>
    <w:rsid w:val="00822BBF"/>
    <w:rsid w:val="00825FF9"/>
    <w:rsid w:val="008276DB"/>
    <w:rsid w:val="008303A4"/>
    <w:rsid w:val="008307F3"/>
    <w:rsid w:val="0083175A"/>
    <w:rsid w:val="00831EBA"/>
    <w:rsid w:val="00832985"/>
    <w:rsid w:val="00832DF6"/>
    <w:rsid w:val="008330C7"/>
    <w:rsid w:val="00834B68"/>
    <w:rsid w:val="00834E4C"/>
    <w:rsid w:val="0083732B"/>
    <w:rsid w:val="0084141F"/>
    <w:rsid w:val="00842AD5"/>
    <w:rsid w:val="0084461B"/>
    <w:rsid w:val="00844CBB"/>
    <w:rsid w:val="00845029"/>
    <w:rsid w:val="0084587A"/>
    <w:rsid w:val="008464B6"/>
    <w:rsid w:val="00850D65"/>
    <w:rsid w:val="00850E1C"/>
    <w:rsid w:val="00854BD3"/>
    <w:rsid w:val="00855A24"/>
    <w:rsid w:val="00855F5F"/>
    <w:rsid w:val="00857090"/>
    <w:rsid w:val="008574E7"/>
    <w:rsid w:val="00861607"/>
    <w:rsid w:val="00863023"/>
    <w:rsid w:val="00867C1E"/>
    <w:rsid w:val="00870042"/>
    <w:rsid w:val="00870B4F"/>
    <w:rsid w:val="0087122D"/>
    <w:rsid w:val="00871F20"/>
    <w:rsid w:val="008738C4"/>
    <w:rsid w:val="00874A29"/>
    <w:rsid w:val="008756A2"/>
    <w:rsid w:val="00877295"/>
    <w:rsid w:val="0087759F"/>
    <w:rsid w:val="00877CCB"/>
    <w:rsid w:val="0088008C"/>
    <w:rsid w:val="00880F20"/>
    <w:rsid w:val="00881C32"/>
    <w:rsid w:val="00881C77"/>
    <w:rsid w:val="008825A2"/>
    <w:rsid w:val="00883732"/>
    <w:rsid w:val="00884751"/>
    <w:rsid w:val="008878FC"/>
    <w:rsid w:val="00890092"/>
    <w:rsid w:val="00891893"/>
    <w:rsid w:val="00891F22"/>
    <w:rsid w:val="00892AB7"/>
    <w:rsid w:val="008938BA"/>
    <w:rsid w:val="00895D60"/>
    <w:rsid w:val="0089707D"/>
    <w:rsid w:val="008974A1"/>
    <w:rsid w:val="00897A6A"/>
    <w:rsid w:val="00897CC2"/>
    <w:rsid w:val="008A0B2C"/>
    <w:rsid w:val="008A0D0F"/>
    <w:rsid w:val="008A1D3F"/>
    <w:rsid w:val="008A5B6F"/>
    <w:rsid w:val="008A5C8C"/>
    <w:rsid w:val="008A7719"/>
    <w:rsid w:val="008B07B8"/>
    <w:rsid w:val="008B1E12"/>
    <w:rsid w:val="008B391E"/>
    <w:rsid w:val="008B4599"/>
    <w:rsid w:val="008B4B25"/>
    <w:rsid w:val="008B4B68"/>
    <w:rsid w:val="008B5A60"/>
    <w:rsid w:val="008B7A60"/>
    <w:rsid w:val="008C07C3"/>
    <w:rsid w:val="008C14D6"/>
    <w:rsid w:val="008C1CAA"/>
    <w:rsid w:val="008C4986"/>
    <w:rsid w:val="008C5C96"/>
    <w:rsid w:val="008C6D69"/>
    <w:rsid w:val="008C74B1"/>
    <w:rsid w:val="008D1686"/>
    <w:rsid w:val="008D18D5"/>
    <w:rsid w:val="008D487F"/>
    <w:rsid w:val="008D4C46"/>
    <w:rsid w:val="008D5FFC"/>
    <w:rsid w:val="008E0AFF"/>
    <w:rsid w:val="008E2C12"/>
    <w:rsid w:val="008E4C0D"/>
    <w:rsid w:val="008E4F30"/>
    <w:rsid w:val="008E550F"/>
    <w:rsid w:val="008E581F"/>
    <w:rsid w:val="008E6AD6"/>
    <w:rsid w:val="008E7172"/>
    <w:rsid w:val="008E7F1E"/>
    <w:rsid w:val="008F031F"/>
    <w:rsid w:val="008F0D92"/>
    <w:rsid w:val="008F10FC"/>
    <w:rsid w:val="008F13B3"/>
    <w:rsid w:val="008F1764"/>
    <w:rsid w:val="008F2368"/>
    <w:rsid w:val="008F32C5"/>
    <w:rsid w:val="008F42C2"/>
    <w:rsid w:val="008F4507"/>
    <w:rsid w:val="008F461D"/>
    <w:rsid w:val="008F4A69"/>
    <w:rsid w:val="008F4D4F"/>
    <w:rsid w:val="008F703D"/>
    <w:rsid w:val="009009E6"/>
    <w:rsid w:val="009010F8"/>
    <w:rsid w:val="009048D6"/>
    <w:rsid w:val="0090690E"/>
    <w:rsid w:val="00907132"/>
    <w:rsid w:val="00907290"/>
    <w:rsid w:val="00910B0C"/>
    <w:rsid w:val="00911B58"/>
    <w:rsid w:val="00915338"/>
    <w:rsid w:val="00915B61"/>
    <w:rsid w:val="00916F85"/>
    <w:rsid w:val="0092081D"/>
    <w:rsid w:val="00921466"/>
    <w:rsid w:val="00921DC3"/>
    <w:rsid w:val="00921E44"/>
    <w:rsid w:val="00923732"/>
    <w:rsid w:val="00923765"/>
    <w:rsid w:val="009237D2"/>
    <w:rsid w:val="00925589"/>
    <w:rsid w:val="00925FB3"/>
    <w:rsid w:val="00927D49"/>
    <w:rsid w:val="0093014D"/>
    <w:rsid w:val="00930205"/>
    <w:rsid w:val="00930CDD"/>
    <w:rsid w:val="00932BD3"/>
    <w:rsid w:val="00933EDC"/>
    <w:rsid w:val="00934439"/>
    <w:rsid w:val="00935B0B"/>
    <w:rsid w:val="00936325"/>
    <w:rsid w:val="00936EF3"/>
    <w:rsid w:val="00940967"/>
    <w:rsid w:val="009417C8"/>
    <w:rsid w:val="009418CD"/>
    <w:rsid w:val="0094192F"/>
    <w:rsid w:val="00942642"/>
    <w:rsid w:val="00942C8C"/>
    <w:rsid w:val="00944C4C"/>
    <w:rsid w:val="0094518F"/>
    <w:rsid w:val="009474D0"/>
    <w:rsid w:val="00950166"/>
    <w:rsid w:val="0095101C"/>
    <w:rsid w:val="00951244"/>
    <w:rsid w:val="00951767"/>
    <w:rsid w:val="0095234A"/>
    <w:rsid w:val="00952522"/>
    <w:rsid w:val="00952C99"/>
    <w:rsid w:val="00954125"/>
    <w:rsid w:val="00956046"/>
    <w:rsid w:val="009572B1"/>
    <w:rsid w:val="009572DA"/>
    <w:rsid w:val="0095780D"/>
    <w:rsid w:val="00957C48"/>
    <w:rsid w:val="00957E3C"/>
    <w:rsid w:val="00960432"/>
    <w:rsid w:val="0096280E"/>
    <w:rsid w:val="00962FC2"/>
    <w:rsid w:val="009630B8"/>
    <w:rsid w:val="00964463"/>
    <w:rsid w:val="0096566E"/>
    <w:rsid w:val="009677A0"/>
    <w:rsid w:val="00967FF0"/>
    <w:rsid w:val="00971B5A"/>
    <w:rsid w:val="00972215"/>
    <w:rsid w:val="00975EE7"/>
    <w:rsid w:val="00976483"/>
    <w:rsid w:val="009768ED"/>
    <w:rsid w:val="0098151E"/>
    <w:rsid w:val="0098161B"/>
    <w:rsid w:val="009826C3"/>
    <w:rsid w:val="009826F9"/>
    <w:rsid w:val="00983208"/>
    <w:rsid w:val="00983EFC"/>
    <w:rsid w:val="009843C7"/>
    <w:rsid w:val="00985214"/>
    <w:rsid w:val="009878B6"/>
    <w:rsid w:val="00990F11"/>
    <w:rsid w:val="00991453"/>
    <w:rsid w:val="00991837"/>
    <w:rsid w:val="00991F7C"/>
    <w:rsid w:val="00992428"/>
    <w:rsid w:val="00993808"/>
    <w:rsid w:val="00993DDA"/>
    <w:rsid w:val="00994C4B"/>
    <w:rsid w:val="009A042B"/>
    <w:rsid w:val="009A1215"/>
    <w:rsid w:val="009A14D8"/>
    <w:rsid w:val="009A42D9"/>
    <w:rsid w:val="009A468B"/>
    <w:rsid w:val="009A63D0"/>
    <w:rsid w:val="009B0ECD"/>
    <w:rsid w:val="009B10BB"/>
    <w:rsid w:val="009B1A9A"/>
    <w:rsid w:val="009B2B70"/>
    <w:rsid w:val="009B2F94"/>
    <w:rsid w:val="009B5FF3"/>
    <w:rsid w:val="009B6C9B"/>
    <w:rsid w:val="009D087D"/>
    <w:rsid w:val="009D2CFB"/>
    <w:rsid w:val="009D4EDC"/>
    <w:rsid w:val="009D55BF"/>
    <w:rsid w:val="009D5649"/>
    <w:rsid w:val="009D5AB0"/>
    <w:rsid w:val="009D6219"/>
    <w:rsid w:val="009D7677"/>
    <w:rsid w:val="009D7754"/>
    <w:rsid w:val="009D792C"/>
    <w:rsid w:val="009E263F"/>
    <w:rsid w:val="009E3A86"/>
    <w:rsid w:val="009E43DA"/>
    <w:rsid w:val="009E44E6"/>
    <w:rsid w:val="009E5343"/>
    <w:rsid w:val="009E6CAE"/>
    <w:rsid w:val="009F34A4"/>
    <w:rsid w:val="009F3757"/>
    <w:rsid w:val="009F3BD0"/>
    <w:rsid w:val="009F3C07"/>
    <w:rsid w:val="009F4353"/>
    <w:rsid w:val="009F46DE"/>
    <w:rsid w:val="009F48D2"/>
    <w:rsid w:val="009F4D6F"/>
    <w:rsid w:val="009F659D"/>
    <w:rsid w:val="009F6A90"/>
    <w:rsid w:val="009F6BB4"/>
    <w:rsid w:val="009F739F"/>
    <w:rsid w:val="00A00CD5"/>
    <w:rsid w:val="00A020A1"/>
    <w:rsid w:val="00A025F5"/>
    <w:rsid w:val="00A03457"/>
    <w:rsid w:val="00A05305"/>
    <w:rsid w:val="00A05A2E"/>
    <w:rsid w:val="00A077AB"/>
    <w:rsid w:val="00A07802"/>
    <w:rsid w:val="00A07C4A"/>
    <w:rsid w:val="00A1112D"/>
    <w:rsid w:val="00A12683"/>
    <w:rsid w:val="00A12F8D"/>
    <w:rsid w:val="00A1347D"/>
    <w:rsid w:val="00A1483B"/>
    <w:rsid w:val="00A1605E"/>
    <w:rsid w:val="00A16070"/>
    <w:rsid w:val="00A16509"/>
    <w:rsid w:val="00A2150A"/>
    <w:rsid w:val="00A2203B"/>
    <w:rsid w:val="00A23A95"/>
    <w:rsid w:val="00A247C5"/>
    <w:rsid w:val="00A25648"/>
    <w:rsid w:val="00A25929"/>
    <w:rsid w:val="00A270FB"/>
    <w:rsid w:val="00A30CF2"/>
    <w:rsid w:val="00A31CD9"/>
    <w:rsid w:val="00A32293"/>
    <w:rsid w:val="00A32FDF"/>
    <w:rsid w:val="00A3307B"/>
    <w:rsid w:val="00A40410"/>
    <w:rsid w:val="00A40BD1"/>
    <w:rsid w:val="00A40C75"/>
    <w:rsid w:val="00A41BCC"/>
    <w:rsid w:val="00A42010"/>
    <w:rsid w:val="00A45324"/>
    <w:rsid w:val="00A4592D"/>
    <w:rsid w:val="00A45B9A"/>
    <w:rsid w:val="00A45F2B"/>
    <w:rsid w:val="00A46572"/>
    <w:rsid w:val="00A46B11"/>
    <w:rsid w:val="00A50158"/>
    <w:rsid w:val="00A5084A"/>
    <w:rsid w:val="00A51125"/>
    <w:rsid w:val="00A51B0A"/>
    <w:rsid w:val="00A5220E"/>
    <w:rsid w:val="00A528CD"/>
    <w:rsid w:val="00A53684"/>
    <w:rsid w:val="00A53734"/>
    <w:rsid w:val="00A53C1F"/>
    <w:rsid w:val="00A6051E"/>
    <w:rsid w:val="00A634F0"/>
    <w:rsid w:val="00A64BF5"/>
    <w:rsid w:val="00A6619C"/>
    <w:rsid w:val="00A67316"/>
    <w:rsid w:val="00A67A55"/>
    <w:rsid w:val="00A709D0"/>
    <w:rsid w:val="00A70A83"/>
    <w:rsid w:val="00A7237A"/>
    <w:rsid w:val="00A729D2"/>
    <w:rsid w:val="00A72FED"/>
    <w:rsid w:val="00A771D5"/>
    <w:rsid w:val="00A771D7"/>
    <w:rsid w:val="00A8195F"/>
    <w:rsid w:val="00A848B2"/>
    <w:rsid w:val="00A85043"/>
    <w:rsid w:val="00A85A31"/>
    <w:rsid w:val="00A86650"/>
    <w:rsid w:val="00A94084"/>
    <w:rsid w:val="00A94D76"/>
    <w:rsid w:val="00A94F79"/>
    <w:rsid w:val="00A95635"/>
    <w:rsid w:val="00A96848"/>
    <w:rsid w:val="00A976CE"/>
    <w:rsid w:val="00A97CBC"/>
    <w:rsid w:val="00AA0EFF"/>
    <w:rsid w:val="00AA34D6"/>
    <w:rsid w:val="00AA3A45"/>
    <w:rsid w:val="00AA3AD0"/>
    <w:rsid w:val="00AA46F4"/>
    <w:rsid w:val="00AA5937"/>
    <w:rsid w:val="00AA6707"/>
    <w:rsid w:val="00AA6F51"/>
    <w:rsid w:val="00AA712E"/>
    <w:rsid w:val="00AB114C"/>
    <w:rsid w:val="00AB26F9"/>
    <w:rsid w:val="00AB41DE"/>
    <w:rsid w:val="00AB51B4"/>
    <w:rsid w:val="00AB53EE"/>
    <w:rsid w:val="00AB5BE9"/>
    <w:rsid w:val="00AB5EF6"/>
    <w:rsid w:val="00AB6CD1"/>
    <w:rsid w:val="00AB6F09"/>
    <w:rsid w:val="00AC4224"/>
    <w:rsid w:val="00AC4A02"/>
    <w:rsid w:val="00AC60F4"/>
    <w:rsid w:val="00AC678B"/>
    <w:rsid w:val="00AC6834"/>
    <w:rsid w:val="00AD0C85"/>
    <w:rsid w:val="00AD0FA4"/>
    <w:rsid w:val="00AD112D"/>
    <w:rsid w:val="00AD130B"/>
    <w:rsid w:val="00AD3387"/>
    <w:rsid w:val="00AD3DBC"/>
    <w:rsid w:val="00AD5F86"/>
    <w:rsid w:val="00AD693D"/>
    <w:rsid w:val="00AE012D"/>
    <w:rsid w:val="00AE1B63"/>
    <w:rsid w:val="00AE29B9"/>
    <w:rsid w:val="00AE2C79"/>
    <w:rsid w:val="00AE33B8"/>
    <w:rsid w:val="00AE3CF8"/>
    <w:rsid w:val="00AE3F2D"/>
    <w:rsid w:val="00AE458A"/>
    <w:rsid w:val="00AE5071"/>
    <w:rsid w:val="00AE6905"/>
    <w:rsid w:val="00AE6BD5"/>
    <w:rsid w:val="00AE7298"/>
    <w:rsid w:val="00AE7B10"/>
    <w:rsid w:val="00AF0A65"/>
    <w:rsid w:val="00AF0B10"/>
    <w:rsid w:val="00AF10C0"/>
    <w:rsid w:val="00AF1D82"/>
    <w:rsid w:val="00AF36FD"/>
    <w:rsid w:val="00AF5BEB"/>
    <w:rsid w:val="00AF6181"/>
    <w:rsid w:val="00AF6283"/>
    <w:rsid w:val="00AF6C61"/>
    <w:rsid w:val="00AF7911"/>
    <w:rsid w:val="00B0017B"/>
    <w:rsid w:val="00B00196"/>
    <w:rsid w:val="00B00902"/>
    <w:rsid w:val="00B029D8"/>
    <w:rsid w:val="00B03760"/>
    <w:rsid w:val="00B03E28"/>
    <w:rsid w:val="00B03FEB"/>
    <w:rsid w:val="00B04C7D"/>
    <w:rsid w:val="00B051D2"/>
    <w:rsid w:val="00B053CB"/>
    <w:rsid w:val="00B06AE8"/>
    <w:rsid w:val="00B07BBF"/>
    <w:rsid w:val="00B1158B"/>
    <w:rsid w:val="00B1158F"/>
    <w:rsid w:val="00B12334"/>
    <w:rsid w:val="00B12F15"/>
    <w:rsid w:val="00B135B1"/>
    <w:rsid w:val="00B13E77"/>
    <w:rsid w:val="00B13FD8"/>
    <w:rsid w:val="00B157AE"/>
    <w:rsid w:val="00B1639F"/>
    <w:rsid w:val="00B17307"/>
    <w:rsid w:val="00B17481"/>
    <w:rsid w:val="00B17C11"/>
    <w:rsid w:val="00B21BA5"/>
    <w:rsid w:val="00B22EF1"/>
    <w:rsid w:val="00B22FC5"/>
    <w:rsid w:val="00B23A28"/>
    <w:rsid w:val="00B24A22"/>
    <w:rsid w:val="00B2557B"/>
    <w:rsid w:val="00B25796"/>
    <w:rsid w:val="00B2641D"/>
    <w:rsid w:val="00B2781E"/>
    <w:rsid w:val="00B31A15"/>
    <w:rsid w:val="00B322A5"/>
    <w:rsid w:val="00B34790"/>
    <w:rsid w:val="00B35EBE"/>
    <w:rsid w:val="00B368A4"/>
    <w:rsid w:val="00B36C6F"/>
    <w:rsid w:val="00B36E7C"/>
    <w:rsid w:val="00B3785C"/>
    <w:rsid w:val="00B40D54"/>
    <w:rsid w:val="00B44674"/>
    <w:rsid w:val="00B513CD"/>
    <w:rsid w:val="00B51814"/>
    <w:rsid w:val="00B53DDA"/>
    <w:rsid w:val="00B5453C"/>
    <w:rsid w:val="00B549DA"/>
    <w:rsid w:val="00B559D0"/>
    <w:rsid w:val="00B601D6"/>
    <w:rsid w:val="00B61F65"/>
    <w:rsid w:val="00B6400D"/>
    <w:rsid w:val="00B644E5"/>
    <w:rsid w:val="00B65D1D"/>
    <w:rsid w:val="00B66BDF"/>
    <w:rsid w:val="00B67AAB"/>
    <w:rsid w:val="00B719D2"/>
    <w:rsid w:val="00B7203B"/>
    <w:rsid w:val="00B7238E"/>
    <w:rsid w:val="00B73E82"/>
    <w:rsid w:val="00B74BAC"/>
    <w:rsid w:val="00B75CA0"/>
    <w:rsid w:val="00B81F81"/>
    <w:rsid w:val="00B82387"/>
    <w:rsid w:val="00B82BB8"/>
    <w:rsid w:val="00B83BEF"/>
    <w:rsid w:val="00B846F6"/>
    <w:rsid w:val="00B84C8C"/>
    <w:rsid w:val="00B859EE"/>
    <w:rsid w:val="00B86D4C"/>
    <w:rsid w:val="00B87C06"/>
    <w:rsid w:val="00B90758"/>
    <w:rsid w:val="00B914FF"/>
    <w:rsid w:val="00B94E42"/>
    <w:rsid w:val="00B96827"/>
    <w:rsid w:val="00B96C3A"/>
    <w:rsid w:val="00B97F35"/>
    <w:rsid w:val="00BA3C84"/>
    <w:rsid w:val="00BA3D19"/>
    <w:rsid w:val="00BA429C"/>
    <w:rsid w:val="00BA50D1"/>
    <w:rsid w:val="00BA679C"/>
    <w:rsid w:val="00BA7DAC"/>
    <w:rsid w:val="00BB14EF"/>
    <w:rsid w:val="00BB22A9"/>
    <w:rsid w:val="00BB264D"/>
    <w:rsid w:val="00BB268D"/>
    <w:rsid w:val="00BB3AED"/>
    <w:rsid w:val="00BB4214"/>
    <w:rsid w:val="00BB57DC"/>
    <w:rsid w:val="00BB5DE7"/>
    <w:rsid w:val="00BC0954"/>
    <w:rsid w:val="00BC1240"/>
    <w:rsid w:val="00BC1BF2"/>
    <w:rsid w:val="00BC2B28"/>
    <w:rsid w:val="00BC55BA"/>
    <w:rsid w:val="00BC5FCF"/>
    <w:rsid w:val="00BC631A"/>
    <w:rsid w:val="00BC634E"/>
    <w:rsid w:val="00BD01FC"/>
    <w:rsid w:val="00BD141F"/>
    <w:rsid w:val="00BD1C66"/>
    <w:rsid w:val="00BE06DB"/>
    <w:rsid w:val="00BE12CF"/>
    <w:rsid w:val="00BE1BB0"/>
    <w:rsid w:val="00BE3434"/>
    <w:rsid w:val="00BE355B"/>
    <w:rsid w:val="00BE7697"/>
    <w:rsid w:val="00BF08C6"/>
    <w:rsid w:val="00BF4247"/>
    <w:rsid w:val="00BF5C12"/>
    <w:rsid w:val="00BF5EB5"/>
    <w:rsid w:val="00BF6994"/>
    <w:rsid w:val="00C0110A"/>
    <w:rsid w:val="00C02173"/>
    <w:rsid w:val="00C02999"/>
    <w:rsid w:val="00C03AEF"/>
    <w:rsid w:val="00C0530C"/>
    <w:rsid w:val="00C05564"/>
    <w:rsid w:val="00C06750"/>
    <w:rsid w:val="00C10149"/>
    <w:rsid w:val="00C10A61"/>
    <w:rsid w:val="00C1296F"/>
    <w:rsid w:val="00C12C00"/>
    <w:rsid w:val="00C132B4"/>
    <w:rsid w:val="00C14E03"/>
    <w:rsid w:val="00C152F2"/>
    <w:rsid w:val="00C15E40"/>
    <w:rsid w:val="00C15F1A"/>
    <w:rsid w:val="00C17653"/>
    <w:rsid w:val="00C20126"/>
    <w:rsid w:val="00C20C4A"/>
    <w:rsid w:val="00C267CE"/>
    <w:rsid w:val="00C27A9E"/>
    <w:rsid w:val="00C27D67"/>
    <w:rsid w:val="00C31C3A"/>
    <w:rsid w:val="00C31E3E"/>
    <w:rsid w:val="00C328A9"/>
    <w:rsid w:val="00C33383"/>
    <w:rsid w:val="00C33DFA"/>
    <w:rsid w:val="00C351DB"/>
    <w:rsid w:val="00C362DA"/>
    <w:rsid w:val="00C403DB"/>
    <w:rsid w:val="00C40931"/>
    <w:rsid w:val="00C40D6C"/>
    <w:rsid w:val="00C42DA9"/>
    <w:rsid w:val="00C4440E"/>
    <w:rsid w:val="00C46416"/>
    <w:rsid w:val="00C46E22"/>
    <w:rsid w:val="00C474FE"/>
    <w:rsid w:val="00C5046B"/>
    <w:rsid w:val="00C511CA"/>
    <w:rsid w:val="00C52105"/>
    <w:rsid w:val="00C525EB"/>
    <w:rsid w:val="00C53B6A"/>
    <w:rsid w:val="00C53BB9"/>
    <w:rsid w:val="00C56265"/>
    <w:rsid w:val="00C5698B"/>
    <w:rsid w:val="00C56BDB"/>
    <w:rsid w:val="00C5753E"/>
    <w:rsid w:val="00C576BC"/>
    <w:rsid w:val="00C57787"/>
    <w:rsid w:val="00C57AD6"/>
    <w:rsid w:val="00C62686"/>
    <w:rsid w:val="00C6286B"/>
    <w:rsid w:val="00C631CB"/>
    <w:rsid w:val="00C657E2"/>
    <w:rsid w:val="00C66C13"/>
    <w:rsid w:val="00C72331"/>
    <w:rsid w:val="00C723CA"/>
    <w:rsid w:val="00C72403"/>
    <w:rsid w:val="00C73DCD"/>
    <w:rsid w:val="00C74587"/>
    <w:rsid w:val="00C74C62"/>
    <w:rsid w:val="00C757A8"/>
    <w:rsid w:val="00C7654A"/>
    <w:rsid w:val="00C76BB5"/>
    <w:rsid w:val="00C80167"/>
    <w:rsid w:val="00C805AB"/>
    <w:rsid w:val="00C82DEB"/>
    <w:rsid w:val="00C83941"/>
    <w:rsid w:val="00C839AF"/>
    <w:rsid w:val="00C84F4B"/>
    <w:rsid w:val="00C862EF"/>
    <w:rsid w:val="00C92652"/>
    <w:rsid w:val="00C949B2"/>
    <w:rsid w:val="00C94FF8"/>
    <w:rsid w:val="00C95AB1"/>
    <w:rsid w:val="00C95FBF"/>
    <w:rsid w:val="00C97D79"/>
    <w:rsid w:val="00CA04F5"/>
    <w:rsid w:val="00CA0C1A"/>
    <w:rsid w:val="00CA0FA4"/>
    <w:rsid w:val="00CA1D9A"/>
    <w:rsid w:val="00CA23F6"/>
    <w:rsid w:val="00CA307B"/>
    <w:rsid w:val="00CA399A"/>
    <w:rsid w:val="00CA41B4"/>
    <w:rsid w:val="00CA575C"/>
    <w:rsid w:val="00CA64E2"/>
    <w:rsid w:val="00CA64F8"/>
    <w:rsid w:val="00CA6C29"/>
    <w:rsid w:val="00CA78F1"/>
    <w:rsid w:val="00CA790E"/>
    <w:rsid w:val="00CB0273"/>
    <w:rsid w:val="00CB0A35"/>
    <w:rsid w:val="00CB2FE5"/>
    <w:rsid w:val="00CB3BAF"/>
    <w:rsid w:val="00CB4415"/>
    <w:rsid w:val="00CB44C9"/>
    <w:rsid w:val="00CC01BD"/>
    <w:rsid w:val="00CC0DD6"/>
    <w:rsid w:val="00CC1CFE"/>
    <w:rsid w:val="00CC33B1"/>
    <w:rsid w:val="00CC3E60"/>
    <w:rsid w:val="00CC43B4"/>
    <w:rsid w:val="00CC4773"/>
    <w:rsid w:val="00CC4B68"/>
    <w:rsid w:val="00CC4F88"/>
    <w:rsid w:val="00CC6DDA"/>
    <w:rsid w:val="00CC7AD8"/>
    <w:rsid w:val="00CD10EF"/>
    <w:rsid w:val="00CD1B31"/>
    <w:rsid w:val="00CD1C9C"/>
    <w:rsid w:val="00CD29B7"/>
    <w:rsid w:val="00CD6221"/>
    <w:rsid w:val="00CD6A74"/>
    <w:rsid w:val="00CD7060"/>
    <w:rsid w:val="00CE01C4"/>
    <w:rsid w:val="00CE046A"/>
    <w:rsid w:val="00CE0FE8"/>
    <w:rsid w:val="00CE0FEB"/>
    <w:rsid w:val="00CE101B"/>
    <w:rsid w:val="00CE3468"/>
    <w:rsid w:val="00CE415D"/>
    <w:rsid w:val="00CE73F9"/>
    <w:rsid w:val="00CF1B2C"/>
    <w:rsid w:val="00CF2E48"/>
    <w:rsid w:val="00CF337A"/>
    <w:rsid w:val="00CF51C6"/>
    <w:rsid w:val="00CF5A95"/>
    <w:rsid w:val="00CF6DB6"/>
    <w:rsid w:val="00CF7C80"/>
    <w:rsid w:val="00D009D1"/>
    <w:rsid w:val="00D014DB"/>
    <w:rsid w:val="00D01AAB"/>
    <w:rsid w:val="00D0303E"/>
    <w:rsid w:val="00D030F6"/>
    <w:rsid w:val="00D03165"/>
    <w:rsid w:val="00D035C0"/>
    <w:rsid w:val="00D05FC3"/>
    <w:rsid w:val="00D06AF5"/>
    <w:rsid w:val="00D1125D"/>
    <w:rsid w:val="00D11CBD"/>
    <w:rsid w:val="00D131A1"/>
    <w:rsid w:val="00D143CD"/>
    <w:rsid w:val="00D15643"/>
    <w:rsid w:val="00D15C2C"/>
    <w:rsid w:val="00D16A3C"/>
    <w:rsid w:val="00D16EE7"/>
    <w:rsid w:val="00D222B5"/>
    <w:rsid w:val="00D26D76"/>
    <w:rsid w:val="00D2718E"/>
    <w:rsid w:val="00D275A1"/>
    <w:rsid w:val="00D27C97"/>
    <w:rsid w:val="00D311C7"/>
    <w:rsid w:val="00D31C7A"/>
    <w:rsid w:val="00D3227C"/>
    <w:rsid w:val="00D334E6"/>
    <w:rsid w:val="00D35191"/>
    <w:rsid w:val="00D3567E"/>
    <w:rsid w:val="00D35918"/>
    <w:rsid w:val="00D35DFC"/>
    <w:rsid w:val="00D3626F"/>
    <w:rsid w:val="00D37A58"/>
    <w:rsid w:val="00D41BD7"/>
    <w:rsid w:val="00D4380F"/>
    <w:rsid w:val="00D43AFD"/>
    <w:rsid w:val="00D445EB"/>
    <w:rsid w:val="00D45147"/>
    <w:rsid w:val="00D45E9F"/>
    <w:rsid w:val="00D4610A"/>
    <w:rsid w:val="00D47FDE"/>
    <w:rsid w:val="00D5096B"/>
    <w:rsid w:val="00D50B72"/>
    <w:rsid w:val="00D5109F"/>
    <w:rsid w:val="00D51D8F"/>
    <w:rsid w:val="00D54B41"/>
    <w:rsid w:val="00D5553D"/>
    <w:rsid w:val="00D55B37"/>
    <w:rsid w:val="00D56673"/>
    <w:rsid w:val="00D57253"/>
    <w:rsid w:val="00D573C3"/>
    <w:rsid w:val="00D5745C"/>
    <w:rsid w:val="00D575D5"/>
    <w:rsid w:val="00D57F59"/>
    <w:rsid w:val="00D61373"/>
    <w:rsid w:val="00D62AF3"/>
    <w:rsid w:val="00D634CA"/>
    <w:rsid w:val="00D65B7B"/>
    <w:rsid w:val="00D6736D"/>
    <w:rsid w:val="00D679AA"/>
    <w:rsid w:val="00D7004A"/>
    <w:rsid w:val="00D70883"/>
    <w:rsid w:val="00D70EDE"/>
    <w:rsid w:val="00D71D07"/>
    <w:rsid w:val="00D7238A"/>
    <w:rsid w:val="00D73954"/>
    <w:rsid w:val="00D74844"/>
    <w:rsid w:val="00D76A96"/>
    <w:rsid w:val="00D76C4A"/>
    <w:rsid w:val="00D774B6"/>
    <w:rsid w:val="00D831D8"/>
    <w:rsid w:val="00D8361E"/>
    <w:rsid w:val="00D849EB"/>
    <w:rsid w:val="00D862AD"/>
    <w:rsid w:val="00D87BCD"/>
    <w:rsid w:val="00D87C20"/>
    <w:rsid w:val="00D901B3"/>
    <w:rsid w:val="00D9075F"/>
    <w:rsid w:val="00D90BE7"/>
    <w:rsid w:val="00D94AB9"/>
    <w:rsid w:val="00D94FEE"/>
    <w:rsid w:val="00D9550C"/>
    <w:rsid w:val="00D97286"/>
    <w:rsid w:val="00D97D98"/>
    <w:rsid w:val="00DA02FB"/>
    <w:rsid w:val="00DA053F"/>
    <w:rsid w:val="00DA09EF"/>
    <w:rsid w:val="00DA145C"/>
    <w:rsid w:val="00DA2018"/>
    <w:rsid w:val="00DA2EE9"/>
    <w:rsid w:val="00DA3BE5"/>
    <w:rsid w:val="00DA4F87"/>
    <w:rsid w:val="00DA5088"/>
    <w:rsid w:val="00DA52BA"/>
    <w:rsid w:val="00DA5959"/>
    <w:rsid w:val="00DA630C"/>
    <w:rsid w:val="00DB06F6"/>
    <w:rsid w:val="00DB1D94"/>
    <w:rsid w:val="00DB28BC"/>
    <w:rsid w:val="00DB2C7F"/>
    <w:rsid w:val="00DB3AE0"/>
    <w:rsid w:val="00DB484F"/>
    <w:rsid w:val="00DB5B70"/>
    <w:rsid w:val="00DB7EBF"/>
    <w:rsid w:val="00DC11C7"/>
    <w:rsid w:val="00DC434A"/>
    <w:rsid w:val="00DC4FE0"/>
    <w:rsid w:val="00DC5D30"/>
    <w:rsid w:val="00DC74B1"/>
    <w:rsid w:val="00DD090F"/>
    <w:rsid w:val="00DD1019"/>
    <w:rsid w:val="00DD2269"/>
    <w:rsid w:val="00DD46AA"/>
    <w:rsid w:val="00DD55D4"/>
    <w:rsid w:val="00DD670B"/>
    <w:rsid w:val="00DD6EA8"/>
    <w:rsid w:val="00DE502C"/>
    <w:rsid w:val="00DE62E0"/>
    <w:rsid w:val="00DE7799"/>
    <w:rsid w:val="00DF0365"/>
    <w:rsid w:val="00DF05A0"/>
    <w:rsid w:val="00DF2DEB"/>
    <w:rsid w:val="00DF3F64"/>
    <w:rsid w:val="00DF4CE5"/>
    <w:rsid w:val="00DF6006"/>
    <w:rsid w:val="00DF62D5"/>
    <w:rsid w:val="00DF632E"/>
    <w:rsid w:val="00DF7A58"/>
    <w:rsid w:val="00DF7CE7"/>
    <w:rsid w:val="00DF7FA3"/>
    <w:rsid w:val="00E00928"/>
    <w:rsid w:val="00E02172"/>
    <w:rsid w:val="00E0554F"/>
    <w:rsid w:val="00E0580B"/>
    <w:rsid w:val="00E05B2C"/>
    <w:rsid w:val="00E0635C"/>
    <w:rsid w:val="00E11C75"/>
    <w:rsid w:val="00E14508"/>
    <w:rsid w:val="00E149CE"/>
    <w:rsid w:val="00E17864"/>
    <w:rsid w:val="00E20654"/>
    <w:rsid w:val="00E20ED2"/>
    <w:rsid w:val="00E2105E"/>
    <w:rsid w:val="00E21F85"/>
    <w:rsid w:val="00E23193"/>
    <w:rsid w:val="00E234E5"/>
    <w:rsid w:val="00E23553"/>
    <w:rsid w:val="00E24051"/>
    <w:rsid w:val="00E246C0"/>
    <w:rsid w:val="00E26C4D"/>
    <w:rsid w:val="00E275AF"/>
    <w:rsid w:val="00E27D6E"/>
    <w:rsid w:val="00E30D67"/>
    <w:rsid w:val="00E31A25"/>
    <w:rsid w:val="00E32785"/>
    <w:rsid w:val="00E333CC"/>
    <w:rsid w:val="00E3433A"/>
    <w:rsid w:val="00E34F2D"/>
    <w:rsid w:val="00E35123"/>
    <w:rsid w:val="00E36D38"/>
    <w:rsid w:val="00E36FE3"/>
    <w:rsid w:val="00E37C0E"/>
    <w:rsid w:val="00E4232E"/>
    <w:rsid w:val="00E42D03"/>
    <w:rsid w:val="00E43339"/>
    <w:rsid w:val="00E43554"/>
    <w:rsid w:val="00E43F15"/>
    <w:rsid w:val="00E45C05"/>
    <w:rsid w:val="00E45F1E"/>
    <w:rsid w:val="00E465EF"/>
    <w:rsid w:val="00E466F7"/>
    <w:rsid w:val="00E46C07"/>
    <w:rsid w:val="00E47F55"/>
    <w:rsid w:val="00E51A55"/>
    <w:rsid w:val="00E55E2C"/>
    <w:rsid w:val="00E57445"/>
    <w:rsid w:val="00E6055B"/>
    <w:rsid w:val="00E6064C"/>
    <w:rsid w:val="00E6119E"/>
    <w:rsid w:val="00E61BAD"/>
    <w:rsid w:val="00E623FD"/>
    <w:rsid w:val="00E63B4C"/>
    <w:rsid w:val="00E64981"/>
    <w:rsid w:val="00E65120"/>
    <w:rsid w:val="00E65925"/>
    <w:rsid w:val="00E6755A"/>
    <w:rsid w:val="00E67879"/>
    <w:rsid w:val="00E70731"/>
    <w:rsid w:val="00E71766"/>
    <w:rsid w:val="00E71F13"/>
    <w:rsid w:val="00E71F63"/>
    <w:rsid w:val="00E7205F"/>
    <w:rsid w:val="00E728B9"/>
    <w:rsid w:val="00E75DAA"/>
    <w:rsid w:val="00E80356"/>
    <w:rsid w:val="00E812B5"/>
    <w:rsid w:val="00E81D77"/>
    <w:rsid w:val="00E823A7"/>
    <w:rsid w:val="00E848E4"/>
    <w:rsid w:val="00E855D5"/>
    <w:rsid w:val="00E85FB3"/>
    <w:rsid w:val="00E85FC1"/>
    <w:rsid w:val="00E91257"/>
    <w:rsid w:val="00E94876"/>
    <w:rsid w:val="00E95E37"/>
    <w:rsid w:val="00E96F59"/>
    <w:rsid w:val="00E971A8"/>
    <w:rsid w:val="00E97F3F"/>
    <w:rsid w:val="00EA0A63"/>
    <w:rsid w:val="00EA1FBE"/>
    <w:rsid w:val="00EA439B"/>
    <w:rsid w:val="00EA47AE"/>
    <w:rsid w:val="00EA5049"/>
    <w:rsid w:val="00EA6E9D"/>
    <w:rsid w:val="00EB10AF"/>
    <w:rsid w:val="00EB2028"/>
    <w:rsid w:val="00EB2187"/>
    <w:rsid w:val="00EB2325"/>
    <w:rsid w:val="00EB57F5"/>
    <w:rsid w:val="00EB5A17"/>
    <w:rsid w:val="00EB6EB0"/>
    <w:rsid w:val="00EB6F2D"/>
    <w:rsid w:val="00EB7F7A"/>
    <w:rsid w:val="00EC0630"/>
    <w:rsid w:val="00EC09F3"/>
    <w:rsid w:val="00EC0F62"/>
    <w:rsid w:val="00EC26EA"/>
    <w:rsid w:val="00EC4979"/>
    <w:rsid w:val="00EC5CEE"/>
    <w:rsid w:val="00EC5CF6"/>
    <w:rsid w:val="00EC5EAD"/>
    <w:rsid w:val="00EC627C"/>
    <w:rsid w:val="00ED0852"/>
    <w:rsid w:val="00ED2C7A"/>
    <w:rsid w:val="00ED353F"/>
    <w:rsid w:val="00ED426F"/>
    <w:rsid w:val="00ED4C8F"/>
    <w:rsid w:val="00ED5D92"/>
    <w:rsid w:val="00ED5F79"/>
    <w:rsid w:val="00ED7B53"/>
    <w:rsid w:val="00EE0347"/>
    <w:rsid w:val="00EE1883"/>
    <w:rsid w:val="00EE1B02"/>
    <w:rsid w:val="00EE1C42"/>
    <w:rsid w:val="00EE202B"/>
    <w:rsid w:val="00EE26F9"/>
    <w:rsid w:val="00EE53FD"/>
    <w:rsid w:val="00EE7989"/>
    <w:rsid w:val="00EF2282"/>
    <w:rsid w:val="00EF24CA"/>
    <w:rsid w:val="00EF29A4"/>
    <w:rsid w:val="00EF483D"/>
    <w:rsid w:val="00EF4C37"/>
    <w:rsid w:val="00EF5458"/>
    <w:rsid w:val="00EF5933"/>
    <w:rsid w:val="00EF7AA1"/>
    <w:rsid w:val="00F046C9"/>
    <w:rsid w:val="00F05506"/>
    <w:rsid w:val="00F072E8"/>
    <w:rsid w:val="00F106CE"/>
    <w:rsid w:val="00F113F6"/>
    <w:rsid w:val="00F122BA"/>
    <w:rsid w:val="00F12FDC"/>
    <w:rsid w:val="00F139B1"/>
    <w:rsid w:val="00F13E94"/>
    <w:rsid w:val="00F15279"/>
    <w:rsid w:val="00F15349"/>
    <w:rsid w:val="00F15827"/>
    <w:rsid w:val="00F1591C"/>
    <w:rsid w:val="00F200CB"/>
    <w:rsid w:val="00F20FBC"/>
    <w:rsid w:val="00F21B58"/>
    <w:rsid w:val="00F21D51"/>
    <w:rsid w:val="00F22E56"/>
    <w:rsid w:val="00F231D6"/>
    <w:rsid w:val="00F240CF"/>
    <w:rsid w:val="00F24EC0"/>
    <w:rsid w:val="00F250E1"/>
    <w:rsid w:val="00F266E2"/>
    <w:rsid w:val="00F30075"/>
    <w:rsid w:val="00F33387"/>
    <w:rsid w:val="00F343A0"/>
    <w:rsid w:val="00F40E1A"/>
    <w:rsid w:val="00F40EC5"/>
    <w:rsid w:val="00F42AB7"/>
    <w:rsid w:val="00F42E1D"/>
    <w:rsid w:val="00F43024"/>
    <w:rsid w:val="00F438E2"/>
    <w:rsid w:val="00F455E7"/>
    <w:rsid w:val="00F46074"/>
    <w:rsid w:val="00F460F6"/>
    <w:rsid w:val="00F50B0C"/>
    <w:rsid w:val="00F51274"/>
    <w:rsid w:val="00F51420"/>
    <w:rsid w:val="00F51D90"/>
    <w:rsid w:val="00F53A5F"/>
    <w:rsid w:val="00F53E14"/>
    <w:rsid w:val="00F553A8"/>
    <w:rsid w:val="00F56C09"/>
    <w:rsid w:val="00F60C38"/>
    <w:rsid w:val="00F61A40"/>
    <w:rsid w:val="00F62296"/>
    <w:rsid w:val="00F62D54"/>
    <w:rsid w:val="00F70260"/>
    <w:rsid w:val="00F708BD"/>
    <w:rsid w:val="00F70977"/>
    <w:rsid w:val="00F71AC7"/>
    <w:rsid w:val="00F72441"/>
    <w:rsid w:val="00F7294A"/>
    <w:rsid w:val="00F72C5B"/>
    <w:rsid w:val="00F7480D"/>
    <w:rsid w:val="00F75257"/>
    <w:rsid w:val="00F7563A"/>
    <w:rsid w:val="00F75672"/>
    <w:rsid w:val="00F75D22"/>
    <w:rsid w:val="00F76253"/>
    <w:rsid w:val="00F76A39"/>
    <w:rsid w:val="00F80689"/>
    <w:rsid w:val="00F82555"/>
    <w:rsid w:val="00F873AD"/>
    <w:rsid w:val="00F878B1"/>
    <w:rsid w:val="00F917FE"/>
    <w:rsid w:val="00F92BD7"/>
    <w:rsid w:val="00F93AAC"/>
    <w:rsid w:val="00F940F7"/>
    <w:rsid w:val="00F95536"/>
    <w:rsid w:val="00F97653"/>
    <w:rsid w:val="00FA01A1"/>
    <w:rsid w:val="00FA0F48"/>
    <w:rsid w:val="00FA2B35"/>
    <w:rsid w:val="00FA30CB"/>
    <w:rsid w:val="00FA32E6"/>
    <w:rsid w:val="00FA41AB"/>
    <w:rsid w:val="00FA4F5E"/>
    <w:rsid w:val="00FA537B"/>
    <w:rsid w:val="00FA6B0F"/>
    <w:rsid w:val="00FB28B0"/>
    <w:rsid w:val="00FB33DC"/>
    <w:rsid w:val="00FB5548"/>
    <w:rsid w:val="00FB7322"/>
    <w:rsid w:val="00FC0358"/>
    <w:rsid w:val="00FC05D6"/>
    <w:rsid w:val="00FC4A6F"/>
    <w:rsid w:val="00FC5D2E"/>
    <w:rsid w:val="00FD2A1D"/>
    <w:rsid w:val="00FD3D54"/>
    <w:rsid w:val="00FD400A"/>
    <w:rsid w:val="00FD40AA"/>
    <w:rsid w:val="00FE14D6"/>
    <w:rsid w:val="00FE1E76"/>
    <w:rsid w:val="00FE275D"/>
    <w:rsid w:val="00FE2C05"/>
    <w:rsid w:val="00FE2CD7"/>
    <w:rsid w:val="00FF1554"/>
    <w:rsid w:val="00FF1688"/>
    <w:rsid w:val="00FF2080"/>
    <w:rsid w:val="00FF242E"/>
    <w:rsid w:val="00FF39C2"/>
    <w:rsid w:val="00FF3DFA"/>
    <w:rsid w:val="00FF52E6"/>
    <w:rsid w:val="00FF5332"/>
    <w:rsid w:val="023D413A"/>
    <w:rsid w:val="02B31B7A"/>
    <w:rsid w:val="086B4C5E"/>
    <w:rsid w:val="08A96CC2"/>
    <w:rsid w:val="098531AD"/>
    <w:rsid w:val="0A3D4B5A"/>
    <w:rsid w:val="0C9B45EC"/>
    <w:rsid w:val="0E61384F"/>
    <w:rsid w:val="15A25C0B"/>
    <w:rsid w:val="16905894"/>
    <w:rsid w:val="1722157F"/>
    <w:rsid w:val="17363AA3"/>
    <w:rsid w:val="177D6416"/>
    <w:rsid w:val="18294330"/>
    <w:rsid w:val="19091420"/>
    <w:rsid w:val="1B01155A"/>
    <w:rsid w:val="1B710915"/>
    <w:rsid w:val="1DB1793E"/>
    <w:rsid w:val="1ED20022"/>
    <w:rsid w:val="1FBE56A1"/>
    <w:rsid w:val="20EC2D97"/>
    <w:rsid w:val="21CE2E82"/>
    <w:rsid w:val="22F82A89"/>
    <w:rsid w:val="233911DB"/>
    <w:rsid w:val="23D41BD1"/>
    <w:rsid w:val="279B048A"/>
    <w:rsid w:val="2A704730"/>
    <w:rsid w:val="2C8211CD"/>
    <w:rsid w:val="2E3C7C69"/>
    <w:rsid w:val="2E743646"/>
    <w:rsid w:val="2EA1540F"/>
    <w:rsid w:val="2F30461A"/>
    <w:rsid w:val="300701D9"/>
    <w:rsid w:val="325076B5"/>
    <w:rsid w:val="327F760E"/>
    <w:rsid w:val="32B93C09"/>
    <w:rsid w:val="34542D67"/>
    <w:rsid w:val="35D15757"/>
    <w:rsid w:val="37977641"/>
    <w:rsid w:val="38242728"/>
    <w:rsid w:val="3DE112EF"/>
    <w:rsid w:val="3FA5067B"/>
    <w:rsid w:val="431034D9"/>
    <w:rsid w:val="43780778"/>
    <w:rsid w:val="44B71CCD"/>
    <w:rsid w:val="465D7BFE"/>
    <w:rsid w:val="46E74160"/>
    <w:rsid w:val="47243FC5"/>
    <w:rsid w:val="4B193F45"/>
    <w:rsid w:val="4DFC4492"/>
    <w:rsid w:val="4E4F1509"/>
    <w:rsid w:val="4FAF30C3"/>
    <w:rsid w:val="50366B58"/>
    <w:rsid w:val="544851D6"/>
    <w:rsid w:val="551F746B"/>
    <w:rsid w:val="5BD3647E"/>
    <w:rsid w:val="5C6575A6"/>
    <w:rsid w:val="60426DBA"/>
    <w:rsid w:val="614F1C31"/>
    <w:rsid w:val="617A62F9"/>
    <w:rsid w:val="62C52A98"/>
    <w:rsid w:val="63980872"/>
    <w:rsid w:val="649C04A0"/>
    <w:rsid w:val="659D7CC2"/>
    <w:rsid w:val="6A520A2D"/>
    <w:rsid w:val="6B221653"/>
    <w:rsid w:val="6BC40E5C"/>
    <w:rsid w:val="6BEC77B1"/>
    <w:rsid w:val="6C7B182A"/>
    <w:rsid w:val="6DE13755"/>
    <w:rsid w:val="6E504C2F"/>
    <w:rsid w:val="6EE91E8B"/>
    <w:rsid w:val="6F2A116E"/>
    <w:rsid w:val="6FD0517F"/>
    <w:rsid w:val="6FD84118"/>
    <w:rsid w:val="71A12E7C"/>
    <w:rsid w:val="744978D7"/>
    <w:rsid w:val="745F27D2"/>
    <w:rsid w:val="75512733"/>
    <w:rsid w:val="759C1482"/>
    <w:rsid w:val="784E7C3A"/>
    <w:rsid w:val="78B727A2"/>
    <w:rsid w:val="78E1125F"/>
    <w:rsid w:val="79196E3A"/>
    <w:rsid w:val="79481F08"/>
    <w:rsid w:val="79FC2CB0"/>
    <w:rsid w:val="7B440A49"/>
    <w:rsid w:val="7BB1107D"/>
    <w:rsid w:val="7BFA4E5E"/>
    <w:rsid w:val="7D0A7E4C"/>
    <w:rsid w:val="7D8234F7"/>
    <w:rsid w:val="7E9D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739cc3">
      <v:fill color="white"/>
      <v:stroke color="#739cc3" weight="1.25pt"/>
    </o:shapedefaults>
    <o:shapelayout v:ext="edit">
      <o:idmap v:ext="edit" data="1"/>
    </o:shapelayout>
  </w:shapeDefaults>
  <w:decimalSymbol w:val="."/>
  <w:listSeparator w:val=","/>
  <w15:chartTrackingRefBased/>
  <w15:docId w15:val="{BDE487AB-8BAC-400A-BC71-EB0E8BF0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unhideWhenUsed="1"/>
    <w:lsdException w:name="header" w:uiPriority="9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8124C"/>
    <w:pPr>
      <w:widowControl w:val="0"/>
      <w:jc w:val="both"/>
    </w:pPr>
    <w:rPr>
      <w:bCs/>
      <w:color w:val="000000"/>
      <w:kern w:val="2"/>
      <w:sz w:val="24"/>
      <w:szCs w:val="19"/>
    </w:rPr>
  </w:style>
  <w:style w:type="paragraph" w:styleId="1">
    <w:name w:val="heading 1"/>
    <w:basedOn w:val="a0"/>
    <w:next w:val="a0"/>
    <w:link w:val="1Char"/>
    <w:qFormat/>
    <w:pPr>
      <w:keepNext/>
      <w:pageBreakBefore/>
      <w:widowControl/>
      <w:spacing w:beforeLines="100" w:before="100" w:afterLines="100" w:after="100"/>
      <w:jc w:val="center"/>
      <w:outlineLvl w:val="0"/>
    </w:pPr>
    <w:rPr>
      <w:rFonts w:eastAsia="黑体"/>
      <w:kern w:val="0"/>
      <w:sz w:val="32"/>
      <w:szCs w:val="20"/>
    </w:rPr>
  </w:style>
  <w:style w:type="paragraph" w:styleId="2">
    <w:name w:val="heading 2"/>
    <w:aliases w:val="二级标题"/>
    <w:basedOn w:val="a0"/>
    <w:next w:val="a0"/>
    <w:link w:val="2Char"/>
    <w:qFormat/>
    <w:rsid w:val="004370E3"/>
    <w:pPr>
      <w:widowControl/>
      <w:spacing w:beforeLines="100" w:before="100" w:afterLines="100" w:after="100"/>
      <w:jc w:val="left"/>
      <w:outlineLvl w:val="1"/>
    </w:pPr>
    <w:rPr>
      <w:rFonts w:ascii="黑体" w:eastAsia="黑体" w:hAnsi="黑体"/>
      <w:kern w:val="0"/>
      <w:sz w:val="32"/>
      <w:szCs w:val="30"/>
    </w:rPr>
  </w:style>
  <w:style w:type="paragraph" w:styleId="30">
    <w:name w:val="heading 3"/>
    <w:aliases w:val="三级标题"/>
    <w:basedOn w:val="a0"/>
    <w:next w:val="a0"/>
    <w:qFormat/>
    <w:rsid w:val="004370E3"/>
    <w:pPr>
      <w:keepLines/>
      <w:spacing w:beforeLines="100" w:before="100" w:afterLines="50" w:after="50"/>
      <w:outlineLvl w:val="2"/>
    </w:pPr>
    <w:rPr>
      <w:rFonts w:eastAsia="黑体"/>
      <w:bCs w:val="0"/>
      <w:sz w:val="28"/>
      <w:szCs w:val="32"/>
    </w:rPr>
  </w:style>
  <w:style w:type="paragraph" w:styleId="4">
    <w:name w:val="heading 4"/>
    <w:aliases w:val="4级标题"/>
    <w:basedOn w:val="a0"/>
    <w:next w:val="a0"/>
    <w:qFormat/>
    <w:rsid w:val="00750258"/>
    <w:pPr>
      <w:keepNext/>
      <w:keepLines/>
      <w:spacing w:beforeLines="50" w:before="50" w:afterLines="50" w:after="50"/>
      <w:outlineLvl w:val="3"/>
    </w:pPr>
    <w:rPr>
      <w:rFonts w:ascii="Arial" w:eastAsia="黑体" w:hAnsi="Arial"/>
      <w:bCs w:val="0"/>
      <w:szCs w:val="28"/>
    </w:rPr>
  </w:style>
  <w:style w:type="paragraph" w:styleId="5">
    <w:name w:val="heading 5"/>
    <w:basedOn w:val="a0"/>
    <w:next w:val="a0"/>
    <w:link w:val="5Char"/>
    <w:qFormat/>
    <w:pPr>
      <w:keepNext/>
      <w:keepLines/>
      <w:spacing w:before="280" w:after="290" w:line="376" w:lineRule="auto"/>
      <w:outlineLvl w:val="4"/>
    </w:pPr>
    <w:rPr>
      <w:rFonts w:eastAsia="黑体"/>
      <w:b/>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Emphasis"/>
    <w:qFormat/>
    <w:rPr>
      <w:i/>
      <w:iCs/>
    </w:rPr>
  </w:style>
  <w:style w:type="character" w:styleId="a7">
    <w:name w:val="FollowedHyperlink"/>
    <w:rPr>
      <w:color w:val="800080"/>
      <w:u w:val="single"/>
    </w:rPr>
  </w:style>
  <w:style w:type="character" w:styleId="a8">
    <w:name w:val="Strong"/>
    <w:qFormat/>
    <w:rPr>
      <w:b/>
      <w:bCs/>
    </w:rPr>
  </w:style>
  <w:style w:type="character" w:customStyle="1" w:styleId="a9">
    <w:name w:val="备注"/>
    <w:rPr>
      <w:rFonts w:eastAsia="黑体"/>
      <w:sz w:val="24"/>
    </w:rPr>
  </w:style>
  <w:style w:type="character" w:customStyle="1" w:styleId="1Char">
    <w:name w:val="标题 1 Char"/>
    <w:link w:val="1"/>
    <w:rPr>
      <w:rFonts w:eastAsia="黑体"/>
      <w:bCs/>
      <w:color w:val="000000"/>
      <w:sz w:val="32"/>
      <w:lang w:val="en-US" w:eastAsia="zh-CN" w:bidi="ar-SA"/>
    </w:rPr>
  </w:style>
  <w:style w:type="character" w:customStyle="1" w:styleId="5Char">
    <w:name w:val="标题 5 Char"/>
    <w:link w:val="5"/>
    <w:rPr>
      <w:rFonts w:eastAsia="黑体"/>
      <w:b/>
      <w:bCs/>
      <w:color w:val="000000"/>
      <w:kern w:val="2"/>
      <w:sz w:val="24"/>
      <w:szCs w:val="28"/>
    </w:rPr>
  </w:style>
  <w:style w:type="character" w:customStyle="1" w:styleId="Char">
    <w:name w:val="标题 Char"/>
    <w:link w:val="aa"/>
    <w:rsid w:val="00183126"/>
    <w:rPr>
      <w:rFonts w:ascii="Cambria" w:eastAsia="黑体" w:hAnsi="Cambria"/>
      <w:b/>
      <w:bCs/>
      <w:color w:val="000000"/>
      <w:kern w:val="2"/>
      <w:sz w:val="72"/>
      <w:szCs w:val="32"/>
    </w:rPr>
  </w:style>
  <w:style w:type="character" w:customStyle="1" w:styleId="ab">
    <w:name w:val="论文题目"/>
    <w:rPr>
      <w:rFonts w:ascii="黑体" w:eastAsia="黑体" w:hAnsi="黑体"/>
      <w:kern w:val="0"/>
      <w:sz w:val="72"/>
    </w:rPr>
  </w:style>
  <w:style w:type="character" w:customStyle="1" w:styleId="Char0">
    <w:name w:val="论文正文 Char"/>
    <w:link w:val="ac"/>
    <w:rPr>
      <w:sz w:val="24"/>
      <w:szCs w:val="24"/>
      <w:lang w:val="en-US" w:eastAsia="zh-CN" w:bidi="ar-SA"/>
    </w:rPr>
  </w:style>
  <w:style w:type="character" w:customStyle="1" w:styleId="Char1">
    <w:name w:val="摘要正文 Char"/>
    <w:link w:val="ad"/>
    <w:rPr>
      <w:rFonts w:eastAsia="宋体"/>
      <w:color w:val="000000"/>
      <w:kern w:val="2"/>
      <w:sz w:val="24"/>
      <w:szCs w:val="24"/>
      <w:lang w:val="en-US" w:eastAsia="zh-CN" w:bidi="ar-SA"/>
    </w:rPr>
  </w:style>
  <w:style w:type="character" w:customStyle="1" w:styleId="ae">
    <w:name w:val="封面"/>
    <w:rPr>
      <w:rFonts w:ascii="宋体" w:hAnsi="宋体"/>
      <w:color w:val="auto"/>
      <w:sz w:val="32"/>
    </w:rPr>
  </w:style>
  <w:style w:type="character" w:customStyle="1" w:styleId="Char2">
    <w:name w:val="样式 论文正文 Char"/>
    <w:link w:val="af"/>
    <w:rPr>
      <w:sz w:val="24"/>
      <w:lang w:bidi="ar-SA"/>
    </w:rPr>
  </w:style>
  <w:style w:type="character" w:customStyle="1" w:styleId="style31">
    <w:name w:val="style31"/>
    <w:rPr>
      <w:b/>
      <w:bCs/>
      <w:sz w:val="19"/>
      <w:szCs w:val="19"/>
    </w:rPr>
  </w:style>
  <w:style w:type="character" w:customStyle="1" w:styleId="Char3">
    <w:name w:val="我的正文段落 Char"/>
    <w:link w:val="af0"/>
    <w:rPr>
      <w:rFonts w:eastAsia="宋体" w:cs="宋体"/>
      <w:color w:val="000000"/>
      <w:kern w:val="2"/>
      <w:sz w:val="24"/>
      <w:szCs w:val="24"/>
      <w:lang w:val="en-US" w:eastAsia="zh-CN" w:bidi="ar-SA"/>
    </w:rPr>
  </w:style>
  <w:style w:type="character" w:customStyle="1" w:styleId="Char4">
    <w:name w:val="参考文献样式 Char"/>
    <w:link w:val="af1"/>
    <w:rPr>
      <w:rFonts w:eastAsia="宋体" w:cs="宋体"/>
      <w:color w:val="000000"/>
      <w:kern w:val="2"/>
      <w:sz w:val="24"/>
      <w:lang w:val="en-US" w:eastAsia="zh-CN" w:bidi="ar-SA"/>
    </w:rPr>
  </w:style>
  <w:style w:type="character" w:customStyle="1" w:styleId="Char5">
    <w:name w:val="表格文本居中 Char"/>
    <w:basedOn w:val="Char6"/>
    <w:link w:val="af2"/>
    <w:rPr>
      <w:rFonts w:ascii="宋体" w:hAnsi="宋体" w:cs="宋体"/>
      <w:color w:val="000000"/>
      <w:kern w:val="2"/>
      <w:sz w:val="24"/>
    </w:rPr>
  </w:style>
  <w:style w:type="character" w:customStyle="1" w:styleId="Char6">
    <w:name w:val="表格文本 Char"/>
    <w:link w:val="af3"/>
    <w:rPr>
      <w:rFonts w:ascii="宋体" w:hAnsi="宋体" w:cs="宋体"/>
      <w:color w:val="000000"/>
      <w:kern w:val="2"/>
      <w:sz w:val="24"/>
    </w:rPr>
  </w:style>
  <w:style w:type="character" w:customStyle="1" w:styleId="Char7">
    <w:name w:val="摘要 Char"/>
    <w:link w:val="af4"/>
    <w:rPr>
      <w:rFonts w:ascii="宋体" w:eastAsia="宋体" w:hAnsi="宋体" w:cs="宋体"/>
      <w:color w:val="000000"/>
      <w:kern w:val="2"/>
      <w:sz w:val="24"/>
      <w:lang w:val="en-US" w:eastAsia="zh-CN" w:bidi="ar-SA"/>
    </w:rPr>
  </w:style>
  <w:style w:type="character" w:customStyle="1" w:styleId="1Char0">
    <w:name w:val="样式 标题 1 + (中文) 宋体 Char"/>
    <w:link w:val="10"/>
    <w:rPr>
      <w:rFonts w:ascii="黑体" w:eastAsia="黑体"/>
      <w:color w:val="000000"/>
      <w:kern w:val="44"/>
      <w:sz w:val="32"/>
      <w:lang w:val="en-US" w:eastAsia="zh-CN" w:bidi="ar-SA"/>
    </w:rPr>
  </w:style>
  <w:style w:type="character" w:customStyle="1" w:styleId="af5">
    <w:name w:val="关键词"/>
    <w:rPr>
      <w:rFonts w:ascii="宋体" w:hAnsi="宋体"/>
      <w:sz w:val="24"/>
    </w:rPr>
  </w:style>
  <w:style w:type="character" w:customStyle="1" w:styleId="apple-style-span">
    <w:name w:val="apple-style-span"/>
    <w:basedOn w:val="a1"/>
  </w:style>
  <w:style w:type="character" w:customStyle="1" w:styleId="Char8">
    <w:name w:val="文档结构图 Char"/>
    <w:link w:val="af6"/>
    <w:semiHidden/>
    <w:rPr>
      <w:rFonts w:eastAsia="宋体"/>
      <w:bCs/>
      <w:color w:val="000000"/>
      <w:kern w:val="2"/>
      <w:sz w:val="21"/>
      <w:szCs w:val="19"/>
      <w:lang w:val="en-US" w:eastAsia="zh-CN" w:bidi="ar-SA"/>
    </w:rPr>
  </w:style>
  <w:style w:type="character" w:customStyle="1" w:styleId="HTMLChar">
    <w:name w:val="HTML 预设格式 Char"/>
    <w:link w:val="HTML"/>
    <w:semiHidden/>
    <w:rPr>
      <w:rFonts w:ascii="Arial" w:eastAsia="宋体" w:hAnsi="Arial" w:cs="Arial"/>
      <w:color w:val="000000"/>
      <w:sz w:val="24"/>
      <w:szCs w:val="24"/>
      <w:lang w:val="en-US" w:eastAsia="zh-CN" w:bidi="ar-SA"/>
    </w:rPr>
  </w:style>
  <w:style w:type="character" w:customStyle="1" w:styleId="Char9">
    <w:name w:val="批注框文本 Char"/>
    <w:link w:val="af7"/>
    <w:rPr>
      <w:bCs/>
      <w:color w:val="000000"/>
      <w:kern w:val="2"/>
      <w:sz w:val="18"/>
      <w:szCs w:val="18"/>
    </w:rPr>
  </w:style>
  <w:style w:type="character" w:customStyle="1" w:styleId="3Char">
    <w:name w:val="样式3 Char"/>
    <w:link w:val="3"/>
    <w:locked/>
    <w:rPr>
      <w:rFonts w:ascii="PMingLiU" w:eastAsia="PMingLiU" w:hAnsi="PMingLiU"/>
      <w:color w:val="000000"/>
      <w:kern w:val="2"/>
      <w:sz w:val="24"/>
      <w:szCs w:val="24"/>
      <w:lang w:eastAsia="zh-TW"/>
    </w:rPr>
  </w:style>
  <w:style w:type="paragraph" w:styleId="af8">
    <w:name w:val="caption"/>
    <w:basedOn w:val="a0"/>
    <w:next w:val="a0"/>
    <w:qFormat/>
    <w:rPr>
      <w:rFonts w:ascii="Cambria" w:eastAsia="黑体" w:hAnsi="Cambria"/>
      <w:bCs w:val="0"/>
      <w:sz w:val="20"/>
      <w:szCs w:val="20"/>
    </w:rPr>
  </w:style>
  <w:style w:type="paragraph" w:styleId="aa">
    <w:name w:val="Title"/>
    <w:basedOn w:val="a0"/>
    <w:next w:val="a0"/>
    <w:link w:val="Char"/>
    <w:qFormat/>
    <w:rsid w:val="00183126"/>
    <w:pPr>
      <w:spacing w:before="240" w:after="60"/>
      <w:jc w:val="left"/>
      <w:outlineLvl w:val="0"/>
    </w:pPr>
    <w:rPr>
      <w:rFonts w:ascii="Cambria" w:eastAsia="黑体" w:hAnsi="Cambria"/>
      <w:b/>
      <w:sz w:val="72"/>
      <w:szCs w:val="32"/>
    </w:rPr>
  </w:style>
  <w:style w:type="paragraph" w:styleId="af9">
    <w:name w:val="Normal (Web)"/>
    <w:basedOn w:val="a0"/>
    <w:pPr>
      <w:widowControl/>
      <w:spacing w:before="100" w:beforeAutospacing="1" w:after="100" w:afterAutospacing="1"/>
      <w:jc w:val="left"/>
    </w:pPr>
    <w:rPr>
      <w:rFonts w:ascii="宋体" w:hAnsi="宋体"/>
      <w:bCs w:val="0"/>
      <w:color w:val="auto"/>
      <w:kern w:val="0"/>
      <w:szCs w:val="24"/>
    </w:rPr>
  </w:style>
  <w:style w:type="paragraph" w:styleId="afa">
    <w:name w:val="Normal Indent"/>
    <w:basedOn w:val="a0"/>
    <w:unhideWhenUsed/>
    <w:pPr>
      <w:ind w:firstLineChars="200" w:firstLine="420"/>
    </w:pPr>
    <w:rPr>
      <w:bCs w:val="0"/>
      <w:color w:val="auto"/>
      <w:szCs w:val="20"/>
    </w:rPr>
  </w:style>
  <w:style w:type="paragraph" w:styleId="7">
    <w:name w:val="toc 7"/>
    <w:basedOn w:val="a0"/>
    <w:next w:val="a0"/>
    <w:semiHidden/>
    <w:pPr>
      <w:ind w:left="1260"/>
      <w:jc w:val="left"/>
    </w:pPr>
    <w:rPr>
      <w:bCs w:val="0"/>
      <w:sz w:val="20"/>
      <w:szCs w:val="20"/>
    </w:rPr>
  </w:style>
  <w:style w:type="paragraph" w:styleId="8">
    <w:name w:val="toc 8"/>
    <w:basedOn w:val="a0"/>
    <w:next w:val="a0"/>
    <w:semiHidden/>
    <w:pPr>
      <w:ind w:left="1470"/>
      <w:jc w:val="left"/>
    </w:pPr>
    <w:rPr>
      <w:bCs w:val="0"/>
      <w:sz w:val="20"/>
      <w:szCs w:val="20"/>
    </w:rPr>
  </w:style>
  <w:style w:type="paragraph" w:styleId="HTML">
    <w:name w:val="HTML Preformatted"/>
    <w:basedOn w:val="a0"/>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bCs w:val="0"/>
      <w:kern w:val="0"/>
      <w:szCs w:val="24"/>
    </w:rPr>
  </w:style>
  <w:style w:type="paragraph" w:styleId="31">
    <w:name w:val="toc 3"/>
    <w:basedOn w:val="a0"/>
    <w:next w:val="a0"/>
    <w:uiPriority w:val="39"/>
    <w:qFormat/>
    <w:pPr>
      <w:ind w:left="420"/>
      <w:jc w:val="left"/>
    </w:pPr>
    <w:rPr>
      <w:bCs w:val="0"/>
      <w:sz w:val="20"/>
      <w:szCs w:val="20"/>
    </w:rPr>
  </w:style>
  <w:style w:type="paragraph" w:styleId="20">
    <w:name w:val="Body Text 2"/>
    <w:basedOn w:val="a0"/>
  </w:style>
  <w:style w:type="paragraph" w:styleId="6">
    <w:name w:val="toc 6"/>
    <w:basedOn w:val="a0"/>
    <w:next w:val="a0"/>
    <w:semiHidden/>
    <w:pPr>
      <w:ind w:left="1050"/>
      <w:jc w:val="left"/>
    </w:pPr>
    <w:rPr>
      <w:bCs w:val="0"/>
      <w:sz w:val="20"/>
      <w:szCs w:val="20"/>
    </w:rPr>
  </w:style>
  <w:style w:type="paragraph" w:styleId="11">
    <w:name w:val="toc 1"/>
    <w:basedOn w:val="a0"/>
    <w:next w:val="a0"/>
    <w:uiPriority w:val="39"/>
    <w:qFormat/>
    <w:pPr>
      <w:tabs>
        <w:tab w:val="right" w:leader="dot" w:pos="8550"/>
      </w:tabs>
      <w:adjustRightInd w:val="0"/>
      <w:spacing w:line="360" w:lineRule="exact"/>
      <w:jc w:val="left"/>
    </w:pPr>
    <w:rPr>
      <w:snapToGrid w:val="0"/>
      <w:kern w:val="18"/>
      <w:sz w:val="28"/>
      <w:szCs w:val="20"/>
    </w:rPr>
  </w:style>
  <w:style w:type="paragraph" w:styleId="a">
    <w:name w:val="List Bullet"/>
    <w:basedOn w:val="a0"/>
    <w:pPr>
      <w:numPr>
        <w:numId w:val="1"/>
      </w:numPr>
      <w:tabs>
        <w:tab w:val="left" w:pos="360"/>
      </w:tabs>
    </w:pPr>
  </w:style>
  <w:style w:type="paragraph" w:styleId="af6">
    <w:name w:val="Document Map"/>
    <w:basedOn w:val="a0"/>
    <w:link w:val="Char8"/>
    <w:semiHidden/>
    <w:pPr>
      <w:shd w:val="clear" w:color="auto" w:fill="000080"/>
    </w:pPr>
  </w:style>
  <w:style w:type="paragraph" w:styleId="af7">
    <w:name w:val="Balloon Text"/>
    <w:basedOn w:val="a0"/>
    <w:link w:val="Char9"/>
    <w:rPr>
      <w:sz w:val="18"/>
      <w:szCs w:val="18"/>
    </w:rPr>
  </w:style>
  <w:style w:type="paragraph" w:styleId="21">
    <w:name w:val="toc 2"/>
    <w:basedOn w:val="a0"/>
    <w:next w:val="a0"/>
    <w:uiPriority w:val="39"/>
    <w:qFormat/>
    <w:pPr>
      <w:tabs>
        <w:tab w:val="right" w:leader="dot" w:pos="8550"/>
      </w:tabs>
      <w:spacing w:line="360" w:lineRule="exact"/>
      <w:ind w:left="210" w:firstLineChars="73" w:firstLine="216"/>
      <w:jc w:val="left"/>
    </w:pPr>
    <w:rPr>
      <w:bCs w:val="0"/>
      <w:iCs/>
      <w:sz w:val="28"/>
      <w:szCs w:val="20"/>
    </w:rPr>
  </w:style>
  <w:style w:type="paragraph" w:styleId="32">
    <w:name w:val="Body Text Indent 3"/>
    <w:basedOn w:val="a0"/>
    <w:pPr>
      <w:autoSpaceDE w:val="0"/>
      <w:autoSpaceDN w:val="0"/>
      <w:adjustRightInd w:val="0"/>
      <w:ind w:left="240" w:hangingChars="100" w:hanging="240"/>
      <w:jc w:val="left"/>
    </w:pPr>
  </w:style>
  <w:style w:type="paragraph" w:styleId="33">
    <w:name w:val="Body Text 3"/>
    <w:basedOn w:val="a0"/>
    <w:pPr>
      <w:jc w:val="left"/>
    </w:pPr>
    <w:rPr>
      <w:rFonts w:ascii="宋体" w:hAnsi="宋体"/>
      <w:szCs w:val="21"/>
    </w:rPr>
  </w:style>
  <w:style w:type="paragraph" w:styleId="40">
    <w:name w:val="toc 4"/>
    <w:basedOn w:val="a0"/>
    <w:next w:val="a0"/>
    <w:semiHidden/>
    <w:pPr>
      <w:ind w:left="630"/>
      <w:jc w:val="left"/>
    </w:pPr>
    <w:rPr>
      <w:bCs w:val="0"/>
      <w:sz w:val="20"/>
      <w:szCs w:val="20"/>
    </w:rPr>
  </w:style>
  <w:style w:type="paragraph" w:styleId="afb">
    <w:name w:val="header"/>
    <w:basedOn w:val="a0"/>
    <w:link w:val="Chara"/>
    <w:uiPriority w:val="99"/>
    <w:pPr>
      <w:widowControl/>
      <w:pBdr>
        <w:bottom w:val="single" w:sz="6" w:space="1" w:color="auto"/>
      </w:pBdr>
      <w:tabs>
        <w:tab w:val="center" w:pos="4153"/>
        <w:tab w:val="right" w:pos="8306"/>
      </w:tabs>
      <w:snapToGrid w:val="0"/>
      <w:jc w:val="center"/>
    </w:pPr>
    <w:rPr>
      <w:kern w:val="0"/>
      <w:sz w:val="18"/>
      <w:szCs w:val="18"/>
    </w:rPr>
  </w:style>
  <w:style w:type="paragraph" w:styleId="afc">
    <w:name w:val="Date"/>
    <w:basedOn w:val="a0"/>
    <w:next w:val="a0"/>
    <w:pPr>
      <w:widowControl/>
    </w:pPr>
    <w:rPr>
      <w:rFonts w:ascii="宋体"/>
      <w:kern w:val="0"/>
      <w:sz w:val="30"/>
      <w:szCs w:val="20"/>
    </w:rPr>
  </w:style>
  <w:style w:type="paragraph" w:styleId="afd">
    <w:name w:val="Body Text"/>
    <w:basedOn w:val="a0"/>
    <w:rPr>
      <w:sz w:val="18"/>
    </w:rPr>
  </w:style>
  <w:style w:type="paragraph" w:styleId="50">
    <w:name w:val="toc 5"/>
    <w:basedOn w:val="a0"/>
    <w:next w:val="a0"/>
    <w:semiHidden/>
    <w:pPr>
      <w:ind w:left="840"/>
      <w:jc w:val="left"/>
    </w:pPr>
    <w:rPr>
      <w:bCs w:val="0"/>
      <w:sz w:val="20"/>
      <w:szCs w:val="20"/>
    </w:rPr>
  </w:style>
  <w:style w:type="paragraph" w:styleId="9">
    <w:name w:val="toc 9"/>
    <w:basedOn w:val="a0"/>
    <w:next w:val="a0"/>
    <w:semiHidden/>
    <w:pPr>
      <w:ind w:left="1680"/>
      <w:jc w:val="left"/>
    </w:pPr>
    <w:rPr>
      <w:bCs w:val="0"/>
      <w:sz w:val="20"/>
      <w:szCs w:val="20"/>
    </w:rPr>
  </w:style>
  <w:style w:type="paragraph" w:styleId="afe">
    <w:name w:val="footer"/>
    <w:basedOn w:val="a0"/>
    <w:pPr>
      <w:widowControl/>
      <w:tabs>
        <w:tab w:val="center" w:pos="4153"/>
        <w:tab w:val="right" w:pos="8306"/>
      </w:tabs>
      <w:snapToGrid w:val="0"/>
      <w:jc w:val="left"/>
    </w:pPr>
    <w:rPr>
      <w:kern w:val="0"/>
      <w:sz w:val="18"/>
      <w:szCs w:val="18"/>
    </w:rPr>
  </w:style>
  <w:style w:type="paragraph" w:styleId="22">
    <w:name w:val="Body Text Indent 2"/>
    <w:basedOn w:val="a0"/>
    <w:pPr>
      <w:autoSpaceDE w:val="0"/>
      <w:autoSpaceDN w:val="0"/>
      <w:adjustRightInd w:val="0"/>
      <w:ind w:firstLineChars="200" w:firstLine="480"/>
      <w:jc w:val="left"/>
    </w:pPr>
    <w:rPr>
      <w:rFonts w:ascii="宋体" w:hAnsi="宋体"/>
    </w:rPr>
  </w:style>
  <w:style w:type="paragraph" w:styleId="aff">
    <w:name w:val="Body Text Indent"/>
    <w:basedOn w:val="a0"/>
    <w:pPr>
      <w:ind w:firstLineChars="200" w:firstLine="480"/>
    </w:pPr>
  </w:style>
  <w:style w:type="paragraph" w:customStyle="1" w:styleId="af1">
    <w:name w:val="参考文献样式"/>
    <w:basedOn w:val="a0"/>
    <w:link w:val="Char4"/>
    <w:pPr>
      <w:ind w:left="511" w:hangingChars="200" w:hanging="511"/>
    </w:pPr>
    <w:rPr>
      <w:rFonts w:cs="宋体"/>
      <w:bCs w:val="0"/>
      <w:szCs w:val="20"/>
    </w:rPr>
  </w:style>
  <w:style w:type="paragraph" w:customStyle="1" w:styleId="NumberinTable">
    <w:name w:val="Number in Table"/>
    <w:basedOn w:val="a0"/>
    <w:pPr>
      <w:widowControl/>
      <w:tabs>
        <w:tab w:val="left" w:pos="420"/>
      </w:tabs>
      <w:spacing w:line="280" w:lineRule="exact"/>
      <w:ind w:left="420" w:right="-357" w:hanging="420"/>
      <w:jc w:val="left"/>
    </w:pPr>
    <w:rPr>
      <w:rFonts w:ascii="Arial" w:hAnsi="Arial" w:cs="Arial"/>
      <w:bCs w:val="0"/>
      <w:color w:val="auto"/>
      <w:kern w:val="0"/>
      <w:sz w:val="18"/>
      <w:szCs w:val="24"/>
      <w:lang w:eastAsia="en-US"/>
    </w:rPr>
  </w:style>
  <w:style w:type="paragraph" w:customStyle="1" w:styleId="aff0">
    <w:name w:val="样式 题注 + 居中"/>
    <w:basedOn w:val="af8"/>
    <w:pPr>
      <w:widowControl/>
      <w:jc w:val="center"/>
    </w:pPr>
    <w:rPr>
      <w:rFonts w:ascii="Arial" w:hAnsi="Arial" w:cs="宋体"/>
      <w:kern w:val="0"/>
    </w:rPr>
  </w:style>
  <w:style w:type="paragraph" w:customStyle="1" w:styleId="af3">
    <w:name w:val="表格文本"/>
    <w:basedOn w:val="a0"/>
    <w:link w:val="Char6"/>
    <w:pPr>
      <w:spacing w:line="440" w:lineRule="exact"/>
      <w:jc w:val="left"/>
    </w:pPr>
    <w:rPr>
      <w:rFonts w:ascii="宋体" w:hAnsi="宋体" w:cs="宋体"/>
      <w:bCs w:val="0"/>
      <w:szCs w:val="20"/>
    </w:rPr>
  </w:style>
  <w:style w:type="paragraph" w:customStyle="1" w:styleId="aff1">
    <w:name w:val="黑龙江八一农垦大学"/>
    <w:basedOn w:val="a0"/>
    <w:pPr>
      <w:spacing w:line="440" w:lineRule="exact"/>
      <w:jc w:val="center"/>
    </w:pPr>
    <w:rPr>
      <w:rFonts w:eastAsia="黑体"/>
      <w:sz w:val="32"/>
    </w:rPr>
  </w:style>
  <w:style w:type="paragraph" w:customStyle="1" w:styleId="ad">
    <w:name w:val="摘要正文"/>
    <w:basedOn w:val="a0"/>
    <w:link w:val="Char1"/>
    <w:pPr>
      <w:ind w:firstLineChars="200" w:firstLine="510"/>
    </w:pPr>
    <w:rPr>
      <w:bCs w:val="0"/>
      <w:szCs w:val="24"/>
    </w:rPr>
  </w:style>
  <w:style w:type="paragraph" w:customStyle="1" w:styleId="11118">
    <w:name w:val="样式 标题 1 + (西文) 黑体 (中文) 宋体 两端对齐 段前: 1 行 段后: 1 行 行距: 固定值 18 磅"/>
    <w:basedOn w:val="1"/>
    <w:link w:val="11118Char"/>
    <w:pPr>
      <w:spacing w:before="368" w:after="368" w:line="360" w:lineRule="exact"/>
      <w:jc w:val="both"/>
    </w:pPr>
    <w:rPr>
      <w:rFonts w:ascii="黑体" w:hAnsi="黑体" w:cs="宋体"/>
      <w:bCs w:val="0"/>
    </w:rPr>
  </w:style>
  <w:style w:type="paragraph" w:customStyle="1" w:styleId="23">
    <w:name w:val="样式 正文段落样式 + 首行缩进:  2 字符"/>
    <w:basedOn w:val="a0"/>
    <w:pPr>
      <w:widowControl/>
      <w:ind w:firstLineChars="200" w:firstLine="451"/>
    </w:pPr>
    <w:rPr>
      <w:rFonts w:ascii="宋体" w:hAnsi="宋体" w:cs="宋体"/>
      <w:bCs w:val="0"/>
      <w:kern w:val="0"/>
      <w:szCs w:val="20"/>
    </w:rPr>
  </w:style>
  <w:style w:type="paragraph" w:customStyle="1" w:styleId="af4">
    <w:name w:val="摘要"/>
    <w:basedOn w:val="a0"/>
    <w:link w:val="Char7"/>
    <w:pPr>
      <w:spacing w:line="360" w:lineRule="exact"/>
      <w:ind w:firstLineChars="200" w:firstLine="511"/>
    </w:pPr>
    <w:rPr>
      <w:rFonts w:ascii="宋体" w:hAnsi="宋体" w:cs="宋体"/>
      <w:bCs w:val="0"/>
      <w:szCs w:val="20"/>
    </w:rPr>
  </w:style>
  <w:style w:type="paragraph" w:customStyle="1" w:styleId="200">
    <w:name w:val="样式 行距: 固定值 20 磅"/>
    <w:basedOn w:val="a0"/>
    <w:pPr>
      <w:spacing w:line="360" w:lineRule="exact"/>
    </w:pPr>
    <w:rPr>
      <w:rFonts w:cs="宋体"/>
      <w:bCs w:val="0"/>
      <w:szCs w:val="20"/>
    </w:rPr>
  </w:style>
  <w:style w:type="paragraph" w:customStyle="1" w:styleId="30505">
    <w:name w:val="样式 标题 3 + 段前: 0.5 行 段后: 0.5 行"/>
    <w:basedOn w:val="30"/>
    <w:pPr>
      <w:spacing w:before="184" w:after="184"/>
    </w:pPr>
    <w:rPr>
      <w:rFonts w:cs="宋体"/>
      <w:bCs/>
      <w:szCs w:val="20"/>
    </w:rPr>
  </w:style>
  <w:style w:type="paragraph" w:customStyle="1" w:styleId="Bullet1">
    <w:name w:val="Bullet1"/>
    <w:basedOn w:val="a"/>
    <w:pPr>
      <w:widowControl/>
      <w:numPr>
        <w:numId w:val="0"/>
      </w:numPr>
      <w:tabs>
        <w:tab w:val="left" w:pos="360"/>
        <w:tab w:val="left" w:pos="420"/>
      </w:tabs>
      <w:spacing w:after="120" w:line="280" w:lineRule="exact"/>
      <w:ind w:left="360" w:right="-360" w:hangingChars="200" w:hanging="360"/>
      <w:jc w:val="left"/>
    </w:pPr>
    <w:rPr>
      <w:rFonts w:ascii="Arial" w:hAnsi="Arial" w:cs="Arial"/>
      <w:bCs w:val="0"/>
      <w:color w:val="auto"/>
      <w:kern w:val="0"/>
      <w:sz w:val="20"/>
      <w:szCs w:val="24"/>
      <w:lang w:eastAsia="en-US"/>
    </w:rPr>
  </w:style>
  <w:style w:type="paragraph" w:customStyle="1" w:styleId="12">
    <w:name w:val="列出段落1"/>
    <w:basedOn w:val="a0"/>
    <w:uiPriority w:val="34"/>
    <w:qFormat/>
    <w:pPr>
      <w:ind w:leftChars="400" w:left="840"/>
    </w:pPr>
  </w:style>
  <w:style w:type="paragraph" w:customStyle="1" w:styleId="aff2">
    <w:name w:val="图标标题"/>
    <w:basedOn w:val="a0"/>
    <w:pPr>
      <w:jc w:val="center"/>
    </w:pPr>
    <w:rPr>
      <w:rFonts w:eastAsia="黑体"/>
    </w:rPr>
  </w:style>
  <w:style w:type="paragraph" w:customStyle="1" w:styleId="10">
    <w:name w:val="样式 标题 1 + (中文) 宋体"/>
    <w:basedOn w:val="1"/>
    <w:link w:val="1Char0"/>
    <w:pPr>
      <w:spacing w:line="360" w:lineRule="exact"/>
      <w:jc w:val="both"/>
    </w:pPr>
    <w:rPr>
      <w:rFonts w:ascii="黑体"/>
      <w:bCs w:val="0"/>
      <w:kern w:val="44"/>
    </w:rPr>
  </w:style>
  <w:style w:type="paragraph" w:styleId="aff3">
    <w:name w:val="List Paragraph"/>
    <w:basedOn w:val="a0"/>
    <w:uiPriority w:val="99"/>
    <w:qFormat/>
    <w:pPr>
      <w:widowControl/>
      <w:ind w:firstLineChars="200" w:firstLine="420"/>
      <w:jc w:val="left"/>
    </w:pPr>
    <w:rPr>
      <w:bCs w:val="0"/>
      <w:color w:val="auto"/>
      <w:kern w:val="0"/>
      <w:sz w:val="20"/>
      <w:szCs w:val="24"/>
    </w:rPr>
  </w:style>
  <w:style w:type="paragraph" w:customStyle="1" w:styleId="aff4">
    <w:name w:val="英文摘要"/>
    <w:basedOn w:val="a0"/>
    <w:pPr>
      <w:spacing w:line="360" w:lineRule="exact"/>
      <w:ind w:firstLineChars="200" w:firstLine="200"/>
    </w:pPr>
    <w:rPr>
      <w:rFonts w:eastAsia="Times New Roman" w:cs="宋体"/>
      <w:bCs w:val="0"/>
      <w:szCs w:val="20"/>
    </w:rPr>
  </w:style>
  <w:style w:type="paragraph" w:customStyle="1" w:styleId="ac">
    <w:name w:val="论文正文"/>
    <w:link w:val="Char0"/>
    <w:pPr>
      <w:spacing w:line="360" w:lineRule="exact"/>
      <w:ind w:firstLineChars="200" w:firstLine="200"/>
    </w:pPr>
    <w:rPr>
      <w:sz w:val="24"/>
      <w:szCs w:val="24"/>
    </w:rPr>
  </w:style>
  <w:style w:type="paragraph" w:customStyle="1" w:styleId="af0">
    <w:name w:val="我的正文段落"/>
    <w:basedOn w:val="a0"/>
    <w:link w:val="Char3"/>
    <w:pPr>
      <w:ind w:firstLineChars="200" w:firstLine="486"/>
    </w:pPr>
    <w:rPr>
      <w:rFonts w:cs="宋体"/>
      <w:bCs w:val="0"/>
      <w:szCs w:val="24"/>
    </w:rPr>
  </w:style>
  <w:style w:type="paragraph" w:customStyle="1" w:styleId="aff5">
    <w:name w:val="底部文字"/>
    <w:basedOn w:val="a0"/>
    <w:pPr>
      <w:spacing w:line="400" w:lineRule="exact"/>
    </w:pPr>
    <w:rPr>
      <w:rFonts w:cs="宋体"/>
      <w:bCs w:val="0"/>
      <w:szCs w:val="20"/>
    </w:rPr>
  </w:style>
  <w:style w:type="paragraph" w:customStyle="1" w:styleId="aff6">
    <w:name w:val="样式 居中"/>
    <w:basedOn w:val="a0"/>
    <w:pPr>
      <w:jc w:val="center"/>
    </w:pPr>
    <w:rPr>
      <w:rFonts w:cs="宋体"/>
      <w:szCs w:val="20"/>
    </w:rPr>
  </w:style>
  <w:style w:type="paragraph" w:customStyle="1" w:styleId="line-height">
    <w:name w:val="line-height"/>
    <w:basedOn w:val="a0"/>
    <w:pPr>
      <w:widowControl/>
      <w:spacing w:before="100" w:beforeAutospacing="1" w:after="100" w:afterAutospacing="1"/>
      <w:jc w:val="left"/>
    </w:pPr>
    <w:rPr>
      <w:rFonts w:ascii="Arial Unicode MS" w:eastAsia="Arial Unicode MS" w:hAnsi="Arial Unicode MS" w:cs="Arial Unicode MS"/>
      <w:bCs w:val="0"/>
      <w:color w:val="auto"/>
      <w:kern w:val="0"/>
      <w:szCs w:val="24"/>
    </w:rPr>
  </w:style>
  <w:style w:type="paragraph" w:customStyle="1" w:styleId="15">
    <w:name w:val="样式 三号 居中 行距: 1.5 倍行距"/>
    <w:basedOn w:val="a0"/>
    <w:pPr>
      <w:spacing w:line="360" w:lineRule="auto"/>
      <w:jc w:val="center"/>
    </w:pPr>
    <w:rPr>
      <w:rFonts w:cs="宋体"/>
      <w:bCs w:val="0"/>
      <w:sz w:val="32"/>
      <w:szCs w:val="20"/>
    </w:rPr>
  </w:style>
  <w:style w:type="paragraph" w:customStyle="1" w:styleId="aff7">
    <w:name w:val="图表标题"/>
    <w:basedOn w:val="a0"/>
    <w:pPr>
      <w:jc w:val="center"/>
    </w:pPr>
    <w:rPr>
      <w:rFonts w:ascii="黑体" w:eastAsia="黑体"/>
    </w:rPr>
  </w:style>
  <w:style w:type="paragraph" w:customStyle="1" w:styleId="af">
    <w:name w:val="样式 论文正文"/>
    <w:basedOn w:val="a0"/>
    <w:link w:val="Char2"/>
    <w:pPr>
      <w:widowControl/>
      <w:ind w:firstLineChars="200" w:firstLine="200"/>
    </w:pPr>
    <w:rPr>
      <w:rFonts w:eastAsia="Times New Roman"/>
      <w:bCs w:val="0"/>
      <w:color w:val="auto"/>
      <w:kern w:val="0"/>
      <w:szCs w:val="20"/>
    </w:rPr>
  </w:style>
  <w:style w:type="paragraph" w:styleId="TOC">
    <w:name w:val="TOC Heading"/>
    <w:basedOn w:val="1"/>
    <w:next w:val="a0"/>
    <w:uiPriority w:val="39"/>
    <w:qFormat/>
    <w:pPr>
      <w:keepLines/>
      <w:pageBreakBefore w:val="0"/>
      <w:spacing w:beforeLines="0" w:before="480" w:afterLines="0" w:after="0" w:line="276" w:lineRule="auto"/>
      <w:jc w:val="left"/>
      <w:outlineLvl w:val="9"/>
    </w:pPr>
    <w:rPr>
      <w:rFonts w:ascii="Cambria" w:eastAsia="宋体" w:hAnsi="Cambria"/>
      <w:b/>
      <w:color w:val="365F91"/>
      <w:sz w:val="28"/>
      <w:szCs w:val="28"/>
    </w:rPr>
  </w:style>
  <w:style w:type="paragraph" w:customStyle="1" w:styleId="af2">
    <w:name w:val="表格文本居中"/>
    <w:basedOn w:val="af3"/>
    <w:link w:val="Char5"/>
    <w:pPr>
      <w:jc w:val="center"/>
    </w:pPr>
  </w:style>
  <w:style w:type="paragraph" w:customStyle="1" w:styleId="aff8">
    <w:name w:val="毕业论文（设计）成绩单"/>
    <w:basedOn w:val="aff1"/>
    <w:pPr>
      <w:spacing w:afterLines="50" w:after="50"/>
    </w:pPr>
  </w:style>
  <w:style w:type="paragraph" w:customStyle="1" w:styleId="aff9">
    <w:name w:val="图"/>
    <w:basedOn w:val="a0"/>
    <w:pPr>
      <w:jc w:val="center"/>
    </w:pPr>
    <w:rPr>
      <w:rFonts w:eastAsia="黑体"/>
    </w:rPr>
  </w:style>
  <w:style w:type="paragraph" w:customStyle="1" w:styleId="3">
    <w:name w:val="样式3"/>
    <w:basedOn w:val="a0"/>
    <w:link w:val="3Char"/>
    <w:qFormat/>
    <w:pPr>
      <w:numPr>
        <w:numId w:val="2"/>
      </w:numPr>
      <w:spacing w:line="360" w:lineRule="auto"/>
    </w:pPr>
    <w:rPr>
      <w:rFonts w:ascii="PMingLiU" w:eastAsia="PMingLiU" w:hAnsi="PMingLiU"/>
      <w:bCs w:val="0"/>
      <w:szCs w:val="24"/>
      <w:lang w:eastAsia="zh-TW"/>
    </w:rPr>
  </w:style>
  <w:style w:type="table" w:styleId="affa">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样式"/>
    <w:basedOn w:val="a0"/>
    <w:link w:val="Charb"/>
    <w:qFormat/>
    <w:rsid w:val="004B4E81"/>
    <w:rPr>
      <w:rFonts w:eastAsia="黑体"/>
      <w:sz w:val="21"/>
    </w:rPr>
  </w:style>
  <w:style w:type="paragraph" w:customStyle="1" w:styleId="affc">
    <w:name w:val="表格内容"/>
    <w:basedOn w:val="a0"/>
    <w:link w:val="Charc"/>
    <w:qFormat/>
    <w:rsid w:val="00031B68"/>
    <w:pPr>
      <w:jc w:val="left"/>
    </w:pPr>
    <w:rPr>
      <w:rFonts w:ascii="宋体" w:hAnsi="宋体"/>
      <w:sz w:val="21"/>
      <w:szCs w:val="21"/>
    </w:rPr>
  </w:style>
  <w:style w:type="character" w:customStyle="1" w:styleId="Charb">
    <w:name w:val="表格样式 Char"/>
    <w:link w:val="affb"/>
    <w:rsid w:val="004B4E81"/>
    <w:rPr>
      <w:rFonts w:eastAsia="黑体"/>
      <w:bCs/>
      <w:color w:val="000000"/>
      <w:kern w:val="2"/>
      <w:sz w:val="21"/>
      <w:szCs w:val="19"/>
    </w:rPr>
  </w:style>
  <w:style w:type="paragraph" w:customStyle="1" w:styleId="affd">
    <w:name w:val="一级标题"/>
    <w:basedOn w:val="2"/>
    <w:link w:val="Chard"/>
    <w:qFormat/>
    <w:rsid w:val="00ED353F"/>
    <w:pPr>
      <w:outlineLvl w:val="0"/>
    </w:pPr>
    <w:rPr>
      <w:rFonts w:ascii="Times New Roman" w:hAnsi="Times New Roman"/>
    </w:rPr>
  </w:style>
  <w:style w:type="character" w:customStyle="1" w:styleId="Charc">
    <w:name w:val="表格内容 Char"/>
    <w:link w:val="affc"/>
    <w:rsid w:val="00031B68"/>
    <w:rPr>
      <w:rFonts w:ascii="宋体" w:hAnsi="宋体"/>
      <w:bCs/>
      <w:color w:val="000000"/>
      <w:kern w:val="2"/>
      <w:sz w:val="21"/>
      <w:szCs w:val="21"/>
    </w:rPr>
  </w:style>
  <w:style w:type="paragraph" w:customStyle="1" w:styleId="affe">
    <w:name w:val="图片格式"/>
    <w:link w:val="Chare"/>
    <w:qFormat/>
    <w:rsid w:val="00AD3DBC"/>
    <w:rPr>
      <w:rFonts w:eastAsia="黑体"/>
      <w:b/>
      <w:bCs/>
      <w:color w:val="000000"/>
      <w:kern w:val="2"/>
      <w:sz w:val="24"/>
      <w:szCs w:val="28"/>
    </w:rPr>
  </w:style>
  <w:style w:type="character" w:customStyle="1" w:styleId="2Char">
    <w:name w:val="标题 2 Char"/>
    <w:aliases w:val="二级标题 Char"/>
    <w:link w:val="2"/>
    <w:rsid w:val="004370E3"/>
    <w:rPr>
      <w:rFonts w:ascii="黑体" w:eastAsia="黑体" w:hAnsi="黑体"/>
      <w:bCs/>
      <w:color w:val="000000"/>
      <w:sz w:val="32"/>
      <w:szCs w:val="30"/>
    </w:rPr>
  </w:style>
  <w:style w:type="character" w:customStyle="1" w:styleId="Chard">
    <w:name w:val="一级标题 Char"/>
    <w:basedOn w:val="2Char"/>
    <w:link w:val="affd"/>
    <w:rsid w:val="00ED353F"/>
    <w:rPr>
      <w:rFonts w:ascii="黑体" w:eastAsia="黑体" w:hAnsi="黑体"/>
      <w:bCs/>
      <w:color w:val="000000"/>
      <w:sz w:val="32"/>
      <w:szCs w:val="30"/>
    </w:rPr>
  </w:style>
  <w:style w:type="paragraph" w:customStyle="1" w:styleId="afff">
    <w:name w:val="题目"/>
    <w:link w:val="Charf"/>
    <w:qFormat/>
    <w:rsid w:val="000D7802"/>
    <w:pPr>
      <w:jc w:val="center"/>
    </w:pPr>
    <w:rPr>
      <w:rFonts w:ascii="Cambria" w:eastAsia="黑体" w:hAnsi="Cambria"/>
      <w:b/>
      <w:bCs/>
      <w:color w:val="000000"/>
      <w:kern w:val="2"/>
      <w:sz w:val="72"/>
      <w:szCs w:val="32"/>
    </w:rPr>
  </w:style>
  <w:style w:type="character" w:customStyle="1" w:styleId="Chare">
    <w:name w:val="图片格式 Char"/>
    <w:basedOn w:val="5Char"/>
    <w:link w:val="affe"/>
    <w:rsid w:val="00AD3DBC"/>
    <w:rPr>
      <w:rFonts w:eastAsia="黑体"/>
      <w:b/>
      <w:bCs/>
      <w:color w:val="000000"/>
      <w:kern w:val="2"/>
      <w:sz w:val="24"/>
      <w:szCs w:val="28"/>
    </w:rPr>
  </w:style>
  <w:style w:type="character" w:customStyle="1" w:styleId="Chara">
    <w:name w:val="页眉 Char"/>
    <w:link w:val="afb"/>
    <w:uiPriority w:val="99"/>
    <w:rsid w:val="00334295"/>
    <w:rPr>
      <w:bCs/>
      <w:color w:val="000000"/>
      <w:sz w:val="18"/>
      <w:szCs w:val="18"/>
    </w:rPr>
  </w:style>
  <w:style w:type="character" w:customStyle="1" w:styleId="Charf">
    <w:name w:val="题目 Char"/>
    <w:link w:val="afff"/>
    <w:rsid w:val="000D7802"/>
    <w:rPr>
      <w:rFonts w:ascii="Cambria" w:eastAsia="黑体" w:hAnsi="Cambria"/>
      <w:b/>
      <w:bCs/>
      <w:color w:val="000000"/>
      <w:kern w:val="2"/>
      <w:sz w:val="72"/>
      <w:szCs w:val="32"/>
    </w:rPr>
  </w:style>
  <w:style w:type="paragraph" w:customStyle="1" w:styleId="afff0">
    <w:name w:val="顶级标题"/>
    <w:basedOn w:val="11118"/>
    <w:link w:val="Charf0"/>
    <w:qFormat/>
    <w:rsid w:val="00C92652"/>
  </w:style>
  <w:style w:type="character" w:customStyle="1" w:styleId="11118Char">
    <w:name w:val="样式 标题 1 + (西文) 黑体 (中文) 宋体 两端对齐 段前: 1 行 段后: 1 行 行距: 固定值 18 磅 Char"/>
    <w:link w:val="11118"/>
    <w:rsid w:val="00C92652"/>
    <w:rPr>
      <w:rFonts w:ascii="黑体" w:eastAsia="黑体" w:hAnsi="黑体" w:cs="宋体"/>
      <w:bCs w:val="0"/>
      <w:color w:val="000000"/>
      <w:sz w:val="32"/>
      <w:lang w:val="en-US" w:eastAsia="zh-CN" w:bidi="ar-SA"/>
    </w:rPr>
  </w:style>
  <w:style w:type="character" w:customStyle="1" w:styleId="Charf0">
    <w:name w:val="顶级标题 Char"/>
    <w:basedOn w:val="11118Char"/>
    <w:link w:val="afff0"/>
    <w:rsid w:val="00C92652"/>
    <w:rPr>
      <w:rFonts w:ascii="黑体" w:eastAsia="黑体" w:hAnsi="黑体" w:cs="宋体"/>
      <w:bCs w:val="0"/>
      <w:color w:val="000000"/>
      <w:sz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70562">
      <w:bodyDiv w:val="1"/>
      <w:marLeft w:val="0"/>
      <w:marRight w:val="0"/>
      <w:marTop w:val="0"/>
      <w:marBottom w:val="0"/>
      <w:divBdr>
        <w:top w:val="none" w:sz="0" w:space="0" w:color="auto"/>
        <w:left w:val="none" w:sz="0" w:space="0" w:color="auto"/>
        <w:bottom w:val="none" w:sz="0" w:space="0" w:color="auto"/>
        <w:right w:val="none" w:sz="0" w:space="0" w:color="auto"/>
      </w:divBdr>
    </w:div>
    <w:div w:id="1128544056">
      <w:bodyDiv w:val="1"/>
      <w:marLeft w:val="0"/>
      <w:marRight w:val="0"/>
      <w:marTop w:val="0"/>
      <w:marBottom w:val="0"/>
      <w:divBdr>
        <w:top w:val="none" w:sz="0" w:space="0" w:color="auto"/>
        <w:left w:val="none" w:sz="0" w:space="0" w:color="auto"/>
        <w:bottom w:val="none" w:sz="0" w:space="0" w:color="auto"/>
        <w:right w:val="none" w:sz="0" w:space="0" w:color="auto"/>
      </w:divBdr>
    </w:div>
    <w:div w:id="1716462008">
      <w:bodyDiv w:val="1"/>
      <w:marLeft w:val="0"/>
      <w:marRight w:val="0"/>
      <w:marTop w:val="0"/>
      <w:marBottom w:val="0"/>
      <w:divBdr>
        <w:top w:val="none" w:sz="0" w:space="0" w:color="auto"/>
        <w:left w:val="none" w:sz="0" w:space="0" w:color="auto"/>
        <w:bottom w:val="none" w:sz="0" w:space="0" w:color="auto"/>
        <w:right w:val="none" w:sz="0" w:space="0" w:color="auto"/>
      </w:divBdr>
      <w:divsChild>
        <w:div w:id="1930389340">
          <w:marLeft w:val="0"/>
          <w:marRight w:val="0"/>
          <w:marTop w:val="0"/>
          <w:marBottom w:val="0"/>
          <w:divBdr>
            <w:top w:val="none" w:sz="0" w:space="0" w:color="auto"/>
            <w:left w:val="none" w:sz="0" w:space="0" w:color="auto"/>
            <w:bottom w:val="none" w:sz="0" w:space="0" w:color="auto"/>
            <w:right w:val="none" w:sz="0" w:space="0" w:color="auto"/>
          </w:divBdr>
        </w:div>
      </w:divsChild>
    </w:div>
    <w:div w:id="1727728315">
      <w:bodyDiv w:val="1"/>
      <w:marLeft w:val="0"/>
      <w:marRight w:val="0"/>
      <w:marTop w:val="0"/>
      <w:marBottom w:val="0"/>
      <w:divBdr>
        <w:top w:val="none" w:sz="0" w:space="0" w:color="auto"/>
        <w:left w:val="none" w:sz="0" w:space="0" w:color="auto"/>
        <w:bottom w:val="none" w:sz="0" w:space="0" w:color="auto"/>
        <w:right w:val="none" w:sz="0" w:space="0" w:color="auto"/>
      </w:divBdr>
      <w:divsChild>
        <w:div w:id="940723091">
          <w:marLeft w:val="0"/>
          <w:marRight w:val="0"/>
          <w:marTop w:val="0"/>
          <w:marBottom w:val="0"/>
          <w:divBdr>
            <w:top w:val="none" w:sz="0" w:space="0" w:color="auto"/>
            <w:left w:val="none" w:sz="0" w:space="0" w:color="auto"/>
            <w:bottom w:val="none" w:sz="0" w:space="0" w:color="auto"/>
            <w:right w:val="none" w:sz="0" w:space="0" w:color="auto"/>
          </w:divBdr>
        </w:div>
      </w:divsChild>
    </w:div>
    <w:div w:id="176484214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0.vsdx"/><Relationship Id="rId10" Type="http://schemas.openxmlformats.org/officeDocument/2006/relationships/package" Target="embeddings/Microsoft_Visio___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1.emf"/><Relationship Id="rId30" Type="http://schemas.openxmlformats.org/officeDocument/2006/relationships/package" Target="embeddings/Microsoft_Visio___11.vsdx"/><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0B8ED-4193-4F13-AB0F-4ACCA52B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17</Pages>
  <Words>910</Words>
  <Characters>5192</Characters>
  <Application>Microsoft Office Word</Application>
  <DocSecurity>0</DocSecurity>
  <PresentationFormat/>
  <Lines>43</Lines>
  <Paragraphs>12</Paragraphs>
  <Slides>0</Slides>
  <Notes>0</Notes>
  <HiddenSlides>0</HiddenSlides>
  <MMClips>0</MMClips>
  <ScaleCrop>false</ScaleCrop>
  <Manager/>
  <Company/>
  <LinksUpToDate>false</LinksUpToDate>
  <CharactersWithSpaces>6090</CharactersWithSpaces>
  <SharedDoc>false</SharedDoc>
  <HLinks>
    <vt:vector size="174" baseType="variant">
      <vt:variant>
        <vt:i4>3735679</vt:i4>
      </vt:variant>
      <vt:variant>
        <vt:i4>171</vt:i4>
      </vt:variant>
      <vt:variant>
        <vt:i4>0</vt:i4>
      </vt:variant>
      <vt:variant>
        <vt:i4>5</vt:i4>
      </vt:variant>
      <vt:variant>
        <vt:lpwstr>http://www.android-studio.org/</vt:lpwstr>
      </vt:variant>
      <vt:variant>
        <vt:lpwstr/>
      </vt:variant>
      <vt:variant>
        <vt:i4>1507386</vt:i4>
      </vt:variant>
      <vt:variant>
        <vt:i4>164</vt:i4>
      </vt:variant>
      <vt:variant>
        <vt:i4>0</vt:i4>
      </vt:variant>
      <vt:variant>
        <vt:i4>5</vt:i4>
      </vt:variant>
      <vt:variant>
        <vt:lpwstr/>
      </vt:variant>
      <vt:variant>
        <vt:lpwstr>_Toc483150890</vt:lpwstr>
      </vt:variant>
      <vt:variant>
        <vt:i4>1441850</vt:i4>
      </vt:variant>
      <vt:variant>
        <vt:i4>158</vt:i4>
      </vt:variant>
      <vt:variant>
        <vt:i4>0</vt:i4>
      </vt:variant>
      <vt:variant>
        <vt:i4>5</vt:i4>
      </vt:variant>
      <vt:variant>
        <vt:lpwstr/>
      </vt:variant>
      <vt:variant>
        <vt:lpwstr>_Toc483150889</vt:lpwstr>
      </vt:variant>
      <vt:variant>
        <vt:i4>1441850</vt:i4>
      </vt:variant>
      <vt:variant>
        <vt:i4>152</vt:i4>
      </vt:variant>
      <vt:variant>
        <vt:i4>0</vt:i4>
      </vt:variant>
      <vt:variant>
        <vt:i4>5</vt:i4>
      </vt:variant>
      <vt:variant>
        <vt:lpwstr/>
      </vt:variant>
      <vt:variant>
        <vt:lpwstr>_Toc483150888</vt:lpwstr>
      </vt:variant>
      <vt:variant>
        <vt:i4>1441850</vt:i4>
      </vt:variant>
      <vt:variant>
        <vt:i4>146</vt:i4>
      </vt:variant>
      <vt:variant>
        <vt:i4>0</vt:i4>
      </vt:variant>
      <vt:variant>
        <vt:i4>5</vt:i4>
      </vt:variant>
      <vt:variant>
        <vt:lpwstr/>
      </vt:variant>
      <vt:variant>
        <vt:lpwstr>_Toc483150887</vt:lpwstr>
      </vt:variant>
      <vt:variant>
        <vt:i4>1441850</vt:i4>
      </vt:variant>
      <vt:variant>
        <vt:i4>140</vt:i4>
      </vt:variant>
      <vt:variant>
        <vt:i4>0</vt:i4>
      </vt:variant>
      <vt:variant>
        <vt:i4>5</vt:i4>
      </vt:variant>
      <vt:variant>
        <vt:lpwstr/>
      </vt:variant>
      <vt:variant>
        <vt:lpwstr>_Toc483150886</vt:lpwstr>
      </vt:variant>
      <vt:variant>
        <vt:i4>1441850</vt:i4>
      </vt:variant>
      <vt:variant>
        <vt:i4>134</vt:i4>
      </vt:variant>
      <vt:variant>
        <vt:i4>0</vt:i4>
      </vt:variant>
      <vt:variant>
        <vt:i4>5</vt:i4>
      </vt:variant>
      <vt:variant>
        <vt:lpwstr/>
      </vt:variant>
      <vt:variant>
        <vt:lpwstr>_Toc483150885</vt:lpwstr>
      </vt:variant>
      <vt:variant>
        <vt:i4>1441850</vt:i4>
      </vt:variant>
      <vt:variant>
        <vt:i4>128</vt:i4>
      </vt:variant>
      <vt:variant>
        <vt:i4>0</vt:i4>
      </vt:variant>
      <vt:variant>
        <vt:i4>5</vt:i4>
      </vt:variant>
      <vt:variant>
        <vt:lpwstr/>
      </vt:variant>
      <vt:variant>
        <vt:lpwstr>_Toc483150884</vt:lpwstr>
      </vt:variant>
      <vt:variant>
        <vt:i4>1441850</vt:i4>
      </vt:variant>
      <vt:variant>
        <vt:i4>122</vt:i4>
      </vt:variant>
      <vt:variant>
        <vt:i4>0</vt:i4>
      </vt:variant>
      <vt:variant>
        <vt:i4>5</vt:i4>
      </vt:variant>
      <vt:variant>
        <vt:lpwstr/>
      </vt:variant>
      <vt:variant>
        <vt:lpwstr>_Toc483150883</vt:lpwstr>
      </vt:variant>
      <vt:variant>
        <vt:i4>1441850</vt:i4>
      </vt:variant>
      <vt:variant>
        <vt:i4>116</vt:i4>
      </vt:variant>
      <vt:variant>
        <vt:i4>0</vt:i4>
      </vt:variant>
      <vt:variant>
        <vt:i4>5</vt:i4>
      </vt:variant>
      <vt:variant>
        <vt:lpwstr/>
      </vt:variant>
      <vt:variant>
        <vt:lpwstr>_Toc483150882</vt:lpwstr>
      </vt:variant>
      <vt:variant>
        <vt:i4>1441850</vt:i4>
      </vt:variant>
      <vt:variant>
        <vt:i4>110</vt:i4>
      </vt:variant>
      <vt:variant>
        <vt:i4>0</vt:i4>
      </vt:variant>
      <vt:variant>
        <vt:i4>5</vt:i4>
      </vt:variant>
      <vt:variant>
        <vt:lpwstr/>
      </vt:variant>
      <vt:variant>
        <vt:lpwstr>_Toc483150881</vt:lpwstr>
      </vt:variant>
      <vt:variant>
        <vt:i4>1441850</vt:i4>
      </vt:variant>
      <vt:variant>
        <vt:i4>104</vt:i4>
      </vt:variant>
      <vt:variant>
        <vt:i4>0</vt:i4>
      </vt:variant>
      <vt:variant>
        <vt:i4>5</vt:i4>
      </vt:variant>
      <vt:variant>
        <vt:lpwstr/>
      </vt:variant>
      <vt:variant>
        <vt:lpwstr>_Toc483150880</vt:lpwstr>
      </vt:variant>
      <vt:variant>
        <vt:i4>1638458</vt:i4>
      </vt:variant>
      <vt:variant>
        <vt:i4>98</vt:i4>
      </vt:variant>
      <vt:variant>
        <vt:i4>0</vt:i4>
      </vt:variant>
      <vt:variant>
        <vt:i4>5</vt:i4>
      </vt:variant>
      <vt:variant>
        <vt:lpwstr/>
      </vt:variant>
      <vt:variant>
        <vt:lpwstr>_Toc483150879</vt:lpwstr>
      </vt:variant>
      <vt:variant>
        <vt:i4>1638458</vt:i4>
      </vt:variant>
      <vt:variant>
        <vt:i4>92</vt:i4>
      </vt:variant>
      <vt:variant>
        <vt:i4>0</vt:i4>
      </vt:variant>
      <vt:variant>
        <vt:i4>5</vt:i4>
      </vt:variant>
      <vt:variant>
        <vt:lpwstr/>
      </vt:variant>
      <vt:variant>
        <vt:lpwstr>_Toc483150878</vt:lpwstr>
      </vt:variant>
      <vt:variant>
        <vt:i4>1638458</vt:i4>
      </vt:variant>
      <vt:variant>
        <vt:i4>86</vt:i4>
      </vt:variant>
      <vt:variant>
        <vt:i4>0</vt:i4>
      </vt:variant>
      <vt:variant>
        <vt:i4>5</vt:i4>
      </vt:variant>
      <vt:variant>
        <vt:lpwstr/>
      </vt:variant>
      <vt:variant>
        <vt:lpwstr>_Toc483150877</vt:lpwstr>
      </vt:variant>
      <vt:variant>
        <vt:i4>1638458</vt:i4>
      </vt:variant>
      <vt:variant>
        <vt:i4>80</vt:i4>
      </vt:variant>
      <vt:variant>
        <vt:i4>0</vt:i4>
      </vt:variant>
      <vt:variant>
        <vt:i4>5</vt:i4>
      </vt:variant>
      <vt:variant>
        <vt:lpwstr/>
      </vt:variant>
      <vt:variant>
        <vt:lpwstr>_Toc483150876</vt:lpwstr>
      </vt:variant>
      <vt:variant>
        <vt:i4>1638458</vt:i4>
      </vt:variant>
      <vt:variant>
        <vt:i4>74</vt:i4>
      </vt:variant>
      <vt:variant>
        <vt:i4>0</vt:i4>
      </vt:variant>
      <vt:variant>
        <vt:i4>5</vt:i4>
      </vt:variant>
      <vt:variant>
        <vt:lpwstr/>
      </vt:variant>
      <vt:variant>
        <vt:lpwstr>_Toc483150875</vt:lpwstr>
      </vt:variant>
      <vt:variant>
        <vt:i4>1638458</vt:i4>
      </vt:variant>
      <vt:variant>
        <vt:i4>68</vt:i4>
      </vt:variant>
      <vt:variant>
        <vt:i4>0</vt:i4>
      </vt:variant>
      <vt:variant>
        <vt:i4>5</vt:i4>
      </vt:variant>
      <vt:variant>
        <vt:lpwstr/>
      </vt:variant>
      <vt:variant>
        <vt:lpwstr>_Toc483150874</vt:lpwstr>
      </vt:variant>
      <vt:variant>
        <vt:i4>1638458</vt:i4>
      </vt:variant>
      <vt:variant>
        <vt:i4>62</vt:i4>
      </vt:variant>
      <vt:variant>
        <vt:i4>0</vt:i4>
      </vt:variant>
      <vt:variant>
        <vt:i4>5</vt:i4>
      </vt:variant>
      <vt:variant>
        <vt:lpwstr/>
      </vt:variant>
      <vt:variant>
        <vt:lpwstr>_Toc483150873</vt:lpwstr>
      </vt:variant>
      <vt:variant>
        <vt:i4>1638458</vt:i4>
      </vt:variant>
      <vt:variant>
        <vt:i4>56</vt:i4>
      </vt:variant>
      <vt:variant>
        <vt:i4>0</vt:i4>
      </vt:variant>
      <vt:variant>
        <vt:i4>5</vt:i4>
      </vt:variant>
      <vt:variant>
        <vt:lpwstr/>
      </vt:variant>
      <vt:variant>
        <vt:lpwstr>_Toc483150872</vt:lpwstr>
      </vt:variant>
      <vt:variant>
        <vt:i4>1638458</vt:i4>
      </vt:variant>
      <vt:variant>
        <vt:i4>50</vt:i4>
      </vt:variant>
      <vt:variant>
        <vt:i4>0</vt:i4>
      </vt:variant>
      <vt:variant>
        <vt:i4>5</vt:i4>
      </vt:variant>
      <vt:variant>
        <vt:lpwstr/>
      </vt:variant>
      <vt:variant>
        <vt:lpwstr>_Toc483150871</vt:lpwstr>
      </vt:variant>
      <vt:variant>
        <vt:i4>1638458</vt:i4>
      </vt:variant>
      <vt:variant>
        <vt:i4>44</vt:i4>
      </vt:variant>
      <vt:variant>
        <vt:i4>0</vt:i4>
      </vt:variant>
      <vt:variant>
        <vt:i4>5</vt:i4>
      </vt:variant>
      <vt:variant>
        <vt:lpwstr/>
      </vt:variant>
      <vt:variant>
        <vt:lpwstr>_Toc483150870</vt:lpwstr>
      </vt:variant>
      <vt:variant>
        <vt:i4>1572922</vt:i4>
      </vt:variant>
      <vt:variant>
        <vt:i4>38</vt:i4>
      </vt:variant>
      <vt:variant>
        <vt:i4>0</vt:i4>
      </vt:variant>
      <vt:variant>
        <vt:i4>5</vt:i4>
      </vt:variant>
      <vt:variant>
        <vt:lpwstr/>
      </vt:variant>
      <vt:variant>
        <vt:lpwstr>_Toc483150869</vt:lpwstr>
      </vt:variant>
      <vt:variant>
        <vt:i4>1572922</vt:i4>
      </vt:variant>
      <vt:variant>
        <vt:i4>32</vt:i4>
      </vt:variant>
      <vt:variant>
        <vt:i4>0</vt:i4>
      </vt:variant>
      <vt:variant>
        <vt:i4>5</vt:i4>
      </vt:variant>
      <vt:variant>
        <vt:lpwstr/>
      </vt:variant>
      <vt:variant>
        <vt:lpwstr>_Toc483150868</vt:lpwstr>
      </vt:variant>
      <vt:variant>
        <vt:i4>1572922</vt:i4>
      </vt:variant>
      <vt:variant>
        <vt:i4>26</vt:i4>
      </vt:variant>
      <vt:variant>
        <vt:i4>0</vt:i4>
      </vt:variant>
      <vt:variant>
        <vt:i4>5</vt:i4>
      </vt:variant>
      <vt:variant>
        <vt:lpwstr/>
      </vt:variant>
      <vt:variant>
        <vt:lpwstr>_Toc483150867</vt:lpwstr>
      </vt:variant>
      <vt:variant>
        <vt:i4>1572922</vt:i4>
      </vt:variant>
      <vt:variant>
        <vt:i4>20</vt:i4>
      </vt:variant>
      <vt:variant>
        <vt:i4>0</vt:i4>
      </vt:variant>
      <vt:variant>
        <vt:i4>5</vt:i4>
      </vt:variant>
      <vt:variant>
        <vt:lpwstr/>
      </vt:variant>
      <vt:variant>
        <vt:lpwstr>_Toc483150866</vt:lpwstr>
      </vt:variant>
      <vt:variant>
        <vt:i4>1572922</vt:i4>
      </vt:variant>
      <vt:variant>
        <vt:i4>14</vt:i4>
      </vt:variant>
      <vt:variant>
        <vt:i4>0</vt:i4>
      </vt:variant>
      <vt:variant>
        <vt:i4>5</vt:i4>
      </vt:variant>
      <vt:variant>
        <vt:lpwstr/>
      </vt:variant>
      <vt:variant>
        <vt:lpwstr>_Toc483150865</vt:lpwstr>
      </vt:variant>
      <vt:variant>
        <vt:i4>1572922</vt:i4>
      </vt:variant>
      <vt:variant>
        <vt:i4>8</vt:i4>
      </vt:variant>
      <vt:variant>
        <vt:i4>0</vt:i4>
      </vt:variant>
      <vt:variant>
        <vt:i4>5</vt:i4>
      </vt:variant>
      <vt:variant>
        <vt:lpwstr/>
      </vt:variant>
      <vt:variant>
        <vt:lpwstr>_Toc483150863</vt:lpwstr>
      </vt:variant>
      <vt:variant>
        <vt:i4>1572922</vt:i4>
      </vt:variant>
      <vt:variant>
        <vt:i4>2</vt:i4>
      </vt:variant>
      <vt:variant>
        <vt:i4>0</vt:i4>
      </vt:variant>
      <vt:variant>
        <vt:i4>5</vt:i4>
      </vt:variant>
      <vt:variant>
        <vt:lpwstr/>
      </vt:variant>
      <vt:variant>
        <vt:lpwstr>_Toc483150862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黑龙江八一农垦大学本科毕业论文</dc:title>
  <dc:subject/>
  <dc:creator>微软用户</dc:creator>
  <cp:keywords/>
  <dc:description/>
  <cp:lastModifiedBy>yl l</cp:lastModifiedBy>
  <cp:revision>201</cp:revision>
  <cp:lastPrinted>2005-10-05T06:31:00Z</cp:lastPrinted>
  <dcterms:created xsi:type="dcterms:W3CDTF">2017-08-16T07:02:00Z</dcterms:created>
  <dcterms:modified xsi:type="dcterms:W3CDTF">2017-10-18T08:48:00Z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