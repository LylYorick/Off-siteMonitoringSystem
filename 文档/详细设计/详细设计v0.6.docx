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C42CB" w14:textId="77777777" w:rsidR="00BC3BA1" w:rsidRPr="00BC3BA1" w:rsidRDefault="00BC3BA1" w:rsidP="00BC3BA1">
      <w:pPr>
        <w:jc w:val="both"/>
        <w:rPr>
          <w:rFonts w:ascii="PMingLiU" w:eastAsia="PMingLiU" w:hAnsi="PMingLiU"/>
        </w:rPr>
      </w:pPr>
      <w:r w:rsidRPr="00BC3BA1">
        <w:rPr>
          <w:rFonts w:ascii="PMingLiU" w:eastAsia="PMingLiU" w:hAnsi="PMingLiU"/>
          <w:noProof/>
        </w:rPr>
        <mc:AlternateContent>
          <mc:Choice Requires="wps">
            <w:drawing>
              <wp:anchor distT="0" distB="0" distL="114300" distR="114300" simplePos="0" relativeHeight="251659264" behindDoc="0" locked="0" layoutInCell="1" allowOverlap="1" wp14:anchorId="7171C0E6" wp14:editId="340222DA">
                <wp:simplePos x="0" y="0"/>
                <wp:positionH relativeFrom="column">
                  <wp:posOffset>-1259</wp:posOffset>
                </wp:positionH>
                <wp:positionV relativeFrom="paragraph">
                  <wp:posOffset>98539</wp:posOffset>
                </wp:positionV>
                <wp:extent cx="1268532" cy="803403"/>
                <wp:effectExtent l="0" t="0" r="27305" b="1587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532" cy="803403"/>
                        </a:xfrm>
                        <a:prstGeom prst="rect">
                          <a:avLst/>
                        </a:prstGeom>
                        <a:solidFill>
                          <a:srgbClr val="C0C0C0"/>
                        </a:solidFill>
                        <a:ln w="9525">
                          <a:solidFill>
                            <a:srgbClr val="000000"/>
                          </a:solidFill>
                          <a:miter lim="800000"/>
                          <a:headEnd/>
                          <a:tailEnd/>
                        </a:ln>
                      </wps:spPr>
                      <wps:txbx>
                        <w:txbxContent>
                          <w:p w14:paraId="0FB8BFB5" w14:textId="77777777" w:rsidR="00A94A1E" w:rsidRDefault="00A94A1E" w:rsidP="00BC3BA1">
                            <w:r>
                              <w:rPr>
                                <w:rFonts w:hint="eastAsia"/>
                                <w:lang w:eastAsia="zh-TW"/>
                              </w:rPr>
                              <w:t>內部資料</w:t>
                            </w:r>
                          </w:p>
                          <w:p w14:paraId="3D9F3CAD" w14:textId="77777777" w:rsidR="00A94A1E" w:rsidRDefault="00A94A1E" w:rsidP="00BC3BA1">
                            <w:r>
                              <w:rPr>
                                <w:rFonts w:hint="eastAsia"/>
                                <w:lang w:eastAsia="zh-TW"/>
                              </w:rPr>
                              <w:t>注意保密</w:t>
                            </w:r>
                          </w:p>
                          <w:p w14:paraId="20E77BFC" w14:textId="77777777" w:rsidR="00A94A1E" w:rsidRDefault="00A94A1E" w:rsidP="00BC3B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1C0E6" id="_x0000_t202" coordsize="21600,21600" o:spt="202" path="m,l,21600r21600,l21600,xe">
                <v:stroke joinstyle="miter"/>
                <v:path gradientshapeok="t" o:connecttype="rect"/>
              </v:shapetype>
              <v:shape id="Text Box 19" o:spid="_x0000_s1026" type="#_x0000_t202" style="position:absolute;left:0;text-align:left;margin-left:-.1pt;margin-top:7.75pt;width:99.9pt;height:6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" fillcolor="silver">
                <v:textbox>
                  <w:txbxContent>
                    <w:p w14:paraId="0FB8BFB5" w14:textId="77777777" w:rsidR="00A94A1E" w:rsidRDefault="00A94A1E" w:rsidP="00BC3BA1">
                      <w:r>
                        <w:rPr>
                          <w:rFonts w:hint="eastAsia"/>
                          <w:lang w:eastAsia="zh-TW"/>
                        </w:rPr>
                        <w:t>內部資料</w:t>
                      </w:r>
                    </w:p>
                    <w:p w14:paraId="3D9F3CAD" w14:textId="77777777" w:rsidR="00A94A1E" w:rsidRDefault="00A94A1E" w:rsidP="00BC3BA1">
                      <w:r>
                        <w:rPr>
                          <w:rFonts w:hint="eastAsia"/>
                          <w:lang w:eastAsia="zh-TW"/>
                        </w:rPr>
                        <w:t>注意保密</w:t>
                      </w:r>
                    </w:p>
                    <w:p w14:paraId="20E77BFC" w14:textId="77777777" w:rsidR="00A94A1E" w:rsidRDefault="00A94A1E" w:rsidP="00BC3BA1"/>
                  </w:txbxContent>
                </v:textbox>
              </v:shape>
            </w:pict>
          </mc:Fallback>
        </mc:AlternateContent>
      </w:r>
    </w:p>
    <w:p w14:paraId="7EEB5430" w14:textId="77777777" w:rsidR="00BC3BA1" w:rsidRPr="00BC3BA1" w:rsidRDefault="00BC3BA1" w:rsidP="00BC3BA1">
      <w:pPr>
        <w:jc w:val="both"/>
        <w:rPr>
          <w:rFonts w:ascii="PMingLiU" w:eastAsia="PMingLiU" w:hAnsi="PMingLiU"/>
        </w:rPr>
      </w:pPr>
    </w:p>
    <w:p w14:paraId="2509ABC0" w14:textId="77777777" w:rsidR="00BC3BA1" w:rsidRPr="00BC3BA1" w:rsidRDefault="00BC3BA1" w:rsidP="00BC3BA1">
      <w:pPr>
        <w:jc w:val="both"/>
        <w:rPr>
          <w:rFonts w:ascii="PMingLiU" w:eastAsia="PMingLiU" w:hAnsi="PMingLiU"/>
        </w:rPr>
      </w:pPr>
    </w:p>
    <w:p w14:paraId="7F0EB764" w14:textId="77777777" w:rsidR="00BC3BA1" w:rsidRPr="00BC3BA1" w:rsidRDefault="00BC3BA1" w:rsidP="00BC3BA1">
      <w:pPr>
        <w:jc w:val="both"/>
        <w:rPr>
          <w:rFonts w:ascii="PMingLiU" w:eastAsia="PMingLiU" w:hAnsi="PMingLiU"/>
        </w:rPr>
      </w:pPr>
    </w:p>
    <w:p w14:paraId="729E84F1" w14:textId="77777777" w:rsidR="00BC3BA1" w:rsidRPr="00BC3BA1" w:rsidRDefault="00BC3BA1" w:rsidP="00BC3BA1">
      <w:pPr>
        <w:jc w:val="both"/>
        <w:rPr>
          <w:rFonts w:ascii="PMingLiU" w:eastAsia="宋体" w:hAnsi="PMingLiU"/>
        </w:rPr>
      </w:pPr>
    </w:p>
    <w:p w14:paraId="465EF714" w14:textId="77777777" w:rsidR="00BC3BA1" w:rsidRPr="00BC3BA1" w:rsidRDefault="00BC3BA1" w:rsidP="00BC3BA1">
      <w:pPr>
        <w:jc w:val="both"/>
        <w:rPr>
          <w:rFonts w:ascii="PMingLiU" w:eastAsia="宋体" w:hAnsi="PMingLiU"/>
        </w:rPr>
      </w:pPr>
    </w:p>
    <w:p w14:paraId="443998E6" w14:textId="77777777" w:rsidR="00BC3BA1" w:rsidRPr="00BC3BA1" w:rsidRDefault="00BC3BA1" w:rsidP="00BC3BA1">
      <w:pPr>
        <w:jc w:val="both"/>
        <w:rPr>
          <w:rFonts w:ascii="PMingLiU" w:eastAsia="宋体" w:hAnsi="PMingLiU"/>
        </w:rPr>
      </w:pPr>
    </w:p>
    <w:p w14:paraId="70AB9933" w14:textId="77777777" w:rsidR="00BC3BA1" w:rsidRDefault="00BC3BA1" w:rsidP="00BC3BA1">
      <w:pPr>
        <w:jc w:val="both"/>
        <w:rPr>
          <w:rFonts w:ascii="PMingLiU" w:eastAsia="宋体" w:hAnsi="PMingLiU"/>
        </w:rPr>
      </w:pPr>
    </w:p>
    <w:p w14:paraId="21489D01" w14:textId="77777777" w:rsidR="00261AC6" w:rsidRDefault="00261AC6" w:rsidP="00BC3BA1">
      <w:pPr>
        <w:jc w:val="both"/>
        <w:rPr>
          <w:rFonts w:ascii="PMingLiU" w:eastAsia="宋体" w:hAnsi="PMingLiU"/>
        </w:rPr>
      </w:pPr>
    </w:p>
    <w:p w14:paraId="79BBF1F9" w14:textId="77777777" w:rsidR="00261AC6" w:rsidRDefault="00261AC6" w:rsidP="00BC3BA1">
      <w:pPr>
        <w:jc w:val="both"/>
        <w:rPr>
          <w:rFonts w:ascii="PMingLiU" w:eastAsia="宋体" w:hAnsi="PMingLiU"/>
        </w:rPr>
      </w:pPr>
    </w:p>
    <w:p w14:paraId="3A3EC9A7" w14:textId="77777777" w:rsidR="00261AC6" w:rsidRDefault="00261AC6" w:rsidP="00BC3BA1">
      <w:pPr>
        <w:jc w:val="both"/>
        <w:rPr>
          <w:rFonts w:ascii="PMingLiU" w:eastAsia="宋体" w:hAnsi="PMingLiU"/>
        </w:rPr>
      </w:pPr>
    </w:p>
    <w:p w14:paraId="15CAF099" w14:textId="77777777" w:rsidR="00261AC6" w:rsidRPr="00BC3BA1" w:rsidRDefault="00261AC6" w:rsidP="00BC3BA1">
      <w:pPr>
        <w:jc w:val="both"/>
        <w:rPr>
          <w:rFonts w:ascii="PMingLiU" w:eastAsia="宋体" w:hAnsi="PMingLiU"/>
        </w:rPr>
      </w:pPr>
    </w:p>
    <w:p w14:paraId="1224DEA3" w14:textId="77777777" w:rsidR="008A62FF" w:rsidRPr="008A62FF" w:rsidRDefault="008A62FF" w:rsidP="008A62FF">
      <w:pPr>
        <w:widowControl/>
        <w:spacing w:line="360" w:lineRule="auto"/>
        <w:jc w:val="center"/>
        <w:rPr>
          <w:rFonts w:ascii="微软雅黑" w:hAnsi="微软雅黑"/>
          <w:b/>
          <w:bCs/>
          <w:kern w:val="0"/>
          <w:sz w:val="40"/>
          <w:szCs w:val="40"/>
          <w:lang w:val="x-none" w:eastAsia="x-none"/>
        </w:rPr>
      </w:pPr>
      <w:r w:rsidRPr="008A62FF">
        <w:rPr>
          <w:rFonts w:ascii="微软雅黑" w:hAnsi="微软雅黑" w:hint="eastAsia"/>
          <w:b/>
          <w:bCs/>
          <w:kern w:val="0"/>
          <w:sz w:val="40"/>
          <w:szCs w:val="40"/>
          <w:lang w:val="x-none" w:eastAsia="x-none"/>
        </w:rPr>
        <w:t>深圳市金融机构反洗钱非现场监管系统二期</w:t>
      </w:r>
    </w:p>
    <w:p w14:paraId="2B7DD514" w14:textId="467136A2" w:rsidR="008A62FF" w:rsidRPr="008A62FF" w:rsidRDefault="00474949" w:rsidP="008A62FF">
      <w:pPr>
        <w:widowControl/>
        <w:spacing w:line="360" w:lineRule="auto"/>
        <w:jc w:val="center"/>
        <w:rPr>
          <w:rFonts w:ascii="华文隶书" w:eastAsia="华文隶书"/>
          <w:b/>
          <w:bCs/>
          <w:kern w:val="0"/>
          <w:sz w:val="40"/>
          <w:szCs w:val="40"/>
          <w:lang w:val="x-none" w:eastAsia="x-none"/>
        </w:rPr>
      </w:pPr>
      <w:r>
        <w:rPr>
          <w:rFonts w:ascii="华文隶书" w:eastAsia="华文隶书" w:hint="eastAsia"/>
          <w:b/>
          <w:bCs/>
          <w:kern w:val="0"/>
          <w:sz w:val="40"/>
          <w:szCs w:val="40"/>
          <w:lang w:val="x-none" w:eastAsia="x-none"/>
        </w:rPr>
        <w:t>系统设计</w:t>
      </w:r>
      <w:r w:rsidR="008A62FF" w:rsidRPr="008A62FF">
        <w:rPr>
          <w:rFonts w:ascii="华文隶书" w:eastAsia="华文隶书" w:hint="eastAsia"/>
          <w:b/>
          <w:bCs/>
          <w:kern w:val="0"/>
          <w:sz w:val="40"/>
          <w:szCs w:val="40"/>
          <w:lang w:val="x-none" w:eastAsia="x-none"/>
        </w:rPr>
        <w:t>说明书</w:t>
      </w:r>
    </w:p>
    <w:p w14:paraId="15642D25" w14:textId="77777777" w:rsidR="008A62FF" w:rsidRPr="008A62FF" w:rsidRDefault="008A62FF" w:rsidP="008A62FF">
      <w:pPr>
        <w:spacing w:line="360" w:lineRule="auto"/>
        <w:rPr>
          <w:rFonts w:eastAsia="宋体"/>
        </w:rPr>
      </w:pPr>
    </w:p>
    <w:p w14:paraId="4C3D5A9A" w14:textId="77777777" w:rsidR="00D743FF" w:rsidRDefault="00D743FF" w:rsidP="008A62FF">
      <w:pPr>
        <w:spacing w:line="360" w:lineRule="auto"/>
        <w:rPr>
          <w:rFonts w:eastAsia="宋体"/>
        </w:rPr>
      </w:pPr>
    </w:p>
    <w:p w14:paraId="68C9AFF7" w14:textId="77777777" w:rsidR="00D743FF" w:rsidRDefault="00D743FF" w:rsidP="008A62FF">
      <w:pPr>
        <w:spacing w:line="360" w:lineRule="auto"/>
        <w:rPr>
          <w:rFonts w:eastAsia="宋体"/>
        </w:rPr>
      </w:pPr>
    </w:p>
    <w:p w14:paraId="1C7097C2" w14:textId="77777777" w:rsidR="00D743FF" w:rsidRDefault="00D743FF" w:rsidP="008A62FF">
      <w:pPr>
        <w:spacing w:line="360" w:lineRule="auto"/>
        <w:rPr>
          <w:rFonts w:eastAsia="宋体"/>
        </w:rPr>
      </w:pPr>
    </w:p>
    <w:p w14:paraId="267ABF13" w14:textId="77777777" w:rsidR="00D743FF" w:rsidRPr="008A62FF" w:rsidRDefault="00D743FF" w:rsidP="008A62FF">
      <w:pPr>
        <w:spacing w:line="360" w:lineRule="auto"/>
        <w:rPr>
          <w:rFonts w:eastAsia="宋体"/>
        </w:rPr>
      </w:pPr>
    </w:p>
    <w:p w14:paraId="7BFB8BFC" w14:textId="34B6E326" w:rsidR="008A62FF" w:rsidRPr="008A62FF" w:rsidRDefault="008A62FF" w:rsidP="00D743FF">
      <w:pPr>
        <w:widowControl/>
        <w:spacing w:after="160" w:line="259" w:lineRule="auto"/>
        <w:ind w:left="3060" w:firstLine="720"/>
        <w:rPr>
          <w:rFonts w:ascii="黑体" w:eastAsia="黑体" w:hAnsi="黑体"/>
        </w:rPr>
      </w:pPr>
      <w:r w:rsidRPr="008A62FF">
        <w:rPr>
          <w:rFonts w:ascii="黑体" w:eastAsia="黑体" w:hAnsi="黑体" w:hint="eastAsia"/>
        </w:rPr>
        <w:t>版</w:t>
      </w:r>
      <w:r w:rsidRPr="008A62FF">
        <w:rPr>
          <w:rFonts w:ascii="黑体" w:eastAsia="黑体" w:hAnsi="黑体"/>
        </w:rPr>
        <w:t>本：&lt;V</w:t>
      </w:r>
      <w:r w:rsidR="00F26B58">
        <w:rPr>
          <w:rFonts w:ascii="黑体" w:eastAsia="黑体" w:hAnsi="黑体"/>
        </w:rPr>
        <w:t>0.6</w:t>
      </w:r>
      <w:r w:rsidRPr="008A62FF">
        <w:rPr>
          <w:rFonts w:ascii="黑体" w:eastAsia="黑体" w:hAnsi="黑体"/>
        </w:rPr>
        <w:t>&gt;</w:t>
      </w:r>
    </w:p>
    <w:p w14:paraId="48B710FB" w14:textId="004E0258" w:rsidR="008A62FF" w:rsidRDefault="008A62FF" w:rsidP="00BD769F">
      <w:pPr>
        <w:widowControl/>
        <w:spacing w:after="160" w:line="259" w:lineRule="auto"/>
        <w:ind w:left="3420" w:firstLine="360"/>
        <w:rPr>
          <w:rFonts w:ascii="黑体" w:eastAsia="黑体" w:hAnsi="黑体"/>
        </w:rPr>
      </w:pPr>
      <w:r w:rsidRPr="008A62FF">
        <w:rPr>
          <w:rFonts w:ascii="黑体" w:eastAsia="黑体" w:hAnsi="黑体" w:hint="eastAsia"/>
        </w:rPr>
        <w:t>日</w:t>
      </w:r>
      <w:r w:rsidRPr="008A62FF">
        <w:rPr>
          <w:rFonts w:ascii="黑体" w:eastAsia="黑体" w:hAnsi="黑体"/>
        </w:rPr>
        <w:t>期：</w:t>
      </w:r>
      <w:r w:rsidR="00682B39">
        <w:rPr>
          <w:rFonts w:ascii="黑体" w:eastAsia="黑体" w:hAnsi="黑体"/>
        </w:rPr>
        <w:t>&lt;2017-11</w:t>
      </w:r>
      <w:r w:rsidRPr="008A62FF">
        <w:rPr>
          <w:rFonts w:ascii="黑体" w:eastAsia="黑体" w:hAnsi="黑体" w:hint="eastAsia"/>
        </w:rPr>
        <w:t>-</w:t>
      </w:r>
      <w:r w:rsidR="00F26B58">
        <w:rPr>
          <w:rFonts w:ascii="黑体" w:eastAsia="黑体" w:hAnsi="黑体"/>
        </w:rPr>
        <w:t>20</w:t>
      </w:r>
      <w:r w:rsidR="00BD769F">
        <w:rPr>
          <w:rFonts w:ascii="黑体" w:eastAsia="黑体" w:hAnsi="黑体"/>
        </w:rPr>
        <w:t>&gt;</w:t>
      </w:r>
    </w:p>
    <w:p w14:paraId="4BBC9EB8" w14:textId="77777777" w:rsidR="00BD769F" w:rsidRPr="008A62FF" w:rsidRDefault="00BD769F" w:rsidP="00BD769F">
      <w:pPr>
        <w:widowControl/>
        <w:spacing w:after="160" w:line="259" w:lineRule="auto"/>
        <w:ind w:left="3420" w:firstLine="360"/>
        <w:rPr>
          <w:rFonts w:ascii="黑体" w:eastAsia="黑体" w:hAnsi="黑体"/>
        </w:rPr>
      </w:pPr>
    </w:p>
    <w:p w14:paraId="32133D22" w14:textId="77777777" w:rsidR="008A62FF" w:rsidRPr="008A62FF" w:rsidRDefault="008A62FF" w:rsidP="008A62FF">
      <w:pPr>
        <w:widowControl/>
        <w:spacing w:after="160" w:line="259" w:lineRule="auto"/>
        <w:jc w:val="center"/>
        <w:rPr>
          <w:rFonts w:ascii="黑体" w:eastAsia="黑体" w:hAnsi="黑体"/>
        </w:rPr>
      </w:pPr>
    </w:p>
    <w:p w14:paraId="271D13ED" w14:textId="77777777" w:rsidR="008A62FF" w:rsidRPr="008A62FF" w:rsidRDefault="008A62FF" w:rsidP="008A62FF">
      <w:pPr>
        <w:widowControl/>
        <w:spacing w:after="160" w:line="259" w:lineRule="auto"/>
        <w:jc w:val="center"/>
        <w:rPr>
          <w:rFonts w:ascii="黑体" w:eastAsia="黑体" w:hAnsi="黑体"/>
        </w:rPr>
      </w:pPr>
    </w:p>
    <w:p w14:paraId="21922505" w14:textId="77777777" w:rsidR="008A62FF" w:rsidRDefault="008A62FF" w:rsidP="008A62FF">
      <w:pPr>
        <w:widowControl/>
        <w:spacing w:after="160" w:line="259" w:lineRule="auto"/>
        <w:jc w:val="both"/>
        <w:rPr>
          <w:rFonts w:ascii="黑体" w:eastAsia="黑体" w:hAnsi="黑体"/>
        </w:rPr>
      </w:pPr>
    </w:p>
    <w:p w14:paraId="257CEAC3" w14:textId="77777777" w:rsidR="00261AC6" w:rsidRPr="008A62FF" w:rsidRDefault="00261AC6" w:rsidP="008A62FF">
      <w:pPr>
        <w:widowControl/>
        <w:spacing w:after="160" w:line="259" w:lineRule="auto"/>
        <w:jc w:val="both"/>
        <w:rPr>
          <w:rFonts w:ascii="黑体" w:eastAsia="黑体" w:hAnsi="黑体"/>
        </w:rPr>
      </w:pPr>
    </w:p>
    <w:p w14:paraId="2B14F905" w14:textId="77777777" w:rsidR="008A62FF" w:rsidRPr="008A62FF" w:rsidRDefault="008A62FF" w:rsidP="008A62FF">
      <w:pPr>
        <w:widowControl/>
        <w:spacing w:after="160" w:line="259" w:lineRule="auto"/>
        <w:jc w:val="center"/>
        <w:rPr>
          <w:rFonts w:ascii="黑体" w:eastAsia="黑体" w:hAnsi="黑体"/>
        </w:rPr>
      </w:pPr>
    </w:p>
    <w:p w14:paraId="4C75A7E3" w14:textId="77777777" w:rsidR="008A62FF" w:rsidRPr="008A62FF" w:rsidRDefault="008A62FF" w:rsidP="008A62FF">
      <w:pPr>
        <w:widowControl/>
        <w:spacing w:after="160" w:line="259" w:lineRule="auto"/>
        <w:jc w:val="center"/>
        <w:rPr>
          <w:rFonts w:ascii="黑体" w:eastAsia="黑体" w:hAnsi="黑体"/>
        </w:rPr>
      </w:pPr>
    </w:p>
    <w:p w14:paraId="1804562E" w14:textId="0D41FBD5" w:rsidR="00BC3BA1" w:rsidRDefault="008A62FF" w:rsidP="008A62FF">
      <w:pPr>
        <w:widowControl/>
        <w:jc w:val="center"/>
      </w:pPr>
      <w:r w:rsidRPr="008A62FF">
        <w:rPr>
          <w:rFonts w:eastAsia="宋体"/>
          <w:b/>
          <w:noProof/>
          <w:color w:val="000000"/>
          <w:sz w:val="32"/>
        </w:rPr>
        <w:drawing>
          <wp:inline distT="0" distB="0" distL="0" distR="0" wp14:anchorId="72B12D54" wp14:editId="44C3DB17">
            <wp:extent cx="4020185" cy="5518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0185" cy="551815"/>
                    </a:xfrm>
                    <a:prstGeom prst="rect">
                      <a:avLst/>
                    </a:prstGeom>
                    <a:noFill/>
                    <a:ln>
                      <a:noFill/>
                    </a:ln>
                  </pic:spPr>
                </pic:pic>
              </a:graphicData>
            </a:graphic>
          </wp:inline>
        </w:drawing>
      </w:r>
      <w:r>
        <w:br w:type="page"/>
      </w:r>
    </w:p>
    <w:p w14:paraId="2D016C6A" w14:textId="77777777" w:rsidR="00261AC6" w:rsidRPr="00261AC6" w:rsidRDefault="00261AC6" w:rsidP="00261AC6">
      <w:pPr>
        <w:keepNext/>
        <w:keepLines/>
        <w:numPr>
          <w:ilvl w:val="0"/>
          <w:numId w:val="22"/>
        </w:numPr>
        <w:tabs>
          <w:tab w:val="num" w:pos="360"/>
        </w:tabs>
        <w:spacing w:before="340" w:after="330" w:line="360" w:lineRule="auto"/>
        <w:ind w:left="0" w:firstLine="0"/>
        <w:jc w:val="both"/>
        <w:outlineLvl w:val="0"/>
        <w:rPr>
          <w:rFonts w:eastAsia="宋体"/>
          <w:b/>
          <w:kern w:val="44"/>
          <w:sz w:val="44"/>
        </w:rPr>
      </w:pPr>
      <w:bookmarkStart w:id="0" w:name="_Toc496011266"/>
      <w:bookmarkStart w:id="1" w:name="_Toc496290541"/>
      <w:r w:rsidRPr="00261AC6">
        <w:rPr>
          <w:rFonts w:eastAsia="宋体" w:hint="eastAsia"/>
          <w:b/>
          <w:kern w:val="44"/>
          <w:sz w:val="44"/>
        </w:rPr>
        <w:lastRenderedPageBreak/>
        <w:t>需求概述</w:t>
      </w:r>
      <w:bookmarkEnd w:id="0"/>
      <w:bookmarkEnd w:id="1"/>
    </w:p>
    <w:p w14:paraId="2AA8E637" w14:textId="77777777" w:rsidR="00261AC6" w:rsidRPr="00261AC6" w:rsidRDefault="00261AC6" w:rsidP="00261AC6">
      <w:pPr>
        <w:pStyle w:val="2"/>
      </w:pPr>
      <w:bookmarkStart w:id="2" w:name="_Toc496290542"/>
      <w:r w:rsidRPr="00261AC6">
        <w:t>背景</w:t>
      </w:r>
      <w:bookmarkEnd w:id="2"/>
    </w:p>
    <w:p w14:paraId="2C949F4D" w14:textId="77777777" w:rsidR="00261AC6" w:rsidRPr="00261AC6" w:rsidRDefault="00261AC6" w:rsidP="00261AC6">
      <w:pPr>
        <w:pStyle w:val="3"/>
      </w:pPr>
      <w:bookmarkStart w:id="3" w:name="_Toc496290543"/>
      <w:r w:rsidRPr="00261AC6">
        <w:t>原</w:t>
      </w:r>
      <w:r w:rsidRPr="00261AC6">
        <w:rPr>
          <w:rFonts w:hint="eastAsia"/>
        </w:rPr>
        <w:t>系统</w:t>
      </w:r>
      <w:r w:rsidRPr="00261AC6">
        <w:t>缺陷</w:t>
      </w:r>
      <w:bookmarkEnd w:id="3"/>
    </w:p>
    <w:p w14:paraId="5CB02636" w14:textId="77777777" w:rsidR="00261AC6" w:rsidRPr="00261AC6" w:rsidRDefault="00261AC6" w:rsidP="00261AC6">
      <w:pPr>
        <w:spacing w:line="360" w:lineRule="auto"/>
        <w:ind w:firstLineChars="200" w:firstLine="480"/>
        <w:jc w:val="both"/>
        <w:rPr>
          <w:rFonts w:eastAsia="宋体"/>
        </w:rPr>
      </w:pPr>
      <w:r w:rsidRPr="00261AC6">
        <w:rPr>
          <w:rFonts w:eastAsia="宋体" w:hint="eastAsia"/>
        </w:rPr>
        <w:t>深圳市金融机构反洗钱非现场监管系统一期</w:t>
      </w:r>
      <w:r w:rsidRPr="00261AC6">
        <w:rPr>
          <w:rFonts w:eastAsia="宋体" w:hint="eastAsia"/>
        </w:rPr>
        <w:t>2009</w:t>
      </w:r>
      <w:r w:rsidRPr="00261AC6">
        <w:rPr>
          <w:rFonts w:eastAsia="宋体" w:hint="eastAsia"/>
        </w:rPr>
        <w:t>年上线，投入生产接近七年，当时系统在设计上使用的是当时业界流行的</w:t>
      </w:r>
      <w:r w:rsidRPr="00261AC6">
        <w:rPr>
          <w:rFonts w:eastAsia="宋体" w:hint="eastAsia"/>
        </w:rPr>
        <w:t>SSH</w:t>
      </w:r>
      <w:r w:rsidRPr="00261AC6">
        <w:rPr>
          <w:rFonts w:eastAsia="宋体" w:hint="eastAsia"/>
        </w:rPr>
        <w:t>架构体系，然而随着技术进步和安全方面的升级，原框架陆续暴露出高危漏洞，影响到系统的安全稳定运行。</w:t>
      </w:r>
    </w:p>
    <w:p w14:paraId="6CB6CC44" w14:textId="77777777" w:rsidR="00261AC6" w:rsidRPr="00261AC6" w:rsidRDefault="00261AC6" w:rsidP="00261AC6">
      <w:pPr>
        <w:spacing w:line="360" w:lineRule="auto"/>
        <w:ind w:firstLineChars="200" w:firstLine="480"/>
        <w:jc w:val="both"/>
        <w:rPr>
          <w:rFonts w:eastAsia="宋体"/>
        </w:rPr>
      </w:pPr>
      <w:r w:rsidRPr="00261AC6">
        <w:rPr>
          <w:rFonts w:eastAsia="宋体"/>
        </w:rPr>
        <w:t>其次</w:t>
      </w:r>
      <w:r w:rsidRPr="00261AC6">
        <w:rPr>
          <w:rFonts w:eastAsia="宋体" w:hint="eastAsia"/>
        </w:rPr>
        <w:t>，</w:t>
      </w:r>
      <w:r w:rsidRPr="00261AC6">
        <w:rPr>
          <w:rFonts w:eastAsia="宋体"/>
        </w:rPr>
        <w:t>原系统当时迫于时间要求</w:t>
      </w:r>
      <w:r w:rsidRPr="00261AC6">
        <w:rPr>
          <w:rFonts w:eastAsia="宋体" w:hint="eastAsia"/>
        </w:rPr>
        <w:t>，</w:t>
      </w:r>
      <w:r w:rsidRPr="00261AC6">
        <w:rPr>
          <w:rFonts w:eastAsia="宋体"/>
        </w:rPr>
        <w:t>要满足业务处室尽快投产</w:t>
      </w:r>
      <w:r w:rsidRPr="00261AC6">
        <w:rPr>
          <w:rFonts w:eastAsia="宋体" w:hint="eastAsia"/>
        </w:rPr>
        <w:t>，</w:t>
      </w:r>
      <w:r w:rsidRPr="00261AC6">
        <w:rPr>
          <w:rFonts w:eastAsia="宋体"/>
        </w:rPr>
        <w:t>在设计上重点放在了当前功能的快速实现</w:t>
      </w:r>
      <w:r w:rsidRPr="00261AC6">
        <w:rPr>
          <w:rFonts w:eastAsia="宋体" w:hint="eastAsia"/>
        </w:rPr>
        <w:t>，</w:t>
      </w:r>
      <w:r w:rsidRPr="00261AC6">
        <w:rPr>
          <w:rFonts w:eastAsia="宋体"/>
        </w:rPr>
        <w:t>从而忽略了系统扩展性以及健壮性</w:t>
      </w:r>
      <w:r w:rsidRPr="00261AC6">
        <w:rPr>
          <w:rFonts w:eastAsia="宋体" w:hint="eastAsia"/>
        </w:rPr>
        <w:t>。</w:t>
      </w:r>
    </w:p>
    <w:p w14:paraId="3BC74710" w14:textId="77777777" w:rsidR="00261AC6" w:rsidRPr="00261AC6" w:rsidRDefault="00261AC6" w:rsidP="00261AC6">
      <w:pPr>
        <w:pStyle w:val="3"/>
      </w:pPr>
      <w:bookmarkStart w:id="4" w:name="_Toc496290544"/>
      <w:r w:rsidRPr="00261AC6">
        <w:t>原</w:t>
      </w:r>
      <w:r w:rsidRPr="00261AC6">
        <w:rPr>
          <w:rFonts w:hint="eastAsia"/>
        </w:rPr>
        <w:t>系统功能升级</w:t>
      </w:r>
      <w:bookmarkEnd w:id="4"/>
    </w:p>
    <w:p w14:paraId="66FDFC1D" w14:textId="77777777" w:rsidR="00261AC6" w:rsidRPr="00261AC6" w:rsidRDefault="00261AC6" w:rsidP="00261AC6">
      <w:pPr>
        <w:spacing w:line="360" w:lineRule="auto"/>
        <w:ind w:firstLineChars="200" w:firstLine="480"/>
        <w:jc w:val="both"/>
        <w:rPr>
          <w:rFonts w:eastAsia="宋体"/>
        </w:rPr>
      </w:pPr>
      <w:r w:rsidRPr="00261AC6">
        <w:rPr>
          <w:rFonts w:eastAsia="宋体"/>
        </w:rPr>
        <w:t>原系统根据当时的需求所实现的功能在经过七年时间的使用后</w:t>
      </w:r>
      <w:r w:rsidRPr="00261AC6">
        <w:rPr>
          <w:rFonts w:eastAsia="宋体" w:hint="eastAsia"/>
        </w:rPr>
        <w:t>，</w:t>
      </w:r>
      <w:r w:rsidRPr="00261AC6">
        <w:rPr>
          <w:rFonts w:eastAsia="宋体"/>
        </w:rPr>
        <w:t>有些系统的功能无法</w:t>
      </w:r>
      <w:r w:rsidRPr="00261AC6">
        <w:rPr>
          <w:rFonts w:eastAsia="宋体" w:hint="eastAsia"/>
        </w:rPr>
        <w:t>满足当前工作的实际需求了。所以本次系统升级需要对无法满足当前实际需求的系统功能进行升级改造。如系统中的档案管理功能模块，和制度管理模块。同时由于系统一期没有做系统的备份，导致系统存在安全方面的隐患。</w:t>
      </w:r>
    </w:p>
    <w:p w14:paraId="38BDD36E" w14:textId="77777777" w:rsidR="00261AC6" w:rsidRPr="00261AC6" w:rsidRDefault="00261AC6" w:rsidP="00261AC6">
      <w:pPr>
        <w:pStyle w:val="3"/>
      </w:pPr>
      <w:bookmarkStart w:id="5" w:name="_Toc496290545"/>
      <w:r w:rsidRPr="00261AC6">
        <w:t>新系统</w:t>
      </w:r>
      <w:r w:rsidRPr="00261AC6">
        <w:rPr>
          <w:rFonts w:hint="eastAsia"/>
        </w:rPr>
        <w:t>功能增加</w:t>
      </w:r>
      <w:bookmarkEnd w:id="5"/>
    </w:p>
    <w:p w14:paraId="6564F634" w14:textId="77777777" w:rsidR="00261AC6" w:rsidRPr="00261AC6" w:rsidRDefault="00261AC6" w:rsidP="00261AC6">
      <w:pPr>
        <w:spacing w:line="360" w:lineRule="auto"/>
        <w:ind w:firstLineChars="200" w:firstLine="480"/>
        <w:jc w:val="both"/>
        <w:rPr>
          <w:rFonts w:eastAsia="宋体"/>
        </w:rPr>
      </w:pPr>
      <w:r w:rsidRPr="00261AC6">
        <w:rPr>
          <w:rFonts w:eastAsia="宋体" w:hint="eastAsia"/>
        </w:rPr>
        <w:t>在</w:t>
      </w:r>
      <w:r w:rsidRPr="00261AC6">
        <w:rPr>
          <w:rFonts w:eastAsia="宋体" w:hint="eastAsia"/>
        </w:rPr>
        <w:t>201</w:t>
      </w:r>
      <w:r w:rsidRPr="00261AC6">
        <w:rPr>
          <w:rFonts w:eastAsia="宋体"/>
        </w:rPr>
        <w:t>7</w:t>
      </w:r>
      <w:r w:rsidRPr="00261AC6">
        <w:rPr>
          <w:rFonts w:eastAsia="宋体" w:hint="eastAsia"/>
        </w:rPr>
        <w:t>年年初，中国人民银行总行下发了《法人金融机构反洗钱分类评级管理办法》（以下简称《评级管理办法》）要求：</w:t>
      </w:r>
    </w:p>
    <w:p w14:paraId="6D462186" w14:textId="77777777" w:rsidR="00261AC6" w:rsidRPr="00261AC6" w:rsidRDefault="00261AC6" w:rsidP="00261AC6">
      <w:pPr>
        <w:spacing w:line="360" w:lineRule="auto"/>
        <w:ind w:firstLineChars="235" w:firstLine="564"/>
        <w:jc w:val="both"/>
        <w:rPr>
          <w:rFonts w:eastAsia="宋体"/>
          <w:i/>
          <w:szCs w:val="24"/>
        </w:rPr>
      </w:pPr>
      <w:r w:rsidRPr="00261AC6">
        <w:rPr>
          <w:rFonts w:eastAsia="宋体" w:hint="eastAsia"/>
          <w:i/>
          <w:szCs w:val="24"/>
        </w:rPr>
        <w:t>中国人民银行及其分支机构以反洗钱监管档案为依托，结合日常监管情况，按《评级管理办法》对法人金融机构反洗钱工作的合规性与有效性进行评价，确定相应等级。</w:t>
      </w:r>
    </w:p>
    <w:p w14:paraId="3680FC74" w14:textId="77777777" w:rsidR="00261AC6" w:rsidRPr="00261AC6" w:rsidRDefault="00261AC6" w:rsidP="00261AC6">
      <w:pPr>
        <w:spacing w:line="360" w:lineRule="auto"/>
        <w:ind w:firstLineChars="190" w:firstLine="456"/>
        <w:jc w:val="both"/>
        <w:rPr>
          <w:rFonts w:eastAsia="宋体"/>
          <w:szCs w:val="24"/>
        </w:rPr>
      </w:pPr>
      <w:r w:rsidRPr="00261AC6">
        <w:rPr>
          <w:rFonts w:eastAsia="宋体" w:hint="eastAsia"/>
          <w:i/>
          <w:szCs w:val="24"/>
        </w:rPr>
        <w:t>中国人民银行及其分支机构按照监管分工对法人金融机构开展反洗钱分类评级</w:t>
      </w:r>
      <w:r w:rsidRPr="00261AC6">
        <w:rPr>
          <w:rFonts w:eastAsia="宋体" w:hint="eastAsia"/>
          <w:szCs w:val="24"/>
        </w:rPr>
        <w:t>。</w:t>
      </w:r>
    </w:p>
    <w:p w14:paraId="0D61C1D7" w14:textId="77777777" w:rsidR="00261AC6" w:rsidRPr="00261AC6" w:rsidRDefault="00261AC6" w:rsidP="00261AC6">
      <w:pPr>
        <w:spacing w:line="360" w:lineRule="auto"/>
        <w:ind w:firstLineChars="200" w:firstLine="480"/>
        <w:jc w:val="both"/>
        <w:rPr>
          <w:rFonts w:eastAsia="宋体"/>
        </w:rPr>
      </w:pPr>
      <w:r w:rsidRPr="00261AC6">
        <w:rPr>
          <w:rFonts w:eastAsia="宋体"/>
        </w:rPr>
        <w:t>由于深圳市的金融机构众多</w:t>
      </w:r>
      <w:r w:rsidRPr="00261AC6">
        <w:rPr>
          <w:rFonts w:eastAsia="宋体" w:hint="eastAsia"/>
        </w:rPr>
        <w:t>，</w:t>
      </w:r>
      <w:r w:rsidRPr="00261AC6">
        <w:rPr>
          <w:rFonts w:eastAsia="宋体"/>
        </w:rPr>
        <w:t>在执行</w:t>
      </w:r>
      <w:r w:rsidRPr="00261AC6">
        <w:rPr>
          <w:rFonts w:eastAsia="宋体" w:hint="eastAsia"/>
        </w:rPr>
        <w:t>《评级管理办法》的规定时，深圳市人民银行反洗钱处的任务十分繁琐，且需要耗费大量的时间。对金融机构和人民银行来说都是一个沉重的负担。因此急需建立一个高效的在线评级管理系统来减轻双方的负担。</w:t>
      </w:r>
    </w:p>
    <w:p w14:paraId="7A560475" w14:textId="77777777" w:rsidR="00261AC6" w:rsidRPr="00261AC6" w:rsidRDefault="00261AC6" w:rsidP="00261AC6">
      <w:pPr>
        <w:spacing w:line="360" w:lineRule="auto"/>
        <w:ind w:firstLineChars="200" w:firstLine="480"/>
        <w:jc w:val="both"/>
        <w:rPr>
          <w:rFonts w:eastAsia="宋体"/>
        </w:rPr>
      </w:pPr>
      <w:r w:rsidRPr="00261AC6">
        <w:rPr>
          <w:rFonts w:eastAsia="宋体" w:hint="eastAsia"/>
        </w:rPr>
        <w:t>同时为方便用户操作，减少不必要的成本，经反洗钱处研究决定，将此功能合并到新“深</w:t>
      </w:r>
      <w:r w:rsidRPr="00261AC6">
        <w:rPr>
          <w:rFonts w:eastAsia="宋体" w:hint="eastAsia"/>
        </w:rPr>
        <w:lastRenderedPageBreak/>
        <w:t>圳市金融机构反洗钱非现场监管系统”中。</w:t>
      </w:r>
    </w:p>
    <w:p w14:paraId="50F5F4EA" w14:textId="77777777" w:rsidR="00261AC6" w:rsidRPr="00261AC6" w:rsidRDefault="00261AC6" w:rsidP="00261AC6">
      <w:pPr>
        <w:pStyle w:val="2"/>
      </w:pPr>
      <w:bookmarkStart w:id="6" w:name="_Toc496290546"/>
      <w:r w:rsidRPr="00261AC6">
        <w:t>系统</w:t>
      </w:r>
      <w:r w:rsidRPr="00261AC6">
        <w:rPr>
          <w:rFonts w:hint="eastAsia"/>
        </w:rPr>
        <w:t>目标</w:t>
      </w:r>
      <w:bookmarkEnd w:id="6"/>
    </w:p>
    <w:p w14:paraId="06C18AF4" w14:textId="77777777" w:rsidR="00261AC6" w:rsidRPr="00261AC6" w:rsidRDefault="00261AC6" w:rsidP="00261AC6">
      <w:pPr>
        <w:spacing w:line="360" w:lineRule="auto"/>
        <w:ind w:firstLineChars="200" w:firstLine="480"/>
        <w:jc w:val="both"/>
        <w:rPr>
          <w:rFonts w:eastAsia="宋体"/>
        </w:rPr>
      </w:pPr>
      <w:r w:rsidRPr="00261AC6">
        <w:rPr>
          <w:rFonts w:eastAsia="宋体" w:hint="eastAsia"/>
        </w:rPr>
        <w:t>系统建设目标如下：</w:t>
      </w:r>
    </w:p>
    <w:p w14:paraId="49FC733B" w14:textId="77777777" w:rsidR="00261AC6" w:rsidRPr="00261AC6" w:rsidRDefault="00261AC6" w:rsidP="00261AC6">
      <w:pPr>
        <w:pStyle w:val="3"/>
      </w:pPr>
      <w:bookmarkStart w:id="7" w:name="_Toc496290547"/>
      <w:r w:rsidRPr="00261AC6">
        <w:t>重构系统老架构</w:t>
      </w:r>
      <w:bookmarkEnd w:id="7"/>
    </w:p>
    <w:p w14:paraId="74DD67EF" w14:textId="77777777" w:rsidR="00261AC6" w:rsidRPr="00261AC6" w:rsidRDefault="00261AC6" w:rsidP="00261AC6">
      <w:pPr>
        <w:spacing w:line="360" w:lineRule="auto"/>
        <w:ind w:firstLineChars="200" w:firstLine="480"/>
        <w:jc w:val="both"/>
        <w:rPr>
          <w:rFonts w:eastAsia="宋体"/>
        </w:rPr>
      </w:pPr>
      <w:r w:rsidRPr="00261AC6">
        <w:rPr>
          <w:rFonts w:eastAsia="宋体" w:hint="eastAsia"/>
        </w:rPr>
        <w:t>在过去</w:t>
      </w:r>
      <w:r w:rsidRPr="00261AC6">
        <w:rPr>
          <w:rFonts w:eastAsia="宋体" w:hint="eastAsia"/>
        </w:rPr>
        <w:t>7</w:t>
      </w:r>
      <w:r w:rsidRPr="00261AC6">
        <w:rPr>
          <w:rFonts w:eastAsia="宋体" w:hint="eastAsia"/>
        </w:rPr>
        <w:t>年中软件行业飞速发展，七年前所采用的先进技术架构在当下的时代来看过于陈旧，并且暴露了一些严重的安全性漏洞，存在安全隐患。因此急需更换系统架构，将</w:t>
      </w:r>
      <w:r w:rsidRPr="00261AC6">
        <w:rPr>
          <w:rFonts w:eastAsia="宋体" w:hint="eastAsia"/>
        </w:rPr>
        <w:t>struts</w:t>
      </w:r>
      <w:r w:rsidRPr="00261AC6">
        <w:rPr>
          <w:rFonts w:eastAsia="宋体"/>
        </w:rPr>
        <w:t>2</w:t>
      </w:r>
      <w:r w:rsidRPr="00261AC6">
        <w:rPr>
          <w:rFonts w:eastAsia="宋体"/>
        </w:rPr>
        <w:t>框架更换为更为先进与安全的</w:t>
      </w:r>
      <w:r w:rsidRPr="00261AC6">
        <w:rPr>
          <w:rFonts w:eastAsia="宋体"/>
        </w:rPr>
        <w:t>springMVC</w:t>
      </w:r>
      <w:r w:rsidRPr="00261AC6">
        <w:rPr>
          <w:rFonts w:eastAsia="宋体"/>
        </w:rPr>
        <w:t>框架</w:t>
      </w:r>
      <w:r w:rsidRPr="00261AC6">
        <w:rPr>
          <w:rFonts w:eastAsia="宋体" w:hint="eastAsia"/>
        </w:rPr>
        <w:t>，</w:t>
      </w:r>
      <w:r w:rsidRPr="00261AC6">
        <w:rPr>
          <w:rFonts w:eastAsia="宋体"/>
        </w:rPr>
        <w:t>同时</w:t>
      </w:r>
      <w:r w:rsidRPr="00261AC6">
        <w:rPr>
          <w:rFonts w:eastAsia="宋体" w:hint="eastAsia"/>
        </w:rPr>
        <w:t>，</w:t>
      </w:r>
      <w:r w:rsidRPr="00261AC6">
        <w:rPr>
          <w:rFonts w:eastAsia="宋体"/>
        </w:rPr>
        <w:t>新架构要体现对于扩展方面的全面考虑</w:t>
      </w:r>
      <w:r w:rsidRPr="00261AC6">
        <w:rPr>
          <w:rFonts w:eastAsia="宋体" w:hint="eastAsia"/>
        </w:rPr>
        <w:t>。</w:t>
      </w:r>
    </w:p>
    <w:p w14:paraId="6CE9434B" w14:textId="77777777" w:rsidR="00261AC6" w:rsidRPr="00261AC6" w:rsidRDefault="00261AC6" w:rsidP="00261AC6">
      <w:pPr>
        <w:pStyle w:val="3"/>
      </w:pPr>
      <w:bookmarkStart w:id="8" w:name="_Toc496290548"/>
      <w:r w:rsidRPr="00261AC6">
        <w:t>改造系统旧功能</w:t>
      </w:r>
      <w:bookmarkEnd w:id="8"/>
    </w:p>
    <w:p w14:paraId="4BC77DAB" w14:textId="77777777" w:rsidR="00261AC6" w:rsidRPr="00261AC6" w:rsidRDefault="00261AC6" w:rsidP="00261AC6">
      <w:pPr>
        <w:spacing w:line="360" w:lineRule="auto"/>
        <w:ind w:firstLineChars="200" w:firstLine="480"/>
        <w:jc w:val="both"/>
        <w:rPr>
          <w:rFonts w:eastAsia="宋体"/>
        </w:rPr>
      </w:pPr>
      <w:r w:rsidRPr="00261AC6">
        <w:rPr>
          <w:rFonts w:eastAsia="宋体" w:hint="eastAsia"/>
        </w:rPr>
        <w:t>原系统在经过</w:t>
      </w:r>
      <w:r w:rsidRPr="00261AC6">
        <w:rPr>
          <w:rFonts w:eastAsia="宋体" w:hint="eastAsia"/>
        </w:rPr>
        <w:t>7</w:t>
      </w:r>
      <w:r w:rsidRPr="00261AC6">
        <w:rPr>
          <w:rFonts w:eastAsia="宋体" w:hint="eastAsia"/>
        </w:rPr>
        <w:t>年时间的运行后，发现不能满足现在的监管需求，需要对原系统的</w:t>
      </w:r>
      <w:r w:rsidRPr="00261AC6">
        <w:rPr>
          <w:rFonts w:eastAsia="宋体"/>
        </w:rPr>
        <w:t>旧</w:t>
      </w:r>
      <w:r w:rsidRPr="00261AC6">
        <w:rPr>
          <w:rFonts w:eastAsia="宋体" w:hint="eastAsia"/>
        </w:rPr>
        <w:t>功能进行改造。需要进行改造的旧功能包括但不限于：档案管理模块、制度変更模块。</w:t>
      </w:r>
    </w:p>
    <w:p w14:paraId="3F2CF8D7" w14:textId="77777777" w:rsidR="00261AC6" w:rsidRPr="00261AC6" w:rsidRDefault="00261AC6" w:rsidP="00261AC6">
      <w:pPr>
        <w:spacing w:line="360" w:lineRule="auto"/>
        <w:ind w:firstLineChars="200" w:firstLine="480"/>
        <w:jc w:val="both"/>
        <w:rPr>
          <w:rFonts w:eastAsia="宋体"/>
        </w:rPr>
      </w:pPr>
      <w:r w:rsidRPr="00261AC6">
        <w:rPr>
          <w:rFonts w:eastAsia="宋体"/>
        </w:rPr>
        <w:t>档案管理模块</w:t>
      </w:r>
      <w:r w:rsidRPr="00261AC6">
        <w:rPr>
          <w:rFonts w:eastAsia="宋体" w:hint="eastAsia"/>
        </w:rPr>
        <w:t>：</w:t>
      </w:r>
      <w:r w:rsidRPr="00261AC6">
        <w:rPr>
          <w:rFonts w:eastAsia="宋体"/>
        </w:rPr>
        <w:t>金融机构</w:t>
      </w:r>
      <w:r w:rsidRPr="00261AC6">
        <w:rPr>
          <w:rFonts w:eastAsia="宋体" w:hint="eastAsia"/>
        </w:rPr>
        <w:t>需要上报本机构的档案资料，当资料信息发生变化时需要将电子版的信息上报到本系统，本系统及时的通知到人行用户，督促人行用户对其更新的资料进行查看与监管。</w:t>
      </w:r>
    </w:p>
    <w:p w14:paraId="3B532347" w14:textId="77777777" w:rsidR="00261AC6" w:rsidRPr="00261AC6" w:rsidRDefault="00261AC6" w:rsidP="00261AC6">
      <w:pPr>
        <w:spacing w:line="360" w:lineRule="auto"/>
        <w:ind w:firstLineChars="200" w:firstLine="480"/>
        <w:jc w:val="both"/>
        <w:rPr>
          <w:rFonts w:eastAsia="宋体"/>
        </w:rPr>
      </w:pPr>
      <w:r w:rsidRPr="00261AC6">
        <w:rPr>
          <w:rFonts w:eastAsia="宋体"/>
        </w:rPr>
        <w:t>制度変更模块</w:t>
      </w:r>
      <w:r w:rsidRPr="00261AC6">
        <w:rPr>
          <w:rFonts w:eastAsia="宋体" w:hint="eastAsia"/>
        </w:rPr>
        <w:t>：</w:t>
      </w:r>
      <w:r w:rsidRPr="00261AC6">
        <w:rPr>
          <w:rFonts w:eastAsia="宋体"/>
        </w:rPr>
        <w:t>金融机构的制度信息发生变更时</w:t>
      </w:r>
      <w:r w:rsidRPr="00261AC6">
        <w:rPr>
          <w:rFonts w:eastAsia="宋体" w:hint="eastAsia"/>
        </w:rPr>
        <w:t>，</w:t>
      </w:r>
      <w:r w:rsidRPr="00261AC6">
        <w:rPr>
          <w:rFonts w:eastAsia="宋体"/>
        </w:rPr>
        <w:t>首先要上报到本系统</w:t>
      </w:r>
      <w:r w:rsidRPr="00261AC6">
        <w:rPr>
          <w:rFonts w:eastAsia="宋体" w:hint="eastAsia"/>
        </w:rPr>
        <w:t>，</w:t>
      </w:r>
      <w:r w:rsidRPr="00261AC6">
        <w:rPr>
          <w:rFonts w:eastAsia="宋体"/>
        </w:rPr>
        <w:t>人行用户将对其制度进行审查与</w:t>
      </w:r>
      <w:r w:rsidRPr="00261AC6">
        <w:rPr>
          <w:rFonts w:eastAsia="宋体" w:hint="eastAsia"/>
        </w:rPr>
        <w:t>监管。</w:t>
      </w:r>
    </w:p>
    <w:p w14:paraId="7F7D2618" w14:textId="77777777" w:rsidR="00261AC6" w:rsidRPr="00261AC6" w:rsidRDefault="00261AC6" w:rsidP="00261AC6">
      <w:pPr>
        <w:pStyle w:val="3"/>
      </w:pPr>
      <w:bookmarkStart w:id="9" w:name="_Toc496290549"/>
      <w:r w:rsidRPr="00261AC6">
        <w:t>增添</w:t>
      </w:r>
      <w:r w:rsidRPr="00261AC6">
        <w:rPr>
          <w:rFonts w:hint="eastAsia"/>
        </w:rPr>
        <w:t>系统</w:t>
      </w:r>
      <w:r w:rsidRPr="00261AC6">
        <w:t>新功能</w:t>
      </w:r>
      <w:bookmarkEnd w:id="9"/>
    </w:p>
    <w:p w14:paraId="7F2B559C" w14:textId="77777777" w:rsidR="00261AC6" w:rsidRPr="00261AC6" w:rsidRDefault="00261AC6" w:rsidP="00261AC6">
      <w:pPr>
        <w:spacing w:line="360" w:lineRule="auto"/>
        <w:ind w:firstLineChars="200" w:firstLine="480"/>
        <w:jc w:val="both"/>
        <w:rPr>
          <w:rFonts w:eastAsia="宋体"/>
        </w:rPr>
      </w:pPr>
      <w:r w:rsidRPr="00261AC6">
        <w:rPr>
          <w:rFonts w:eastAsia="宋体"/>
        </w:rPr>
        <w:t>新系统将落实</w:t>
      </w:r>
      <w:r w:rsidRPr="00261AC6">
        <w:rPr>
          <w:rFonts w:eastAsia="宋体" w:hint="eastAsia"/>
        </w:rPr>
        <w:t>《评级管理办法》的有关规定，构建新一代的反洗钱分类评级系统，有效减轻人民银行的繁重负担，缩短分类评级花费的时间，且保证系统的简单性和易用性。</w:t>
      </w:r>
    </w:p>
    <w:p w14:paraId="3C803B48" w14:textId="77777777" w:rsidR="00261AC6" w:rsidRPr="00261AC6" w:rsidRDefault="00261AC6" w:rsidP="00261AC6">
      <w:pPr>
        <w:pStyle w:val="3"/>
      </w:pPr>
      <w:bookmarkStart w:id="10" w:name="_Toc496290550"/>
      <w:r w:rsidRPr="00261AC6">
        <w:t>完善系统</w:t>
      </w:r>
      <w:r w:rsidRPr="00261AC6">
        <w:rPr>
          <w:rFonts w:hint="eastAsia"/>
        </w:rPr>
        <w:t>灾备</w:t>
      </w:r>
      <w:r w:rsidRPr="00261AC6">
        <w:t>功能</w:t>
      </w:r>
      <w:bookmarkEnd w:id="10"/>
    </w:p>
    <w:p w14:paraId="1E6F0B81" w14:textId="77777777" w:rsidR="00261AC6" w:rsidRPr="00261AC6" w:rsidRDefault="00261AC6" w:rsidP="00261AC6">
      <w:pPr>
        <w:spacing w:line="360" w:lineRule="auto"/>
        <w:ind w:firstLineChars="200" w:firstLine="480"/>
        <w:jc w:val="both"/>
        <w:rPr>
          <w:rFonts w:eastAsia="宋体"/>
        </w:rPr>
      </w:pPr>
      <w:r w:rsidRPr="00261AC6">
        <w:rPr>
          <w:rFonts w:eastAsia="宋体"/>
        </w:rPr>
        <w:t>本系统在一期建设时没有做</w:t>
      </w:r>
      <w:r w:rsidRPr="00261AC6">
        <w:rPr>
          <w:rFonts w:eastAsia="宋体" w:hint="eastAsia"/>
        </w:rPr>
        <w:t>灾备</w:t>
      </w:r>
      <w:r w:rsidRPr="00261AC6">
        <w:rPr>
          <w:rFonts w:eastAsia="宋体"/>
        </w:rPr>
        <w:t>策略</w:t>
      </w:r>
      <w:r w:rsidRPr="00261AC6">
        <w:rPr>
          <w:rFonts w:eastAsia="宋体" w:hint="eastAsia"/>
        </w:rPr>
        <w:t>，</w:t>
      </w:r>
      <w:r w:rsidRPr="00261AC6">
        <w:rPr>
          <w:rFonts w:eastAsia="宋体"/>
        </w:rPr>
        <w:t>这样导致系统的运行是存在</w:t>
      </w:r>
      <w:r w:rsidRPr="00261AC6">
        <w:rPr>
          <w:rFonts w:eastAsia="宋体" w:hint="eastAsia"/>
        </w:rPr>
        <w:t>可靠性</w:t>
      </w:r>
      <w:r w:rsidRPr="00261AC6">
        <w:rPr>
          <w:rFonts w:eastAsia="宋体"/>
        </w:rPr>
        <w:t>风险的</w:t>
      </w:r>
      <w:r w:rsidRPr="00261AC6">
        <w:rPr>
          <w:rFonts w:eastAsia="宋体" w:hint="eastAsia"/>
        </w:rPr>
        <w:t>。</w:t>
      </w:r>
      <w:r w:rsidRPr="00261AC6">
        <w:rPr>
          <w:rFonts w:eastAsia="宋体"/>
        </w:rPr>
        <w:t>现在在新系统的二期建设需要完善这一点</w:t>
      </w:r>
      <w:r w:rsidRPr="00261AC6">
        <w:rPr>
          <w:rFonts w:eastAsia="宋体" w:hint="eastAsia"/>
        </w:rPr>
        <w:t>。</w:t>
      </w:r>
      <w:r w:rsidRPr="00261AC6">
        <w:rPr>
          <w:rFonts w:eastAsia="宋体"/>
        </w:rPr>
        <w:t>因此需要设计一个安全易用的系统</w:t>
      </w:r>
      <w:r w:rsidRPr="00261AC6">
        <w:rPr>
          <w:rFonts w:eastAsia="宋体" w:hint="eastAsia"/>
        </w:rPr>
        <w:t>灾备</w:t>
      </w:r>
      <w:r w:rsidRPr="00261AC6">
        <w:rPr>
          <w:rFonts w:eastAsia="宋体"/>
        </w:rPr>
        <w:t>策略保证系统在遇</w:t>
      </w:r>
      <w:r w:rsidRPr="00261AC6">
        <w:rPr>
          <w:rFonts w:eastAsia="宋体"/>
        </w:rPr>
        <w:lastRenderedPageBreak/>
        <w:t>到意外情况时</w:t>
      </w:r>
      <w:r w:rsidRPr="00261AC6">
        <w:rPr>
          <w:rFonts w:eastAsia="宋体" w:hint="eastAsia"/>
        </w:rPr>
        <w:t>，</w:t>
      </w:r>
      <w:r w:rsidRPr="00261AC6">
        <w:rPr>
          <w:rFonts w:eastAsia="宋体"/>
        </w:rPr>
        <w:t>依然能够正常运行</w:t>
      </w:r>
      <w:r w:rsidRPr="00261AC6">
        <w:rPr>
          <w:rFonts w:eastAsia="宋体" w:hint="eastAsia"/>
        </w:rPr>
        <w:t>。</w:t>
      </w:r>
    </w:p>
    <w:p w14:paraId="0B6B9B75" w14:textId="7C35A10B" w:rsidR="0085144C" w:rsidRPr="0085144C" w:rsidRDefault="004F0164" w:rsidP="0085144C">
      <w:pPr>
        <w:pStyle w:val="10"/>
      </w:pPr>
      <w:r>
        <w:rPr>
          <w:rFonts w:hint="eastAsia"/>
        </w:rPr>
        <w:t>角色分类</w:t>
      </w:r>
    </w:p>
    <w:p w14:paraId="3A37947F" w14:textId="2FE63F6D" w:rsidR="0085144C" w:rsidRDefault="004F0164" w:rsidP="00006204">
      <w:pPr>
        <w:pStyle w:val="2"/>
      </w:pPr>
      <w:r>
        <w:rPr>
          <w:rFonts w:hint="eastAsia"/>
        </w:rPr>
        <w:t>人民银行管理员角色</w:t>
      </w:r>
    </w:p>
    <w:p w14:paraId="0148A06F" w14:textId="1333F698" w:rsidR="004E4DF8" w:rsidRPr="004E4DF8" w:rsidRDefault="004F0164" w:rsidP="004E4DF8">
      <w:pPr>
        <w:pStyle w:val="af8"/>
        <w:numPr>
          <w:ilvl w:val="0"/>
          <w:numId w:val="23"/>
        </w:numPr>
        <w:ind w:firstLineChars="0"/>
        <w:rPr>
          <w:rFonts w:eastAsiaTheme="minorEastAsia"/>
        </w:rPr>
      </w:pPr>
      <w:r w:rsidRPr="004E4DF8">
        <w:rPr>
          <w:rFonts w:eastAsiaTheme="minorEastAsia" w:hint="eastAsia"/>
        </w:rPr>
        <w:t>拥有修改评级模板的权限。</w:t>
      </w:r>
    </w:p>
    <w:p w14:paraId="5A3F8310" w14:textId="4FBDF4EB" w:rsidR="004E4DF8" w:rsidRPr="004E4DF8" w:rsidRDefault="004F0164" w:rsidP="004E4DF8">
      <w:pPr>
        <w:pStyle w:val="af8"/>
        <w:numPr>
          <w:ilvl w:val="0"/>
          <w:numId w:val="23"/>
        </w:numPr>
        <w:ind w:firstLineChars="0"/>
        <w:rPr>
          <w:rFonts w:eastAsiaTheme="minorEastAsia"/>
        </w:rPr>
      </w:pPr>
      <w:r>
        <w:rPr>
          <w:rFonts w:eastAsiaTheme="minorEastAsia" w:hint="eastAsia"/>
        </w:rPr>
        <w:t>拥有评级状态切换的权限。</w:t>
      </w:r>
    </w:p>
    <w:p w14:paraId="5193D441" w14:textId="4F31C5C8" w:rsidR="0085144C" w:rsidRDefault="004F0164" w:rsidP="00006204">
      <w:pPr>
        <w:pStyle w:val="2"/>
      </w:pPr>
      <w:r>
        <w:rPr>
          <w:rFonts w:hint="eastAsia"/>
        </w:rPr>
        <w:t>人民银行评级管理者</w:t>
      </w:r>
      <w:r w:rsidRPr="002E6FFB">
        <w:rPr>
          <w:rFonts w:hint="eastAsia"/>
        </w:rPr>
        <w:t>角色</w:t>
      </w:r>
      <w:r>
        <w:t>1</w:t>
      </w:r>
    </w:p>
    <w:p w14:paraId="2F42A5F2" w14:textId="48144A30" w:rsidR="002E6FFB" w:rsidRDefault="004F0164" w:rsidP="00604C39">
      <w:pPr>
        <w:ind w:firstLineChars="100" w:firstLine="240"/>
        <w:rPr>
          <w:rFonts w:eastAsiaTheme="minorEastAsia"/>
        </w:rPr>
      </w:pPr>
      <w:r>
        <w:rPr>
          <w:rFonts w:eastAsiaTheme="minorEastAsia" w:hint="eastAsia"/>
        </w:rPr>
        <w:t>拥有对某类金融机构的评级权限，且某类金融机构的评级权限只能由一个人民银行评级管理者角色管理</w:t>
      </w:r>
    </w:p>
    <w:p w14:paraId="2AE4F0B5" w14:textId="21727885" w:rsidR="0085144C" w:rsidRDefault="004F0164" w:rsidP="00006204">
      <w:pPr>
        <w:pStyle w:val="2"/>
      </w:pPr>
      <w:r w:rsidRPr="0085144C">
        <w:rPr>
          <w:rFonts w:hint="eastAsia"/>
        </w:rPr>
        <w:t>人民银行评级管理者</w:t>
      </w:r>
      <w:r w:rsidRPr="002E6FFB">
        <w:rPr>
          <w:rFonts w:hint="eastAsia"/>
        </w:rPr>
        <w:t>角色</w:t>
      </w:r>
      <w:r>
        <w:t>2</w:t>
      </w:r>
    </w:p>
    <w:p w14:paraId="2BF327A5" w14:textId="1E15D362" w:rsidR="00006204" w:rsidRPr="00006204" w:rsidRDefault="004F0164" w:rsidP="00006204">
      <w:pPr>
        <w:rPr>
          <w:rFonts w:eastAsiaTheme="minorEastAsia"/>
        </w:rPr>
      </w:pPr>
      <w:r>
        <w:rPr>
          <w:rFonts w:eastAsiaTheme="minorEastAsia" w:hint="eastAsia"/>
        </w:rPr>
        <w:t>同上</w:t>
      </w:r>
    </w:p>
    <w:p w14:paraId="2A44C141" w14:textId="42FAADAE" w:rsidR="0085144C" w:rsidRDefault="004F0164" w:rsidP="00006204">
      <w:pPr>
        <w:pStyle w:val="2"/>
      </w:pPr>
      <w:r w:rsidRPr="0085144C">
        <w:rPr>
          <w:rFonts w:hint="eastAsia"/>
        </w:rPr>
        <w:t>人民银行评级管理者</w:t>
      </w:r>
      <w:r w:rsidRPr="002E6FFB">
        <w:rPr>
          <w:rFonts w:hint="eastAsia"/>
        </w:rPr>
        <w:t>角色</w:t>
      </w:r>
      <w:r>
        <w:t>3</w:t>
      </w:r>
    </w:p>
    <w:p w14:paraId="2AB6AC10" w14:textId="784830C8" w:rsidR="00006204" w:rsidRPr="00006204" w:rsidRDefault="004F0164" w:rsidP="00006204">
      <w:pPr>
        <w:rPr>
          <w:rFonts w:eastAsiaTheme="minorEastAsia"/>
        </w:rPr>
      </w:pPr>
      <w:r>
        <w:rPr>
          <w:rFonts w:eastAsiaTheme="minorEastAsia" w:hint="eastAsia"/>
        </w:rPr>
        <w:t>同上</w:t>
      </w:r>
    </w:p>
    <w:p w14:paraId="3CF3A64C" w14:textId="1F484128" w:rsidR="0085144C" w:rsidRDefault="004F0164" w:rsidP="00006204">
      <w:pPr>
        <w:pStyle w:val="2"/>
      </w:pPr>
      <w:r w:rsidRPr="0085144C">
        <w:rPr>
          <w:rFonts w:hint="eastAsia"/>
        </w:rPr>
        <w:t>人民银行评级管理者</w:t>
      </w:r>
      <w:r w:rsidRPr="002E6FFB">
        <w:rPr>
          <w:rFonts w:hint="eastAsia"/>
        </w:rPr>
        <w:t>角色</w:t>
      </w:r>
      <w:r>
        <w:t>4</w:t>
      </w:r>
    </w:p>
    <w:p w14:paraId="6A3F8C32" w14:textId="1E9FAA07" w:rsidR="00006204" w:rsidRPr="00006204" w:rsidRDefault="004F0164" w:rsidP="00006204">
      <w:pPr>
        <w:rPr>
          <w:rFonts w:eastAsiaTheme="minorEastAsia"/>
        </w:rPr>
      </w:pPr>
      <w:r>
        <w:rPr>
          <w:rFonts w:eastAsiaTheme="minorEastAsia" w:hint="eastAsia"/>
        </w:rPr>
        <w:t>同上</w:t>
      </w:r>
    </w:p>
    <w:p w14:paraId="22F24B28" w14:textId="207A1764" w:rsidR="00EB5DB1" w:rsidRDefault="004F0164" w:rsidP="00006204">
      <w:pPr>
        <w:pStyle w:val="2"/>
      </w:pPr>
      <w:r>
        <w:rPr>
          <w:rFonts w:hint="eastAsia"/>
        </w:rPr>
        <w:t>金融机构自评者</w:t>
      </w:r>
      <w:r w:rsidRPr="002E6FFB">
        <w:rPr>
          <w:rFonts w:hint="eastAsia"/>
        </w:rPr>
        <w:t>角色</w:t>
      </w:r>
      <w:r>
        <w:rPr>
          <w:rFonts w:hint="eastAsia"/>
        </w:rPr>
        <w:t>。</w:t>
      </w:r>
    </w:p>
    <w:p w14:paraId="443A1413" w14:textId="0C85F11A" w:rsidR="00450F3D" w:rsidRPr="009D220F" w:rsidRDefault="004F0164" w:rsidP="006E2EE0">
      <w:pPr>
        <w:rPr>
          <w:rFonts w:eastAsiaTheme="minorEastAsia"/>
        </w:rPr>
      </w:pPr>
      <w:r>
        <w:rPr>
          <w:rFonts w:eastAsiaTheme="minorEastAsia"/>
        </w:rPr>
        <w:t>1.</w:t>
      </w:r>
      <w:r w:rsidRPr="00450F3D">
        <w:rPr>
          <w:rFonts w:hint="eastAsia"/>
        </w:rPr>
        <w:t>拥有本家机构自评的权限</w:t>
      </w:r>
      <w:r>
        <w:rPr>
          <w:rFonts w:asciiTheme="minorEastAsia" w:eastAsiaTheme="minorEastAsia" w:hAnsiTheme="minorEastAsia" w:hint="eastAsia"/>
        </w:rPr>
        <w:t>。</w:t>
      </w:r>
    </w:p>
    <w:p w14:paraId="0320EEE1" w14:textId="5BBB3E67" w:rsidR="006E2EE0" w:rsidRPr="006E2EE0" w:rsidRDefault="004F0164" w:rsidP="0085144C">
      <w:pPr>
        <w:rPr>
          <w:rFonts w:eastAsiaTheme="minorEastAsia"/>
        </w:rPr>
      </w:pPr>
      <w:r>
        <w:rPr>
          <w:rFonts w:eastAsiaTheme="minorEastAsia"/>
        </w:rPr>
        <w:t>2.</w:t>
      </w:r>
      <w:r>
        <w:rPr>
          <w:rFonts w:eastAsiaTheme="minorEastAsia" w:hint="eastAsia"/>
        </w:rPr>
        <w:t>拥有本家机构的异议提出权限。</w:t>
      </w:r>
    </w:p>
    <w:p w14:paraId="2178D647" w14:textId="498AA0DE" w:rsidR="00EB5DB1" w:rsidRDefault="004F0164" w:rsidP="00006204">
      <w:pPr>
        <w:pStyle w:val="2"/>
      </w:pPr>
      <w:r>
        <w:rPr>
          <w:rFonts w:hint="eastAsia"/>
        </w:rPr>
        <w:t>金融机构复评者</w:t>
      </w:r>
      <w:r w:rsidRPr="002E6FFB">
        <w:rPr>
          <w:rFonts w:hint="eastAsia"/>
        </w:rPr>
        <w:t>角色</w:t>
      </w:r>
      <w:r>
        <w:rPr>
          <w:rFonts w:hint="eastAsia"/>
        </w:rPr>
        <w:t>。</w:t>
      </w:r>
    </w:p>
    <w:p w14:paraId="29D45394" w14:textId="6E15F8FA" w:rsidR="008324F6" w:rsidRDefault="004F0164" w:rsidP="0085144C">
      <w:pPr>
        <w:rPr>
          <w:rFonts w:eastAsiaTheme="minorEastAsia"/>
        </w:rPr>
      </w:pPr>
      <w:r w:rsidRPr="00450F3D">
        <w:rPr>
          <w:rFonts w:eastAsiaTheme="minorEastAsia" w:hint="eastAsia"/>
        </w:rPr>
        <w:t>拥有本家机构自评的权限</w:t>
      </w:r>
    </w:p>
    <w:p w14:paraId="4447C17A" w14:textId="0E6CDC04" w:rsidR="008324F6" w:rsidRPr="008324F6" w:rsidRDefault="008324F6" w:rsidP="008324F6">
      <w:pPr>
        <w:pStyle w:val="10"/>
      </w:pPr>
      <w:r>
        <w:lastRenderedPageBreak/>
        <w:t>评级管理功能模块</w:t>
      </w:r>
      <w:r>
        <w:rPr>
          <w:rFonts w:hint="eastAsia"/>
        </w:rPr>
        <w:t>（人行端）</w:t>
      </w:r>
    </w:p>
    <w:p w14:paraId="0C86ADD9" w14:textId="77777777" w:rsidR="008324F6" w:rsidRDefault="008324F6" w:rsidP="008324F6">
      <w:pPr>
        <w:pStyle w:val="2"/>
      </w:pPr>
      <w:r>
        <w:rPr>
          <w:rFonts w:hint="eastAsia"/>
        </w:rPr>
        <w:t>指标管理模块</w:t>
      </w:r>
    </w:p>
    <w:p w14:paraId="5A63D514" w14:textId="77777777" w:rsidR="008324F6" w:rsidRDefault="008324F6" w:rsidP="008324F6">
      <w:pPr>
        <w:pStyle w:val="3"/>
      </w:pPr>
      <w:bookmarkStart w:id="11" w:name="_数据库表的操作"/>
      <w:bookmarkEnd w:id="11"/>
      <w:r w:rsidRPr="002756A8">
        <w:rPr>
          <w:rFonts w:hint="eastAsia"/>
        </w:rPr>
        <w:t>数据库表</w:t>
      </w:r>
      <w:r>
        <w:rPr>
          <w:rFonts w:hint="eastAsia"/>
        </w:rPr>
        <w:t>的</w:t>
      </w:r>
      <w:r w:rsidRPr="002756A8">
        <w:rPr>
          <w:rFonts w:hint="eastAsia"/>
        </w:rPr>
        <w:t>操作</w:t>
      </w:r>
    </w:p>
    <w:p w14:paraId="25C811E9" w14:textId="77777777" w:rsidR="008324F6" w:rsidRPr="00FD022B" w:rsidRDefault="008324F6" w:rsidP="008324F6">
      <w:pPr>
        <w:pStyle w:val="4"/>
      </w:pPr>
      <w:r w:rsidRPr="00FD022B">
        <w:rPr>
          <w:rFonts w:hint="eastAsia"/>
        </w:rPr>
        <w:t>评级模板表（</w:t>
      </w:r>
      <w:r w:rsidRPr="00FD022B">
        <w:t>RT_TEMPLET</w:t>
      </w:r>
      <w:r w:rsidRPr="00FD022B">
        <w:rPr>
          <w:rFonts w:hint="eastAsia"/>
        </w:rPr>
        <w:t>）</w:t>
      </w:r>
    </w:p>
    <w:tbl>
      <w:tblPr>
        <w:tblW w:w="5000" w:type="pct"/>
        <w:jc w:val="center"/>
        <w:tblLook w:val="00A0" w:firstRow="1" w:lastRow="0" w:firstColumn="1" w:lastColumn="0" w:noHBand="0" w:noVBand="0"/>
      </w:tblPr>
      <w:tblGrid>
        <w:gridCol w:w="1757"/>
        <w:gridCol w:w="1127"/>
        <w:gridCol w:w="1449"/>
        <w:gridCol w:w="1451"/>
        <w:gridCol w:w="1976"/>
        <w:gridCol w:w="1976"/>
      </w:tblGrid>
      <w:tr w:rsidR="008324F6" w:rsidRPr="004D366D" w14:paraId="45F4CB29" w14:textId="77777777" w:rsidTr="008324F6">
        <w:trPr>
          <w:jc w:val="center"/>
        </w:trPr>
        <w:tc>
          <w:tcPr>
            <w:tcW w:w="902" w:type="pct"/>
            <w:tcBorders>
              <w:top w:val="single" w:sz="4" w:space="0" w:color="auto"/>
              <w:left w:val="single" w:sz="4" w:space="0" w:color="auto"/>
              <w:bottom w:val="single" w:sz="4" w:space="0" w:color="auto"/>
              <w:right w:val="single" w:sz="4" w:space="0" w:color="auto"/>
            </w:tcBorders>
          </w:tcPr>
          <w:p w14:paraId="0763D457" w14:textId="77777777" w:rsidR="008324F6" w:rsidRPr="004D366D" w:rsidRDefault="008324F6" w:rsidP="008324F6">
            <w:pPr>
              <w:pStyle w:val="15"/>
            </w:pPr>
            <w:r w:rsidRPr="004D366D">
              <w:rPr>
                <w:rFonts w:hint="eastAsia"/>
              </w:rPr>
              <w:t>字段名</w:t>
            </w:r>
          </w:p>
        </w:tc>
        <w:tc>
          <w:tcPr>
            <w:tcW w:w="579" w:type="pct"/>
            <w:tcBorders>
              <w:top w:val="single" w:sz="4" w:space="0" w:color="auto"/>
              <w:left w:val="single" w:sz="4" w:space="0" w:color="auto"/>
              <w:bottom w:val="single" w:sz="4" w:space="0" w:color="auto"/>
              <w:right w:val="single" w:sz="4" w:space="0" w:color="auto"/>
            </w:tcBorders>
          </w:tcPr>
          <w:p w14:paraId="1BD5C607" w14:textId="77777777" w:rsidR="008324F6" w:rsidRPr="004D366D" w:rsidRDefault="008324F6" w:rsidP="008324F6">
            <w:pPr>
              <w:pStyle w:val="15"/>
            </w:pPr>
            <w:r w:rsidRPr="004D366D">
              <w:rPr>
                <w:rFonts w:hint="cs"/>
              </w:rPr>
              <w:t>说</w:t>
            </w:r>
            <w:r w:rsidRPr="004D366D">
              <w:rPr>
                <w:rFonts w:hint="eastAsia"/>
              </w:rPr>
              <w:t>明</w:t>
            </w:r>
          </w:p>
        </w:tc>
        <w:tc>
          <w:tcPr>
            <w:tcW w:w="744" w:type="pct"/>
            <w:tcBorders>
              <w:top w:val="single" w:sz="4" w:space="0" w:color="auto"/>
              <w:left w:val="single" w:sz="4" w:space="0" w:color="auto"/>
              <w:bottom w:val="single" w:sz="4" w:space="0" w:color="auto"/>
              <w:right w:val="single" w:sz="4" w:space="0" w:color="auto"/>
            </w:tcBorders>
          </w:tcPr>
          <w:p w14:paraId="731ACBC3" w14:textId="77777777" w:rsidR="008324F6" w:rsidRPr="004D366D" w:rsidRDefault="008324F6" w:rsidP="008324F6">
            <w:pPr>
              <w:pStyle w:val="15"/>
            </w:pPr>
            <w:r w:rsidRPr="004D366D">
              <w:rPr>
                <w:rFonts w:hint="eastAsia"/>
              </w:rPr>
              <w:t>查</w:t>
            </w:r>
            <w:r w:rsidRPr="004D366D">
              <w:rPr>
                <w:rFonts w:hint="cs"/>
              </w:rPr>
              <w:t>询条</w:t>
            </w:r>
            <w:r w:rsidRPr="004D366D">
              <w:rPr>
                <w:rFonts w:hint="eastAsia"/>
              </w:rPr>
              <w:t>件</w:t>
            </w:r>
          </w:p>
        </w:tc>
        <w:tc>
          <w:tcPr>
            <w:tcW w:w="745" w:type="pct"/>
            <w:tcBorders>
              <w:top w:val="single" w:sz="4" w:space="0" w:color="auto"/>
              <w:left w:val="single" w:sz="4" w:space="0" w:color="auto"/>
              <w:bottom w:val="single" w:sz="4" w:space="0" w:color="auto"/>
              <w:right w:val="single" w:sz="4" w:space="0" w:color="auto"/>
            </w:tcBorders>
          </w:tcPr>
          <w:p w14:paraId="6607F425" w14:textId="77777777" w:rsidR="008324F6" w:rsidRPr="004D366D" w:rsidRDefault="008324F6" w:rsidP="008324F6">
            <w:pPr>
              <w:pStyle w:val="15"/>
            </w:pPr>
            <w:r w:rsidRPr="004D366D">
              <w:rPr>
                <w:rFonts w:hint="eastAsia"/>
              </w:rPr>
              <w:t>查</w:t>
            </w:r>
            <w:r w:rsidRPr="004D366D">
              <w:rPr>
                <w:rFonts w:hint="cs"/>
              </w:rPr>
              <w:t>询</w:t>
            </w:r>
            <w:r w:rsidRPr="004D366D">
              <w:rPr>
                <w:rFonts w:hint="eastAsia"/>
              </w:rPr>
              <w:t>是否</w:t>
            </w:r>
            <w:r w:rsidRPr="004D366D">
              <w:rPr>
                <w:rFonts w:hint="cs"/>
              </w:rPr>
              <w:t>显</w:t>
            </w:r>
            <w:r w:rsidRPr="004D366D">
              <w:rPr>
                <w:rFonts w:hint="eastAsia"/>
              </w:rPr>
              <w:t>示</w:t>
            </w:r>
          </w:p>
        </w:tc>
        <w:tc>
          <w:tcPr>
            <w:tcW w:w="1015" w:type="pct"/>
            <w:tcBorders>
              <w:top w:val="single" w:sz="4" w:space="0" w:color="auto"/>
              <w:left w:val="single" w:sz="4" w:space="0" w:color="auto"/>
              <w:bottom w:val="single" w:sz="4" w:space="0" w:color="auto"/>
              <w:right w:val="single" w:sz="4" w:space="0" w:color="auto"/>
            </w:tcBorders>
          </w:tcPr>
          <w:p w14:paraId="5A2E1677" w14:textId="77777777" w:rsidR="008324F6" w:rsidRPr="004D366D" w:rsidRDefault="008324F6" w:rsidP="008324F6">
            <w:pPr>
              <w:pStyle w:val="15"/>
            </w:pPr>
            <w:r w:rsidRPr="004D366D">
              <w:t>新增指标数据来源</w:t>
            </w:r>
          </w:p>
        </w:tc>
        <w:tc>
          <w:tcPr>
            <w:tcW w:w="1015" w:type="pct"/>
            <w:tcBorders>
              <w:top w:val="single" w:sz="4" w:space="0" w:color="auto"/>
              <w:left w:val="single" w:sz="4" w:space="0" w:color="auto"/>
              <w:bottom w:val="single" w:sz="4" w:space="0" w:color="auto"/>
              <w:right w:val="single" w:sz="4" w:space="0" w:color="auto"/>
            </w:tcBorders>
          </w:tcPr>
          <w:p w14:paraId="3520CA11" w14:textId="77777777" w:rsidR="008324F6" w:rsidRPr="004D366D" w:rsidRDefault="008324F6" w:rsidP="008324F6">
            <w:pPr>
              <w:pStyle w:val="15"/>
            </w:pPr>
            <w:r>
              <w:t>修改</w:t>
            </w:r>
          </w:p>
        </w:tc>
      </w:tr>
      <w:tr w:rsidR="008324F6" w:rsidRPr="004D366D" w14:paraId="17503082" w14:textId="77777777" w:rsidTr="008324F6">
        <w:trPr>
          <w:jc w:val="center"/>
        </w:trPr>
        <w:tc>
          <w:tcPr>
            <w:tcW w:w="902" w:type="pct"/>
            <w:tcBorders>
              <w:top w:val="single" w:sz="4" w:space="0" w:color="auto"/>
              <w:left w:val="single" w:sz="4" w:space="0" w:color="auto"/>
              <w:bottom w:val="single" w:sz="4" w:space="0" w:color="auto"/>
              <w:right w:val="single" w:sz="4" w:space="0" w:color="auto"/>
            </w:tcBorders>
          </w:tcPr>
          <w:p w14:paraId="5B22CDB1" w14:textId="77777777" w:rsidR="008324F6" w:rsidRPr="004D366D" w:rsidRDefault="008324F6" w:rsidP="008324F6">
            <w:pPr>
              <w:pStyle w:val="15"/>
            </w:pPr>
            <w:r w:rsidRPr="004D366D">
              <w:t>id</w:t>
            </w:r>
          </w:p>
        </w:tc>
        <w:tc>
          <w:tcPr>
            <w:tcW w:w="579" w:type="pct"/>
            <w:tcBorders>
              <w:top w:val="single" w:sz="4" w:space="0" w:color="auto"/>
              <w:left w:val="single" w:sz="4" w:space="0" w:color="auto"/>
              <w:bottom w:val="single" w:sz="4" w:space="0" w:color="auto"/>
              <w:right w:val="single" w:sz="4" w:space="0" w:color="auto"/>
            </w:tcBorders>
          </w:tcPr>
          <w:p w14:paraId="6139EB6C" w14:textId="77777777" w:rsidR="008324F6" w:rsidRPr="004D366D" w:rsidRDefault="008324F6" w:rsidP="008324F6">
            <w:pPr>
              <w:pStyle w:val="15"/>
            </w:pPr>
            <w:r w:rsidRPr="004D366D">
              <w:t>id</w:t>
            </w:r>
          </w:p>
        </w:tc>
        <w:tc>
          <w:tcPr>
            <w:tcW w:w="744" w:type="pct"/>
            <w:tcBorders>
              <w:top w:val="single" w:sz="4" w:space="0" w:color="auto"/>
              <w:left w:val="single" w:sz="4" w:space="0" w:color="auto"/>
              <w:bottom w:val="single" w:sz="4" w:space="0" w:color="auto"/>
              <w:right w:val="single" w:sz="4" w:space="0" w:color="auto"/>
            </w:tcBorders>
          </w:tcPr>
          <w:p w14:paraId="06096C33" w14:textId="77777777" w:rsidR="008324F6" w:rsidRPr="004D366D" w:rsidRDefault="008324F6" w:rsidP="008324F6">
            <w:pPr>
              <w:pStyle w:val="15"/>
            </w:pPr>
          </w:p>
        </w:tc>
        <w:tc>
          <w:tcPr>
            <w:tcW w:w="745" w:type="pct"/>
            <w:tcBorders>
              <w:top w:val="single" w:sz="4" w:space="0" w:color="auto"/>
              <w:left w:val="single" w:sz="4" w:space="0" w:color="auto"/>
              <w:bottom w:val="single" w:sz="4" w:space="0" w:color="auto"/>
              <w:right w:val="single" w:sz="4" w:space="0" w:color="auto"/>
            </w:tcBorders>
          </w:tcPr>
          <w:p w14:paraId="32888B76" w14:textId="77777777" w:rsidR="008324F6" w:rsidRPr="004D366D" w:rsidRDefault="008324F6" w:rsidP="008324F6">
            <w:pPr>
              <w:pStyle w:val="15"/>
            </w:pPr>
            <w:r w:rsidRPr="004D366D">
              <w:rPr>
                <w:rFonts w:hint="eastAsia"/>
              </w:rPr>
              <w:t>是</w:t>
            </w:r>
          </w:p>
        </w:tc>
        <w:tc>
          <w:tcPr>
            <w:tcW w:w="1015" w:type="pct"/>
            <w:tcBorders>
              <w:top w:val="single" w:sz="4" w:space="0" w:color="auto"/>
              <w:left w:val="single" w:sz="4" w:space="0" w:color="auto"/>
              <w:bottom w:val="single" w:sz="4" w:space="0" w:color="auto"/>
              <w:right w:val="single" w:sz="4" w:space="0" w:color="auto"/>
            </w:tcBorders>
          </w:tcPr>
          <w:p w14:paraId="3B5B0AC7" w14:textId="77777777" w:rsidR="008324F6" w:rsidRPr="004D366D" w:rsidRDefault="008324F6" w:rsidP="008324F6">
            <w:pPr>
              <w:pStyle w:val="15"/>
            </w:pPr>
            <w:r w:rsidRPr="004D366D">
              <w:rPr>
                <w:rFonts w:hint="cs"/>
              </w:rPr>
              <w:t>数据库自增</w:t>
            </w:r>
          </w:p>
        </w:tc>
        <w:tc>
          <w:tcPr>
            <w:tcW w:w="1015" w:type="pct"/>
            <w:tcBorders>
              <w:top w:val="single" w:sz="4" w:space="0" w:color="auto"/>
              <w:left w:val="single" w:sz="4" w:space="0" w:color="auto"/>
              <w:bottom w:val="single" w:sz="4" w:space="0" w:color="auto"/>
              <w:right w:val="single" w:sz="4" w:space="0" w:color="auto"/>
            </w:tcBorders>
          </w:tcPr>
          <w:p w14:paraId="2EB95720" w14:textId="77777777" w:rsidR="008324F6" w:rsidRPr="004D366D" w:rsidRDefault="008324F6" w:rsidP="008324F6">
            <w:pPr>
              <w:pStyle w:val="15"/>
            </w:pPr>
            <w:r>
              <w:rPr>
                <w:rFonts w:hint="cs"/>
              </w:rPr>
              <w:t>NA</w:t>
            </w:r>
          </w:p>
        </w:tc>
      </w:tr>
      <w:tr w:rsidR="008324F6" w:rsidRPr="004D366D" w14:paraId="3A6C2354" w14:textId="77777777" w:rsidTr="008324F6">
        <w:trPr>
          <w:jc w:val="center"/>
        </w:trPr>
        <w:tc>
          <w:tcPr>
            <w:tcW w:w="902" w:type="pct"/>
            <w:tcBorders>
              <w:top w:val="single" w:sz="4" w:space="0" w:color="auto"/>
              <w:left w:val="single" w:sz="4" w:space="0" w:color="auto"/>
              <w:bottom w:val="single" w:sz="4" w:space="0" w:color="auto"/>
              <w:right w:val="single" w:sz="4" w:space="0" w:color="auto"/>
            </w:tcBorders>
          </w:tcPr>
          <w:p w14:paraId="7A61A272" w14:textId="77777777" w:rsidR="008324F6" w:rsidRPr="004D366D" w:rsidRDefault="008324F6" w:rsidP="008324F6">
            <w:pPr>
              <w:pStyle w:val="15"/>
            </w:pPr>
            <w:r w:rsidRPr="004D366D">
              <w:t>year</w:t>
            </w:r>
          </w:p>
        </w:tc>
        <w:tc>
          <w:tcPr>
            <w:tcW w:w="579" w:type="pct"/>
            <w:tcBorders>
              <w:top w:val="single" w:sz="4" w:space="0" w:color="auto"/>
              <w:left w:val="single" w:sz="4" w:space="0" w:color="auto"/>
              <w:bottom w:val="single" w:sz="4" w:space="0" w:color="auto"/>
              <w:right w:val="single" w:sz="4" w:space="0" w:color="auto"/>
            </w:tcBorders>
          </w:tcPr>
          <w:p w14:paraId="0EA1EA99" w14:textId="77777777" w:rsidR="008324F6" w:rsidRPr="004D366D" w:rsidRDefault="008324F6" w:rsidP="008324F6">
            <w:pPr>
              <w:pStyle w:val="15"/>
            </w:pPr>
            <w:r w:rsidRPr="004D366D">
              <w:t>年度</w:t>
            </w:r>
          </w:p>
        </w:tc>
        <w:tc>
          <w:tcPr>
            <w:tcW w:w="744" w:type="pct"/>
            <w:tcBorders>
              <w:top w:val="single" w:sz="4" w:space="0" w:color="auto"/>
              <w:left w:val="single" w:sz="4" w:space="0" w:color="auto"/>
              <w:bottom w:val="single" w:sz="4" w:space="0" w:color="auto"/>
              <w:right w:val="single" w:sz="4" w:space="0" w:color="auto"/>
            </w:tcBorders>
          </w:tcPr>
          <w:p w14:paraId="74B1BABB" w14:textId="77777777" w:rsidR="008324F6" w:rsidRPr="004D366D" w:rsidRDefault="008324F6" w:rsidP="008324F6">
            <w:pPr>
              <w:pStyle w:val="15"/>
            </w:pPr>
            <w:r w:rsidRPr="004D366D">
              <w:rPr>
                <w:rFonts w:hint="eastAsia"/>
              </w:rPr>
              <w:t>是</w:t>
            </w:r>
          </w:p>
        </w:tc>
        <w:tc>
          <w:tcPr>
            <w:tcW w:w="745" w:type="pct"/>
            <w:tcBorders>
              <w:top w:val="single" w:sz="4" w:space="0" w:color="auto"/>
              <w:left w:val="single" w:sz="4" w:space="0" w:color="auto"/>
              <w:bottom w:val="single" w:sz="4" w:space="0" w:color="auto"/>
              <w:right w:val="single" w:sz="4" w:space="0" w:color="auto"/>
            </w:tcBorders>
          </w:tcPr>
          <w:p w14:paraId="61559F41" w14:textId="77777777" w:rsidR="008324F6" w:rsidRPr="004D366D" w:rsidRDefault="008324F6" w:rsidP="008324F6">
            <w:pPr>
              <w:pStyle w:val="15"/>
            </w:pPr>
            <w:r w:rsidRPr="004D366D">
              <w:rPr>
                <w:rFonts w:hint="eastAsia"/>
              </w:rPr>
              <w:t>是（表格外）</w:t>
            </w:r>
          </w:p>
        </w:tc>
        <w:tc>
          <w:tcPr>
            <w:tcW w:w="1015" w:type="pct"/>
            <w:tcBorders>
              <w:top w:val="single" w:sz="4" w:space="0" w:color="auto"/>
              <w:left w:val="single" w:sz="4" w:space="0" w:color="auto"/>
              <w:bottom w:val="single" w:sz="4" w:space="0" w:color="auto"/>
              <w:right w:val="single" w:sz="4" w:space="0" w:color="auto"/>
            </w:tcBorders>
          </w:tcPr>
          <w:p w14:paraId="2CCB5C41" w14:textId="77777777" w:rsidR="008324F6" w:rsidRPr="004D366D" w:rsidRDefault="008324F6" w:rsidP="008324F6">
            <w:pPr>
              <w:pStyle w:val="15"/>
            </w:pPr>
            <w:r w:rsidRPr="004D366D">
              <w:rPr>
                <w:rFonts w:hint="cs"/>
              </w:rPr>
              <w:t>系统输入（</w:t>
            </w:r>
            <w:r w:rsidRPr="004D366D">
              <w:rPr>
                <w:rFonts w:hint="eastAsia"/>
              </w:rPr>
              <w:t>默认为数据库中最新年度</w:t>
            </w:r>
            <w:r w:rsidRPr="004D366D">
              <w:rPr>
                <w:rFonts w:hint="cs"/>
              </w:rPr>
              <w:t>）</w:t>
            </w:r>
          </w:p>
        </w:tc>
        <w:tc>
          <w:tcPr>
            <w:tcW w:w="1015" w:type="pct"/>
            <w:tcBorders>
              <w:top w:val="single" w:sz="4" w:space="0" w:color="auto"/>
              <w:left w:val="single" w:sz="4" w:space="0" w:color="auto"/>
              <w:bottom w:val="single" w:sz="4" w:space="0" w:color="auto"/>
              <w:right w:val="single" w:sz="4" w:space="0" w:color="auto"/>
            </w:tcBorders>
          </w:tcPr>
          <w:p w14:paraId="109EE2B6" w14:textId="77777777" w:rsidR="008324F6" w:rsidRPr="004D366D" w:rsidRDefault="008324F6" w:rsidP="008324F6">
            <w:pPr>
              <w:pStyle w:val="15"/>
            </w:pPr>
            <w:r>
              <w:rPr>
                <w:rFonts w:hint="cs"/>
              </w:rPr>
              <w:t>NA</w:t>
            </w:r>
          </w:p>
        </w:tc>
      </w:tr>
      <w:tr w:rsidR="008324F6" w:rsidRPr="004D366D" w14:paraId="2C61A179" w14:textId="77777777" w:rsidTr="008324F6">
        <w:trPr>
          <w:jc w:val="center"/>
        </w:trPr>
        <w:tc>
          <w:tcPr>
            <w:tcW w:w="902" w:type="pct"/>
            <w:tcBorders>
              <w:top w:val="single" w:sz="4" w:space="0" w:color="auto"/>
              <w:left w:val="single" w:sz="4" w:space="0" w:color="auto"/>
              <w:bottom w:val="single" w:sz="4" w:space="0" w:color="auto"/>
              <w:right w:val="single" w:sz="4" w:space="0" w:color="auto"/>
            </w:tcBorders>
          </w:tcPr>
          <w:p w14:paraId="619424BB" w14:textId="77777777" w:rsidR="008324F6" w:rsidRPr="004D366D" w:rsidRDefault="008324F6" w:rsidP="008324F6">
            <w:pPr>
              <w:pStyle w:val="15"/>
            </w:pPr>
            <w:r w:rsidRPr="004D366D">
              <w:t>rate_type</w:t>
            </w:r>
          </w:p>
        </w:tc>
        <w:tc>
          <w:tcPr>
            <w:tcW w:w="579" w:type="pct"/>
            <w:tcBorders>
              <w:top w:val="single" w:sz="4" w:space="0" w:color="auto"/>
              <w:left w:val="single" w:sz="4" w:space="0" w:color="auto"/>
              <w:bottom w:val="single" w:sz="4" w:space="0" w:color="auto"/>
              <w:right w:val="single" w:sz="4" w:space="0" w:color="auto"/>
            </w:tcBorders>
          </w:tcPr>
          <w:p w14:paraId="0B520443" w14:textId="77777777" w:rsidR="008324F6" w:rsidRPr="004D366D" w:rsidRDefault="008324F6" w:rsidP="008324F6">
            <w:pPr>
              <w:pStyle w:val="15"/>
            </w:pPr>
            <w:r w:rsidRPr="004D366D">
              <w:t>评级表类型</w:t>
            </w:r>
          </w:p>
        </w:tc>
        <w:tc>
          <w:tcPr>
            <w:tcW w:w="744" w:type="pct"/>
            <w:tcBorders>
              <w:top w:val="single" w:sz="4" w:space="0" w:color="auto"/>
              <w:left w:val="single" w:sz="4" w:space="0" w:color="auto"/>
              <w:bottom w:val="single" w:sz="4" w:space="0" w:color="auto"/>
              <w:right w:val="single" w:sz="4" w:space="0" w:color="auto"/>
            </w:tcBorders>
          </w:tcPr>
          <w:p w14:paraId="647A2826" w14:textId="77777777" w:rsidR="008324F6" w:rsidRPr="004D366D" w:rsidRDefault="008324F6" w:rsidP="008324F6">
            <w:pPr>
              <w:pStyle w:val="15"/>
            </w:pPr>
            <w:r w:rsidRPr="004D366D">
              <w:rPr>
                <w:rFonts w:hint="eastAsia"/>
              </w:rPr>
              <w:t>是</w:t>
            </w:r>
          </w:p>
        </w:tc>
        <w:tc>
          <w:tcPr>
            <w:tcW w:w="745" w:type="pct"/>
            <w:tcBorders>
              <w:top w:val="single" w:sz="4" w:space="0" w:color="auto"/>
              <w:left w:val="single" w:sz="4" w:space="0" w:color="auto"/>
              <w:bottom w:val="single" w:sz="4" w:space="0" w:color="auto"/>
              <w:right w:val="single" w:sz="4" w:space="0" w:color="auto"/>
            </w:tcBorders>
          </w:tcPr>
          <w:p w14:paraId="3D632148" w14:textId="77777777" w:rsidR="008324F6" w:rsidRPr="004D366D" w:rsidRDefault="008324F6" w:rsidP="008324F6">
            <w:pPr>
              <w:pStyle w:val="15"/>
            </w:pPr>
            <w:r w:rsidRPr="004D366D">
              <w:rPr>
                <w:rFonts w:hint="eastAsia"/>
              </w:rPr>
              <w:t>是（表格外）</w:t>
            </w:r>
          </w:p>
        </w:tc>
        <w:tc>
          <w:tcPr>
            <w:tcW w:w="1015" w:type="pct"/>
            <w:tcBorders>
              <w:top w:val="single" w:sz="4" w:space="0" w:color="auto"/>
              <w:left w:val="single" w:sz="4" w:space="0" w:color="auto"/>
              <w:bottom w:val="single" w:sz="4" w:space="0" w:color="auto"/>
              <w:right w:val="single" w:sz="4" w:space="0" w:color="auto"/>
            </w:tcBorders>
          </w:tcPr>
          <w:p w14:paraId="1F009B14" w14:textId="77777777" w:rsidR="008324F6" w:rsidRDefault="008324F6" w:rsidP="008324F6">
            <w:pPr>
              <w:pStyle w:val="15"/>
              <w:rPr>
                <w:lang w:eastAsia="zh-CN"/>
              </w:rPr>
            </w:pPr>
            <w:r>
              <w:rPr>
                <w:rFonts w:hint="eastAsia"/>
              </w:rPr>
              <w:t>用户</w:t>
            </w:r>
            <w:r>
              <w:rPr>
                <w:rFonts w:hint="eastAsia"/>
                <w:lang w:eastAsia="zh-CN"/>
              </w:rPr>
              <w:t>选择</w:t>
            </w:r>
          </w:p>
          <w:p w14:paraId="754A1286" w14:textId="77777777" w:rsidR="008324F6" w:rsidRPr="004D366D" w:rsidRDefault="008324F6" w:rsidP="008324F6">
            <w:pPr>
              <w:pStyle w:val="15"/>
            </w:pPr>
            <w:r w:rsidRPr="004D366D">
              <w:rPr>
                <w:rFonts w:hint="eastAsia"/>
              </w:rPr>
              <w:t>法人机构（</w:t>
            </w:r>
            <w:r w:rsidRPr="004D366D">
              <w:rPr>
                <w:rFonts w:hint="eastAsia"/>
              </w:rPr>
              <w:t>00</w:t>
            </w:r>
            <w:r w:rsidRPr="004D366D">
              <w:rPr>
                <w:rFonts w:hint="eastAsia"/>
              </w:rPr>
              <w:t>）</w:t>
            </w:r>
          </w:p>
          <w:p w14:paraId="35B58ABA" w14:textId="77777777" w:rsidR="008324F6" w:rsidRPr="004D366D" w:rsidRDefault="008324F6" w:rsidP="008324F6">
            <w:pPr>
              <w:pStyle w:val="15"/>
            </w:pPr>
            <w:r w:rsidRPr="004D366D">
              <w:t>非法人机构</w:t>
            </w:r>
            <w:r w:rsidRPr="004D366D">
              <w:rPr>
                <w:rFonts w:hint="eastAsia"/>
              </w:rPr>
              <w:t>（</w:t>
            </w:r>
            <w:r w:rsidRPr="004D366D">
              <w:rPr>
                <w:rFonts w:hint="eastAsia"/>
              </w:rPr>
              <w:t>01</w:t>
            </w:r>
            <w:r w:rsidRPr="004D366D">
              <w:t>）</w:t>
            </w:r>
          </w:p>
        </w:tc>
        <w:tc>
          <w:tcPr>
            <w:tcW w:w="1015" w:type="pct"/>
            <w:tcBorders>
              <w:top w:val="single" w:sz="4" w:space="0" w:color="auto"/>
              <w:left w:val="single" w:sz="4" w:space="0" w:color="auto"/>
              <w:bottom w:val="single" w:sz="4" w:space="0" w:color="auto"/>
              <w:right w:val="single" w:sz="4" w:space="0" w:color="auto"/>
            </w:tcBorders>
          </w:tcPr>
          <w:p w14:paraId="1097D8B7" w14:textId="77777777" w:rsidR="008324F6" w:rsidRDefault="008324F6" w:rsidP="008324F6">
            <w:pPr>
              <w:pStyle w:val="15"/>
            </w:pPr>
            <w:r>
              <w:rPr>
                <w:rFonts w:hint="eastAsia"/>
              </w:rPr>
              <w:t>NA</w:t>
            </w:r>
          </w:p>
        </w:tc>
      </w:tr>
      <w:tr w:rsidR="008324F6" w:rsidRPr="004D366D" w14:paraId="22506FAF" w14:textId="77777777" w:rsidTr="008324F6">
        <w:trPr>
          <w:jc w:val="center"/>
        </w:trPr>
        <w:tc>
          <w:tcPr>
            <w:tcW w:w="902" w:type="pct"/>
            <w:tcBorders>
              <w:top w:val="single" w:sz="4" w:space="0" w:color="auto"/>
              <w:left w:val="single" w:sz="4" w:space="0" w:color="auto"/>
              <w:bottom w:val="single" w:sz="4" w:space="0" w:color="auto"/>
              <w:right w:val="single" w:sz="4" w:space="0" w:color="auto"/>
            </w:tcBorders>
          </w:tcPr>
          <w:p w14:paraId="387C7341" w14:textId="77777777" w:rsidR="008324F6" w:rsidRPr="004D366D" w:rsidRDefault="008324F6" w:rsidP="008324F6">
            <w:pPr>
              <w:pStyle w:val="15"/>
            </w:pPr>
            <w:r w:rsidRPr="004D366D">
              <w:t>parent_id</w:t>
            </w:r>
          </w:p>
        </w:tc>
        <w:tc>
          <w:tcPr>
            <w:tcW w:w="579" w:type="pct"/>
            <w:tcBorders>
              <w:top w:val="single" w:sz="4" w:space="0" w:color="auto"/>
              <w:left w:val="single" w:sz="4" w:space="0" w:color="auto"/>
              <w:bottom w:val="single" w:sz="4" w:space="0" w:color="auto"/>
              <w:right w:val="single" w:sz="4" w:space="0" w:color="auto"/>
            </w:tcBorders>
          </w:tcPr>
          <w:p w14:paraId="195E455B" w14:textId="77777777" w:rsidR="008324F6" w:rsidRPr="004D366D" w:rsidRDefault="008324F6" w:rsidP="008324F6">
            <w:pPr>
              <w:pStyle w:val="15"/>
            </w:pPr>
            <w:r w:rsidRPr="004D366D">
              <w:t>父指标</w:t>
            </w:r>
            <w:r w:rsidRPr="004D366D">
              <w:t>Id</w:t>
            </w:r>
          </w:p>
        </w:tc>
        <w:tc>
          <w:tcPr>
            <w:tcW w:w="744" w:type="pct"/>
            <w:tcBorders>
              <w:top w:val="single" w:sz="4" w:space="0" w:color="auto"/>
              <w:left w:val="single" w:sz="4" w:space="0" w:color="auto"/>
              <w:bottom w:val="single" w:sz="4" w:space="0" w:color="auto"/>
              <w:right w:val="single" w:sz="4" w:space="0" w:color="auto"/>
            </w:tcBorders>
          </w:tcPr>
          <w:p w14:paraId="50976523" w14:textId="77777777" w:rsidR="008324F6" w:rsidRPr="004D366D" w:rsidRDefault="008324F6" w:rsidP="008324F6">
            <w:pPr>
              <w:pStyle w:val="15"/>
            </w:pPr>
            <w:r w:rsidRPr="004D366D">
              <w:rPr>
                <w:rFonts w:hint="eastAsia"/>
              </w:rPr>
              <w:t>通过一级指标名称查询时要用到，且通过一级指标查询时，为下拉框选择</w:t>
            </w:r>
          </w:p>
        </w:tc>
        <w:tc>
          <w:tcPr>
            <w:tcW w:w="745" w:type="pct"/>
            <w:tcBorders>
              <w:top w:val="single" w:sz="4" w:space="0" w:color="auto"/>
              <w:left w:val="single" w:sz="4" w:space="0" w:color="auto"/>
              <w:bottom w:val="single" w:sz="4" w:space="0" w:color="auto"/>
              <w:right w:val="single" w:sz="4" w:space="0" w:color="auto"/>
            </w:tcBorders>
          </w:tcPr>
          <w:p w14:paraId="5B0FC894" w14:textId="77777777" w:rsidR="008324F6" w:rsidRPr="004D366D" w:rsidRDefault="008324F6" w:rsidP="008324F6">
            <w:pPr>
              <w:pStyle w:val="15"/>
            </w:pPr>
            <w:r w:rsidRPr="004D366D">
              <w:rPr>
                <w:rFonts w:hint="eastAsia"/>
              </w:rPr>
              <w:t>否（但体现在表格的列表中）</w:t>
            </w:r>
          </w:p>
        </w:tc>
        <w:tc>
          <w:tcPr>
            <w:tcW w:w="1015" w:type="pct"/>
            <w:tcBorders>
              <w:top w:val="single" w:sz="4" w:space="0" w:color="auto"/>
              <w:left w:val="single" w:sz="4" w:space="0" w:color="auto"/>
              <w:bottom w:val="single" w:sz="4" w:space="0" w:color="auto"/>
              <w:right w:val="single" w:sz="4" w:space="0" w:color="auto"/>
            </w:tcBorders>
          </w:tcPr>
          <w:p w14:paraId="078EBFF1" w14:textId="77777777" w:rsidR="008324F6" w:rsidRDefault="008324F6" w:rsidP="008324F6">
            <w:pPr>
              <w:pStyle w:val="15"/>
              <w:rPr>
                <w:lang w:eastAsia="zh-CN"/>
              </w:rPr>
            </w:pPr>
            <w:r>
              <w:rPr>
                <w:rFonts w:hint="cs"/>
              </w:rPr>
              <w:t>用户选择</w:t>
            </w:r>
            <w:r>
              <w:rPr>
                <w:rFonts w:hint="eastAsia"/>
                <w:lang w:eastAsia="zh-CN"/>
              </w:rPr>
              <w:t>，</w:t>
            </w:r>
          </w:p>
          <w:p w14:paraId="0A6642CA" w14:textId="77777777" w:rsidR="008324F6" w:rsidRDefault="008324F6" w:rsidP="008324F6">
            <w:pPr>
              <w:pStyle w:val="15"/>
              <w:rPr>
                <w:lang w:eastAsia="zh-CN"/>
              </w:rPr>
            </w:pPr>
            <w:r>
              <w:rPr>
                <w:rFonts w:hint="eastAsia"/>
                <w:lang w:eastAsia="zh-CN"/>
              </w:rPr>
              <w:t>新增为一级指标为时，填入</w:t>
            </w:r>
            <w:r>
              <w:rPr>
                <w:rFonts w:hint="eastAsia"/>
                <w:lang w:eastAsia="zh-CN"/>
              </w:rPr>
              <w:t>0.</w:t>
            </w:r>
          </w:p>
          <w:p w14:paraId="101D08BE" w14:textId="77777777" w:rsidR="008324F6" w:rsidRPr="004D366D" w:rsidRDefault="008324F6" w:rsidP="008324F6">
            <w:pPr>
              <w:pStyle w:val="15"/>
              <w:rPr>
                <w:lang w:eastAsia="zh-CN"/>
              </w:rPr>
            </w:pPr>
            <w:r>
              <w:rPr>
                <w:rFonts w:hint="eastAsia"/>
                <w:lang w:eastAsia="zh-CN"/>
              </w:rPr>
              <w:t>新增二级指标时，填入一级指标</w:t>
            </w:r>
            <w:r>
              <w:rPr>
                <w:lang w:eastAsia="zh-CN"/>
              </w:rPr>
              <w:t>id</w:t>
            </w:r>
          </w:p>
        </w:tc>
        <w:tc>
          <w:tcPr>
            <w:tcW w:w="1015" w:type="pct"/>
            <w:tcBorders>
              <w:top w:val="single" w:sz="4" w:space="0" w:color="auto"/>
              <w:left w:val="single" w:sz="4" w:space="0" w:color="auto"/>
              <w:bottom w:val="single" w:sz="4" w:space="0" w:color="auto"/>
              <w:right w:val="single" w:sz="4" w:space="0" w:color="auto"/>
            </w:tcBorders>
          </w:tcPr>
          <w:p w14:paraId="44E50DD5" w14:textId="77777777" w:rsidR="008324F6" w:rsidRDefault="008324F6" w:rsidP="008324F6">
            <w:pPr>
              <w:pStyle w:val="15"/>
            </w:pPr>
            <w:r>
              <w:rPr>
                <w:rFonts w:hint="cs"/>
              </w:rPr>
              <w:t>NA</w:t>
            </w:r>
          </w:p>
        </w:tc>
      </w:tr>
      <w:tr w:rsidR="008324F6" w:rsidRPr="004D366D" w14:paraId="131D8726" w14:textId="77777777" w:rsidTr="008324F6">
        <w:trPr>
          <w:jc w:val="center"/>
        </w:trPr>
        <w:tc>
          <w:tcPr>
            <w:tcW w:w="902" w:type="pct"/>
            <w:tcBorders>
              <w:top w:val="single" w:sz="4" w:space="0" w:color="auto"/>
              <w:left w:val="single" w:sz="4" w:space="0" w:color="auto"/>
              <w:bottom w:val="single" w:sz="4" w:space="0" w:color="auto"/>
              <w:right w:val="single" w:sz="4" w:space="0" w:color="auto"/>
            </w:tcBorders>
          </w:tcPr>
          <w:p w14:paraId="02D9551C" w14:textId="77777777" w:rsidR="008324F6" w:rsidRPr="004D366D" w:rsidRDefault="008324F6" w:rsidP="008324F6">
            <w:pPr>
              <w:pStyle w:val="15"/>
            </w:pPr>
            <w:r w:rsidRPr="004D366D">
              <w:t>Quota_Name</w:t>
            </w:r>
          </w:p>
        </w:tc>
        <w:tc>
          <w:tcPr>
            <w:tcW w:w="579" w:type="pct"/>
            <w:tcBorders>
              <w:top w:val="single" w:sz="4" w:space="0" w:color="auto"/>
              <w:left w:val="single" w:sz="4" w:space="0" w:color="auto"/>
              <w:bottom w:val="single" w:sz="4" w:space="0" w:color="auto"/>
              <w:right w:val="single" w:sz="4" w:space="0" w:color="auto"/>
            </w:tcBorders>
          </w:tcPr>
          <w:p w14:paraId="66A2C00D" w14:textId="77777777" w:rsidR="008324F6" w:rsidRPr="004D366D" w:rsidRDefault="008324F6" w:rsidP="008324F6">
            <w:pPr>
              <w:pStyle w:val="15"/>
            </w:pPr>
            <w:r w:rsidRPr="004D366D">
              <w:t>指标名称</w:t>
            </w:r>
          </w:p>
        </w:tc>
        <w:tc>
          <w:tcPr>
            <w:tcW w:w="744" w:type="pct"/>
            <w:tcBorders>
              <w:top w:val="single" w:sz="4" w:space="0" w:color="auto"/>
              <w:left w:val="single" w:sz="4" w:space="0" w:color="auto"/>
              <w:bottom w:val="single" w:sz="4" w:space="0" w:color="auto"/>
              <w:right w:val="single" w:sz="4" w:space="0" w:color="auto"/>
            </w:tcBorders>
          </w:tcPr>
          <w:p w14:paraId="0CAEAB5D" w14:textId="77777777" w:rsidR="008324F6" w:rsidRPr="004D366D" w:rsidRDefault="008324F6" w:rsidP="008324F6">
            <w:pPr>
              <w:pStyle w:val="15"/>
            </w:pPr>
            <w:r>
              <w:rPr>
                <w:rFonts w:hint="eastAsia"/>
              </w:rPr>
              <w:t>根据一级指标二级指标</w:t>
            </w:r>
            <w:r>
              <w:rPr>
                <w:rFonts w:hint="eastAsia"/>
                <w:lang w:eastAsia="zh-CN"/>
              </w:rPr>
              <w:t>，</w:t>
            </w:r>
            <w:r>
              <w:rPr>
                <w:rFonts w:hint="eastAsia"/>
              </w:rPr>
              <w:t>下拉框选择</w:t>
            </w:r>
          </w:p>
        </w:tc>
        <w:tc>
          <w:tcPr>
            <w:tcW w:w="745" w:type="pct"/>
            <w:tcBorders>
              <w:top w:val="single" w:sz="4" w:space="0" w:color="auto"/>
              <w:left w:val="single" w:sz="4" w:space="0" w:color="auto"/>
              <w:bottom w:val="single" w:sz="4" w:space="0" w:color="auto"/>
              <w:right w:val="single" w:sz="4" w:space="0" w:color="auto"/>
            </w:tcBorders>
          </w:tcPr>
          <w:p w14:paraId="23F0C3D6" w14:textId="77777777" w:rsidR="008324F6" w:rsidRPr="004D366D" w:rsidRDefault="008324F6" w:rsidP="008324F6">
            <w:pPr>
              <w:pStyle w:val="15"/>
            </w:pPr>
            <w:r w:rsidRPr="004D366D">
              <w:rPr>
                <w:rFonts w:hint="eastAsia"/>
              </w:rPr>
              <w:t>是</w:t>
            </w:r>
          </w:p>
        </w:tc>
        <w:tc>
          <w:tcPr>
            <w:tcW w:w="1015" w:type="pct"/>
            <w:tcBorders>
              <w:top w:val="single" w:sz="4" w:space="0" w:color="auto"/>
              <w:left w:val="single" w:sz="4" w:space="0" w:color="auto"/>
              <w:bottom w:val="single" w:sz="4" w:space="0" w:color="auto"/>
              <w:right w:val="single" w:sz="4" w:space="0" w:color="auto"/>
            </w:tcBorders>
          </w:tcPr>
          <w:p w14:paraId="6695B34B" w14:textId="77777777" w:rsidR="008324F6" w:rsidRDefault="008324F6" w:rsidP="008324F6">
            <w:pPr>
              <w:pStyle w:val="15"/>
              <w:rPr>
                <w:ins w:id="12" w:author="yl l" w:date="2017-11-17T10:40:00Z"/>
                <w:lang w:eastAsia="zh-CN"/>
              </w:rPr>
            </w:pPr>
            <w:r>
              <w:rPr>
                <w:rFonts w:hint="eastAsia"/>
                <w:lang w:eastAsia="zh-CN"/>
              </w:rPr>
              <w:t>用户输入</w:t>
            </w:r>
          </w:p>
          <w:p w14:paraId="180C3A30" w14:textId="77777777" w:rsidR="008324F6" w:rsidRPr="004D366D" w:rsidRDefault="008324F6" w:rsidP="008324F6">
            <w:pPr>
              <w:pStyle w:val="15"/>
              <w:rPr>
                <w:lang w:eastAsia="zh-CN"/>
              </w:rPr>
            </w:pPr>
            <w:r w:rsidRPr="0085513A">
              <w:rPr>
                <w:rFonts w:hint="eastAsia"/>
                <w:lang w:eastAsia="zh-CN"/>
              </w:rPr>
              <w:t>初始化指标名称</w:t>
            </w:r>
            <w:r w:rsidRPr="0085513A">
              <w:rPr>
                <w:rFonts w:hint="eastAsia"/>
                <w:lang w:eastAsia="zh-CN"/>
              </w:rPr>
              <w:t xml:space="preserve"> </w:t>
            </w:r>
            <w:r w:rsidRPr="0085513A">
              <w:rPr>
                <w:rFonts w:hint="eastAsia"/>
                <w:lang w:eastAsia="zh-CN"/>
              </w:rPr>
              <w:t>最前面添加指标序号</w:t>
            </w:r>
          </w:p>
        </w:tc>
        <w:tc>
          <w:tcPr>
            <w:tcW w:w="1015" w:type="pct"/>
            <w:tcBorders>
              <w:top w:val="single" w:sz="4" w:space="0" w:color="auto"/>
              <w:left w:val="single" w:sz="4" w:space="0" w:color="auto"/>
              <w:bottom w:val="single" w:sz="4" w:space="0" w:color="auto"/>
              <w:right w:val="single" w:sz="4" w:space="0" w:color="auto"/>
            </w:tcBorders>
          </w:tcPr>
          <w:p w14:paraId="2820F32B" w14:textId="77777777" w:rsidR="008324F6" w:rsidRDefault="008324F6" w:rsidP="008324F6">
            <w:pPr>
              <w:pStyle w:val="15"/>
              <w:rPr>
                <w:lang w:eastAsia="zh-CN"/>
              </w:rPr>
            </w:pPr>
            <w:r w:rsidRPr="00CE589D">
              <w:rPr>
                <w:rFonts w:hint="eastAsia"/>
                <w:lang w:eastAsia="zh-CN"/>
              </w:rPr>
              <w:t>用户输入</w:t>
            </w:r>
          </w:p>
        </w:tc>
      </w:tr>
      <w:tr w:rsidR="008324F6" w:rsidRPr="004D366D" w14:paraId="73924A6F" w14:textId="77777777" w:rsidTr="008324F6">
        <w:trPr>
          <w:jc w:val="center"/>
        </w:trPr>
        <w:tc>
          <w:tcPr>
            <w:tcW w:w="902" w:type="pct"/>
            <w:tcBorders>
              <w:top w:val="single" w:sz="4" w:space="0" w:color="auto"/>
              <w:left w:val="single" w:sz="4" w:space="0" w:color="auto"/>
              <w:bottom w:val="single" w:sz="4" w:space="0" w:color="auto"/>
              <w:right w:val="single" w:sz="4" w:space="0" w:color="auto"/>
            </w:tcBorders>
          </w:tcPr>
          <w:p w14:paraId="6ED67E11" w14:textId="77777777" w:rsidR="008324F6" w:rsidRPr="004D366D" w:rsidRDefault="008324F6" w:rsidP="008324F6">
            <w:pPr>
              <w:pStyle w:val="15"/>
            </w:pPr>
            <w:r w:rsidRPr="004D366D">
              <w:t>Quota_ desc</w:t>
            </w:r>
          </w:p>
        </w:tc>
        <w:tc>
          <w:tcPr>
            <w:tcW w:w="579" w:type="pct"/>
            <w:tcBorders>
              <w:top w:val="single" w:sz="4" w:space="0" w:color="auto"/>
              <w:left w:val="single" w:sz="4" w:space="0" w:color="auto"/>
              <w:bottom w:val="single" w:sz="4" w:space="0" w:color="auto"/>
              <w:right w:val="single" w:sz="4" w:space="0" w:color="auto"/>
            </w:tcBorders>
          </w:tcPr>
          <w:p w14:paraId="35AF3408" w14:textId="77777777" w:rsidR="008324F6" w:rsidRPr="004D366D" w:rsidRDefault="008324F6" w:rsidP="008324F6">
            <w:pPr>
              <w:pStyle w:val="15"/>
            </w:pPr>
            <w:r w:rsidRPr="004D366D">
              <w:t>指标描述</w:t>
            </w:r>
          </w:p>
        </w:tc>
        <w:tc>
          <w:tcPr>
            <w:tcW w:w="744" w:type="pct"/>
            <w:tcBorders>
              <w:top w:val="single" w:sz="4" w:space="0" w:color="auto"/>
              <w:left w:val="single" w:sz="4" w:space="0" w:color="auto"/>
              <w:bottom w:val="single" w:sz="4" w:space="0" w:color="auto"/>
              <w:right w:val="single" w:sz="4" w:space="0" w:color="auto"/>
            </w:tcBorders>
          </w:tcPr>
          <w:p w14:paraId="1D6BF970" w14:textId="77777777" w:rsidR="008324F6" w:rsidRPr="004D366D" w:rsidRDefault="008324F6" w:rsidP="008324F6">
            <w:pPr>
              <w:pStyle w:val="15"/>
            </w:pPr>
            <w:r w:rsidRPr="004D366D">
              <w:rPr>
                <w:rFonts w:hint="eastAsia"/>
              </w:rPr>
              <w:t>否</w:t>
            </w:r>
          </w:p>
        </w:tc>
        <w:tc>
          <w:tcPr>
            <w:tcW w:w="745" w:type="pct"/>
            <w:tcBorders>
              <w:top w:val="single" w:sz="4" w:space="0" w:color="auto"/>
              <w:left w:val="single" w:sz="4" w:space="0" w:color="auto"/>
              <w:bottom w:val="single" w:sz="4" w:space="0" w:color="auto"/>
              <w:right w:val="single" w:sz="4" w:space="0" w:color="auto"/>
            </w:tcBorders>
          </w:tcPr>
          <w:p w14:paraId="524D120E" w14:textId="77777777" w:rsidR="008324F6" w:rsidRPr="004D366D" w:rsidRDefault="008324F6" w:rsidP="008324F6">
            <w:pPr>
              <w:pStyle w:val="15"/>
            </w:pPr>
            <w:r w:rsidRPr="004D366D">
              <w:rPr>
                <w:rFonts w:hint="eastAsia"/>
              </w:rPr>
              <w:t>是</w:t>
            </w:r>
          </w:p>
        </w:tc>
        <w:tc>
          <w:tcPr>
            <w:tcW w:w="1015" w:type="pct"/>
            <w:tcBorders>
              <w:top w:val="single" w:sz="4" w:space="0" w:color="auto"/>
              <w:left w:val="single" w:sz="4" w:space="0" w:color="auto"/>
              <w:bottom w:val="single" w:sz="4" w:space="0" w:color="auto"/>
              <w:right w:val="single" w:sz="4" w:space="0" w:color="auto"/>
            </w:tcBorders>
          </w:tcPr>
          <w:p w14:paraId="71BA9127" w14:textId="77777777" w:rsidR="008324F6" w:rsidRPr="004D366D" w:rsidRDefault="008324F6" w:rsidP="008324F6">
            <w:pPr>
              <w:pStyle w:val="15"/>
            </w:pPr>
            <w:r>
              <w:rPr>
                <w:rFonts w:hint="cs"/>
              </w:rPr>
              <w:t>用户输入</w:t>
            </w:r>
          </w:p>
        </w:tc>
        <w:tc>
          <w:tcPr>
            <w:tcW w:w="1015" w:type="pct"/>
            <w:tcBorders>
              <w:top w:val="single" w:sz="4" w:space="0" w:color="auto"/>
              <w:left w:val="single" w:sz="4" w:space="0" w:color="auto"/>
              <w:bottom w:val="single" w:sz="4" w:space="0" w:color="auto"/>
              <w:right w:val="single" w:sz="4" w:space="0" w:color="auto"/>
            </w:tcBorders>
          </w:tcPr>
          <w:p w14:paraId="1D5F7EDB" w14:textId="77777777" w:rsidR="008324F6" w:rsidRDefault="008324F6" w:rsidP="008324F6">
            <w:pPr>
              <w:pStyle w:val="15"/>
            </w:pPr>
            <w:r>
              <w:rPr>
                <w:rFonts w:hint="cs"/>
              </w:rPr>
              <w:t>用户输入</w:t>
            </w:r>
          </w:p>
        </w:tc>
      </w:tr>
      <w:tr w:rsidR="008324F6" w:rsidRPr="004D366D" w14:paraId="717E461C" w14:textId="77777777" w:rsidTr="008324F6">
        <w:trPr>
          <w:jc w:val="center"/>
        </w:trPr>
        <w:tc>
          <w:tcPr>
            <w:tcW w:w="902" w:type="pct"/>
            <w:tcBorders>
              <w:top w:val="single" w:sz="4" w:space="0" w:color="auto"/>
              <w:left w:val="single" w:sz="4" w:space="0" w:color="auto"/>
              <w:bottom w:val="single" w:sz="4" w:space="0" w:color="auto"/>
              <w:right w:val="single" w:sz="4" w:space="0" w:color="auto"/>
            </w:tcBorders>
          </w:tcPr>
          <w:p w14:paraId="4E3E6AFA" w14:textId="77777777" w:rsidR="008324F6" w:rsidRPr="004D366D" w:rsidRDefault="008324F6" w:rsidP="008324F6">
            <w:pPr>
              <w:pStyle w:val="15"/>
            </w:pPr>
            <w:r w:rsidRPr="004D366D">
              <w:t>standard</w:t>
            </w:r>
          </w:p>
        </w:tc>
        <w:tc>
          <w:tcPr>
            <w:tcW w:w="579" w:type="pct"/>
            <w:tcBorders>
              <w:top w:val="single" w:sz="4" w:space="0" w:color="auto"/>
              <w:left w:val="single" w:sz="4" w:space="0" w:color="auto"/>
              <w:bottom w:val="single" w:sz="4" w:space="0" w:color="auto"/>
              <w:right w:val="single" w:sz="4" w:space="0" w:color="auto"/>
            </w:tcBorders>
          </w:tcPr>
          <w:p w14:paraId="4B9ACCF7" w14:textId="77777777" w:rsidR="008324F6" w:rsidRPr="004D366D" w:rsidRDefault="008324F6" w:rsidP="008324F6">
            <w:pPr>
              <w:pStyle w:val="15"/>
            </w:pPr>
            <w:r w:rsidRPr="004D366D">
              <w:t>评分标准</w:t>
            </w:r>
          </w:p>
        </w:tc>
        <w:tc>
          <w:tcPr>
            <w:tcW w:w="744" w:type="pct"/>
            <w:tcBorders>
              <w:top w:val="single" w:sz="4" w:space="0" w:color="auto"/>
              <w:left w:val="single" w:sz="4" w:space="0" w:color="auto"/>
              <w:bottom w:val="single" w:sz="4" w:space="0" w:color="auto"/>
              <w:right w:val="single" w:sz="4" w:space="0" w:color="auto"/>
            </w:tcBorders>
          </w:tcPr>
          <w:p w14:paraId="0CB5F8E6" w14:textId="77777777" w:rsidR="008324F6" w:rsidRPr="004D366D" w:rsidRDefault="008324F6" w:rsidP="008324F6">
            <w:pPr>
              <w:pStyle w:val="15"/>
            </w:pPr>
            <w:r w:rsidRPr="004D366D">
              <w:rPr>
                <w:rFonts w:hint="eastAsia"/>
              </w:rPr>
              <w:t>否</w:t>
            </w:r>
          </w:p>
        </w:tc>
        <w:tc>
          <w:tcPr>
            <w:tcW w:w="745" w:type="pct"/>
            <w:tcBorders>
              <w:top w:val="single" w:sz="4" w:space="0" w:color="auto"/>
              <w:left w:val="single" w:sz="4" w:space="0" w:color="auto"/>
              <w:bottom w:val="single" w:sz="4" w:space="0" w:color="auto"/>
              <w:right w:val="single" w:sz="4" w:space="0" w:color="auto"/>
            </w:tcBorders>
          </w:tcPr>
          <w:p w14:paraId="3C1A48E0" w14:textId="77777777" w:rsidR="008324F6" w:rsidRPr="004D366D" w:rsidRDefault="008324F6" w:rsidP="008324F6">
            <w:pPr>
              <w:pStyle w:val="15"/>
            </w:pPr>
            <w:r w:rsidRPr="004D366D">
              <w:rPr>
                <w:rFonts w:hint="eastAsia"/>
              </w:rPr>
              <w:t>是</w:t>
            </w:r>
          </w:p>
        </w:tc>
        <w:tc>
          <w:tcPr>
            <w:tcW w:w="1015" w:type="pct"/>
            <w:tcBorders>
              <w:top w:val="single" w:sz="4" w:space="0" w:color="auto"/>
              <w:left w:val="single" w:sz="4" w:space="0" w:color="auto"/>
              <w:bottom w:val="single" w:sz="4" w:space="0" w:color="auto"/>
              <w:right w:val="single" w:sz="4" w:space="0" w:color="auto"/>
            </w:tcBorders>
          </w:tcPr>
          <w:p w14:paraId="576A917D" w14:textId="77777777" w:rsidR="008324F6" w:rsidRDefault="008324F6" w:rsidP="008324F6">
            <w:pPr>
              <w:pStyle w:val="15"/>
            </w:pPr>
            <w:r>
              <w:t>一级指标</w:t>
            </w:r>
            <w:r>
              <w:rPr>
                <w:rFonts w:hint="eastAsia"/>
                <w:lang w:eastAsia="zh-CN"/>
              </w:rPr>
              <w:t>：</w:t>
            </w:r>
            <w:r>
              <w:t>不填</w:t>
            </w:r>
          </w:p>
          <w:p w14:paraId="2E5C59A1" w14:textId="77777777" w:rsidR="008324F6" w:rsidRPr="004D366D" w:rsidRDefault="008324F6" w:rsidP="008324F6">
            <w:pPr>
              <w:pStyle w:val="15"/>
              <w:rPr>
                <w:lang w:eastAsia="zh-CN"/>
              </w:rPr>
            </w:pPr>
            <w:r>
              <w:rPr>
                <w:rFonts w:hint="cs"/>
              </w:rPr>
              <w:t>二级指标</w:t>
            </w:r>
            <w:r>
              <w:rPr>
                <w:rFonts w:hint="eastAsia"/>
                <w:lang w:eastAsia="zh-CN"/>
              </w:rPr>
              <w:t>：</w:t>
            </w:r>
            <w:r>
              <w:rPr>
                <w:rFonts w:hint="cs"/>
              </w:rPr>
              <w:t>用户输入</w:t>
            </w:r>
            <w:r>
              <w:rPr>
                <w:rFonts w:hint="eastAsia"/>
                <w:lang w:eastAsia="zh-CN"/>
              </w:rPr>
              <w:t>。</w:t>
            </w:r>
          </w:p>
        </w:tc>
        <w:tc>
          <w:tcPr>
            <w:tcW w:w="1015" w:type="pct"/>
            <w:tcBorders>
              <w:top w:val="single" w:sz="4" w:space="0" w:color="auto"/>
              <w:left w:val="single" w:sz="4" w:space="0" w:color="auto"/>
              <w:bottom w:val="single" w:sz="4" w:space="0" w:color="auto"/>
              <w:right w:val="single" w:sz="4" w:space="0" w:color="auto"/>
            </w:tcBorders>
          </w:tcPr>
          <w:p w14:paraId="27E73A93" w14:textId="77777777" w:rsidR="008324F6" w:rsidRDefault="008324F6" w:rsidP="008324F6">
            <w:pPr>
              <w:pStyle w:val="15"/>
              <w:rPr>
                <w:lang w:eastAsia="zh-CN"/>
              </w:rPr>
            </w:pPr>
            <w:r>
              <w:t>一级指标</w:t>
            </w:r>
            <w:r>
              <w:rPr>
                <w:rFonts w:hint="eastAsia"/>
                <w:lang w:eastAsia="zh-CN"/>
              </w:rPr>
              <w:t>：</w:t>
            </w:r>
            <w:r>
              <w:t>不填</w:t>
            </w:r>
            <w:r>
              <w:rPr>
                <w:rFonts w:hint="eastAsia"/>
                <w:lang w:eastAsia="zh-CN"/>
              </w:rPr>
              <w:t>，</w:t>
            </w:r>
            <w:r>
              <w:t>不显示</w:t>
            </w:r>
            <w:r>
              <w:rPr>
                <w:rFonts w:hint="eastAsia"/>
                <w:lang w:eastAsia="zh-CN"/>
              </w:rPr>
              <w:t>。</w:t>
            </w:r>
          </w:p>
          <w:p w14:paraId="6CBEDF02" w14:textId="77777777" w:rsidR="008324F6" w:rsidRDefault="008324F6" w:rsidP="008324F6">
            <w:pPr>
              <w:pStyle w:val="15"/>
            </w:pPr>
            <w:r w:rsidRPr="00CE589D">
              <w:rPr>
                <w:rFonts w:hint="eastAsia"/>
              </w:rPr>
              <w:t>二级指标：用户输入。</w:t>
            </w:r>
          </w:p>
        </w:tc>
      </w:tr>
      <w:tr w:rsidR="008324F6" w:rsidRPr="004D366D" w14:paraId="6990B687" w14:textId="77777777" w:rsidTr="008324F6">
        <w:trPr>
          <w:jc w:val="center"/>
        </w:trPr>
        <w:tc>
          <w:tcPr>
            <w:tcW w:w="902" w:type="pct"/>
            <w:tcBorders>
              <w:top w:val="single" w:sz="4" w:space="0" w:color="auto"/>
              <w:left w:val="single" w:sz="4" w:space="0" w:color="auto"/>
              <w:bottom w:val="single" w:sz="4" w:space="0" w:color="auto"/>
              <w:right w:val="single" w:sz="4" w:space="0" w:color="auto"/>
            </w:tcBorders>
          </w:tcPr>
          <w:p w14:paraId="1454A014" w14:textId="77777777" w:rsidR="008324F6" w:rsidRPr="004D366D" w:rsidRDefault="008324F6" w:rsidP="008324F6">
            <w:pPr>
              <w:pStyle w:val="15"/>
            </w:pPr>
            <w:r w:rsidRPr="004D366D">
              <w:t>is_selfAssessment</w:t>
            </w:r>
          </w:p>
        </w:tc>
        <w:tc>
          <w:tcPr>
            <w:tcW w:w="579" w:type="pct"/>
            <w:tcBorders>
              <w:top w:val="single" w:sz="4" w:space="0" w:color="auto"/>
              <w:left w:val="single" w:sz="4" w:space="0" w:color="auto"/>
              <w:bottom w:val="single" w:sz="4" w:space="0" w:color="auto"/>
              <w:right w:val="single" w:sz="4" w:space="0" w:color="auto"/>
            </w:tcBorders>
          </w:tcPr>
          <w:p w14:paraId="0D8DD524" w14:textId="77777777" w:rsidR="008324F6" w:rsidRPr="004D366D" w:rsidRDefault="008324F6" w:rsidP="008324F6">
            <w:pPr>
              <w:pStyle w:val="15"/>
            </w:pPr>
            <w:r w:rsidRPr="004D366D">
              <w:t>是否允许自评</w:t>
            </w:r>
          </w:p>
        </w:tc>
        <w:tc>
          <w:tcPr>
            <w:tcW w:w="744" w:type="pct"/>
            <w:tcBorders>
              <w:top w:val="single" w:sz="4" w:space="0" w:color="auto"/>
              <w:left w:val="single" w:sz="4" w:space="0" w:color="auto"/>
              <w:bottom w:val="single" w:sz="4" w:space="0" w:color="auto"/>
              <w:right w:val="single" w:sz="4" w:space="0" w:color="auto"/>
            </w:tcBorders>
          </w:tcPr>
          <w:p w14:paraId="1536908F" w14:textId="77777777" w:rsidR="008324F6" w:rsidRPr="004D366D" w:rsidRDefault="008324F6" w:rsidP="008324F6">
            <w:pPr>
              <w:pStyle w:val="15"/>
            </w:pPr>
            <w:r w:rsidRPr="004D366D">
              <w:rPr>
                <w:rFonts w:hint="eastAsia"/>
              </w:rPr>
              <w:t>否</w:t>
            </w:r>
          </w:p>
        </w:tc>
        <w:tc>
          <w:tcPr>
            <w:tcW w:w="745" w:type="pct"/>
            <w:tcBorders>
              <w:top w:val="single" w:sz="4" w:space="0" w:color="auto"/>
              <w:left w:val="single" w:sz="4" w:space="0" w:color="auto"/>
              <w:bottom w:val="single" w:sz="4" w:space="0" w:color="auto"/>
              <w:right w:val="single" w:sz="4" w:space="0" w:color="auto"/>
            </w:tcBorders>
          </w:tcPr>
          <w:p w14:paraId="6954868D" w14:textId="77777777" w:rsidR="008324F6" w:rsidRPr="004D366D" w:rsidRDefault="008324F6" w:rsidP="008324F6">
            <w:pPr>
              <w:pStyle w:val="15"/>
            </w:pPr>
            <w:r w:rsidRPr="004D366D">
              <w:rPr>
                <w:rFonts w:hint="eastAsia"/>
              </w:rPr>
              <w:t>是</w:t>
            </w:r>
          </w:p>
        </w:tc>
        <w:tc>
          <w:tcPr>
            <w:tcW w:w="1015" w:type="pct"/>
            <w:tcBorders>
              <w:top w:val="single" w:sz="4" w:space="0" w:color="auto"/>
              <w:left w:val="single" w:sz="4" w:space="0" w:color="auto"/>
              <w:bottom w:val="single" w:sz="4" w:space="0" w:color="auto"/>
              <w:right w:val="single" w:sz="4" w:space="0" w:color="auto"/>
            </w:tcBorders>
          </w:tcPr>
          <w:p w14:paraId="6ABACFCC" w14:textId="77777777" w:rsidR="008324F6" w:rsidRDefault="008324F6" w:rsidP="008324F6">
            <w:pPr>
              <w:pStyle w:val="15"/>
            </w:pPr>
            <w:r w:rsidRPr="004F369D">
              <w:rPr>
                <w:rFonts w:hint="eastAsia"/>
              </w:rPr>
              <w:t>一级指标：不填</w:t>
            </w:r>
          </w:p>
          <w:p w14:paraId="1BC2B9A0" w14:textId="77777777" w:rsidR="008324F6" w:rsidRPr="004D366D" w:rsidRDefault="008324F6" w:rsidP="008324F6">
            <w:pPr>
              <w:pStyle w:val="15"/>
              <w:rPr>
                <w:lang w:eastAsia="zh-CN"/>
              </w:rPr>
            </w:pPr>
            <w:r>
              <w:rPr>
                <w:rFonts w:hint="cs"/>
              </w:rPr>
              <w:t>二级指标</w:t>
            </w:r>
            <w:r>
              <w:rPr>
                <w:rFonts w:hint="eastAsia"/>
                <w:lang w:eastAsia="zh-CN"/>
              </w:rPr>
              <w:t>：</w:t>
            </w:r>
            <w:r>
              <w:rPr>
                <w:rFonts w:hint="cs"/>
              </w:rPr>
              <w:t>用户选择输入</w:t>
            </w:r>
            <w:r>
              <w:rPr>
                <w:rFonts w:hint="eastAsia"/>
                <w:lang w:eastAsia="zh-CN"/>
              </w:rPr>
              <w:t>。</w:t>
            </w:r>
            <w:r>
              <w:rPr>
                <w:lang w:eastAsia="zh-CN"/>
              </w:rPr>
              <w:t xml:space="preserve">00 </w:t>
            </w:r>
            <w:r>
              <w:rPr>
                <w:rFonts w:hint="eastAsia"/>
                <w:lang w:eastAsia="zh-CN"/>
              </w:rPr>
              <w:t>否</w:t>
            </w:r>
            <w:r>
              <w:rPr>
                <w:lang w:eastAsia="zh-CN"/>
              </w:rPr>
              <w:t xml:space="preserve">01 </w:t>
            </w:r>
            <w:r>
              <w:rPr>
                <w:rFonts w:hint="eastAsia"/>
                <w:lang w:eastAsia="zh-CN"/>
              </w:rPr>
              <w:t>是。</w:t>
            </w:r>
          </w:p>
        </w:tc>
        <w:tc>
          <w:tcPr>
            <w:tcW w:w="1015" w:type="pct"/>
            <w:tcBorders>
              <w:top w:val="single" w:sz="4" w:space="0" w:color="auto"/>
              <w:left w:val="single" w:sz="4" w:space="0" w:color="auto"/>
              <w:bottom w:val="single" w:sz="4" w:space="0" w:color="auto"/>
              <w:right w:val="single" w:sz="4" w:space="0" w:color="auto"/>
            </w:tcBorders>
          </w:tcPr>
          <w:p w14:paraId="1857F3E9" w14:textId="77777777" w:rsidR="008324F6" w:rsidRDefault="008324F6" w:rsidP="008324F6">
            <w:pPr>
              <w:pStyle w:val="15"/>
            </w:pPr>
            <w:r>
              <w:rPr>
                <w:rFonts w:hint="eastAsia"/>
              </w:rPr>
              <w:t>一级指标：不填，不显示。</w:t>
            </w:r>
          </w:p>
          <w:p w14:paraId="013501BF" w14:textId="77777777" w:rsidR="008324F6" w:rsidRPr="004F369D" w:rsidRDefault="008324F6" w:rsidP="008324F6">
            <w:pPr>
              <w:pStyle w:val="15"/>
            </w:pPr>
            <w:r>
              <w:rPr>
                <w:rFonts w:hint="eastAsia"/>
              </w:rPr>
              <w:t>二级指标：</w:t>
            </w:r>
            <w:r w:rsidRPr="00CB5766">
              <w:rPr>
                <w:rFonts w:hint="eastAsia"/>
              </w:rPr>
              <w:t>用户选择输入。</w:t>
            </w:r>
            <w:r w:rsidRPr="00CB5766">
              <w:t xml:space="preserve">00 </w:t>
            </w:r>
            <w:r w:rsidRPr="00CB5766">
              <w:t>否</w:t>
            </w:r>
            <w:r w:rsidRPr="00CB5766">
              <w:t xml:space="preserve">01 </w:t>
            </w:r>
            <w:r w:rsidRPr="00CB5766">
              <w:t>是</w:t>
            </w:r>
            <w:r>
              <w:rPr>
                <w:rFonts w:hint="eastAsia"/>
                <w:lang w:eastAsia="zh-CN"/>
              </w:rPr>
              <w:t>。</w:t>
            </w:r>
          </w:p>
        </w:tc>
      </w:tr>
      <w:tr w:rsidR="008324F6" w:rsidRPr="004D366D" w14:paraId="1A4B9B4A" w14:textId="77777777" w:rsidTr="008324F6">
        <w:trPr>
          <w:jc w:val="center"/>
        </w:trPr>
        <w:tc>
          <w:tcPr>
            <w:tcW w:w="902" w:type="pct"/>
            <w:tcBorders>
              <w:top w:val="single" w:sz="4" w:space="0" w:color="auto"/>
              <w:left w:val="single" w:sz="4" w:space="0" w:color="auto"/>
              <w:bottom w:val="single" w:sz="4" w:space="0" w:color="auto"/>
              <w:right w:val="single" w:sz="4" w:space="0" w:color="auto"/>
            </w:tcBorders>
          </w:tcPr>
          <w:p w14:paraId="6FB75772" w14:textId="77777777" w:rsidR="008324F6" w:rsidRPr="004D366D" w:rsidRDefault="008324F6" w:rsidP="008324F6">
            <w:pPr>
              <w:pStyle w:val="15"/>
            </w:pPr>
            <w:r w:rsidRPr="004D366D">
              <w:t>Sa_requirement</w:t>
            </w:r>
          </w:p>
        </w:tc>
        <w:tc>
          <w:tcPr>
            <w:tcW w:w="579" w:type="pct"/>
            <w:tcBorders>
              <w:top w:val="single" w:sz="4" w:space="0" w:color="auto"/>
              <w:left w:val="single" w:sz="4" w:space="0" w:color="auto"/>
              <w:bottom w:val="single" w:sz="4" w:space="0" w:color="auto"/>
              <w:right w:val="single" w:sz="4" w:space="0" w:color="auto"/>
            </w:tcBorders>
          </w:tcPr>
          <w:p w14:paraId="67A2A620" w14:textId="77777777" w:rsidR="008324F6" w:rsidRPr="004D366D" w:rsidRDefault="008324F6" w:rsidP="008324F6">
            <w:pPr>
              <w:pStyle w:val="15"/>
            </w:pPr>
            <w:r w:rsidRPr="004D366D">
              <w:t>自评理由要求</w:t>
            </w:r>
          </w:p>
        </w:tc>
        <w:tc>
          <w:tcPr>
            <w:tcW w:w="744" w:type="pct"/>
            <w:tcBorders>
              <w:top w:val="single" w:sz="4" w:space="0" w:color="auto"/>
              <w:left w:val="single" w:sz="4" w:space="0" w:color="auto"/>
              <w:bottom w:val="single" w:sz="4" w:space="0" w:color="auto"/>
              <w:right w:val="single" w:sz="4" w:space="0" w:color="auto"/>
            </w:tcBorders>
          </w:tcPr>
          <w:p w14:paraId="65CC0140" w14:textId="77777777" w:rsidR="008324F6" w:rsidRPr="004D366D" w:rsidRDefault="008324F6" w:rsidP="008324F6">
            <w:pPr>
              <w:pStyle w:val="15"/>
            </w:pPr>
            <w:r w:rsidRPr="004D366D">
              <w:rPr>
                <w:rFonts w:hint="eastAsia"/>
              </w:rPr>
              <w:t>否</w:t>
            </w:r>
          </w:p>
        </w:tc>
        <w:tc>
          <w:tcPr>
            <w:tcW w:w="745" w:type="pct"/>
            <w:tcBorders>
              <w:top w:val="single" w:sz="4" w:space="0" w:color="auto"/>
              <w:left w:val="single" w:sz="4" w:space="0" w:color="auto"/>
              <w:bottom w:val="single" w:sz="4" w:space="0" w:color="auto"/>
              <w:right w:val="single" w:sz="4" w:space="0" w:color="auto"/>
            </w:tcBorders>
          </w:tcPr>
          <w:p w14:paraId="5E58D61B" w14:textId="77777777" w:rsidR="008324F6" w:rsidRPr="004D366D" w:rsidRDefault="008324F6" w:rsidP="008324F6">
            <w:pPr>
              <w:pStyle w:val="15"/>
            </w:pPr>
            <w:r w:rsidRPr="004D366D">
              <w:rPr>
                <w:rFonts w:hint="eastAsia"/>
              </w:rPr>
              <w:t>是</w:t>
            </w:r>
          </w:p>
        </w:tc>
        <w:tc>
          <w:tcPr>
            <w:tcW w:w="1015" w:type="pct"/>
            <w:tcBorders>
              <w:top w:val="single" w:sz="4" w:space="0" w:color="auto"/>
              <w:left w:val="single" w:sz="4" w:space="0" w:color="auto"/>
              <w:bottom w:val="single" w:sz="4" w:space="0" w:color="auto"/>
              <w:right w:val="single" w:sz="4" w:space="0" w:color="auto"/>
            </w:tcBorders>
          </w:tcPr>
          <w:p w14:paraId="111AAC31" w14:textId="77777777" w:rsidR="008324F6" w:rsidRDefault="008324F6" w:rsidP="008324F6">
            <w:pPr>
              <w:pStyle w:val="15"/>
              <w:rPr>
                <w:lang w:eastAsia="zh-CN"/>
              </w:rPr>
            </w:pPr>
            <w:r w:rsidRPr="004F369D">
              <w:rPr>
                <w:rFonts w:hint="eastAsia"/>
              </w:rPr>
              <w:t>一级指标：不填</w:t>
            </w:r>
            <w:r>
              <w:rPr>
                <w:rFonts w:hint="eastAsia"/>
                <w:lang w:eastAsia="zh-CN"/>
              </w:rPr>
              <w:t>。</w:t>
            </w:r>
          </w:p>
          <w:p w14:paraId="474C9A3C" w14:textId="77777777" w:rsidR="008324F6" w:rsidRPr="004D366D" w:rsidRDefault="008324F6" w:rsidP="008324F6">
            <w:pPr>
              <w:pStyle w:val="15"/>
            </w:pPr>
            <w:r w:rsidRPr="00785351">
              <w:rPr>
                <w:rFonts w:hint="eastAsia"/>
              </w:rPr>
              <w:t>二级指标</w:t>
            </w:r>
            <w:r>
              <w:rPr>
                <w:rFonts w:hint="eastAsia"/>
                <w:lang w:eastAsia="zh-CN"/>
              </w:rPr>
              <w:t>：</w:t>
            </w:r>
            <w:r>
              <w:rPr>
                <w:rFonts w:hint="eastAsia"/>
              </w:rPr>
              <w:t>用户输入</w:t>
            </w:r>
            <w:r>
              <w:rPr>
                <w:rFonts w:hint="eastAsia"/>
                <w:lang w:eastAsia="zh-CN"/>
              </w:rPr>
              <w:t>。</w:t>
            </w:r>
          </w:p>
        </w:tc>
        <w:tc>
          <w:tcPr>
            <w:tcW w:w="1015" w:type="pct"/>
            <w:tcBorders>
              <w:top w:val="single" w:sz="4" w:space="0" w:color="auto"/>
              <w:left w:val="single" w:sz="4" w:space="0" w:color="auto"/>
              <w:bottom w:val="single" w:sz="4" w:space="0" w:color="auto"/>
              <w:right w:val="single" w:sz="4" w:space="0" w:color="auto"/>
            </w:tcBorders>
          </w:tcPr>
          <w:p w14:paraId="60C5BFBE" w14:textId="77777777" w:rsidR="008324F6" w:rsidRDefault="008324F6" w:rsidP="008324F6">
            <w:pPr>
              <w:pStyle w:val="15"/>
            </w:pPr>
            <w:r>
              <w:rPr>
                <w:rFonts w:hint="eastAsia"/>
              </w:rPr>
              <w:t>一级指标：不填，不显示。</w:t>
            </w:r>
          </w:p>
          <w:p w14:paraId="1D59D4F6" w14:textId="77777777" w:rsidR="008324F6" w:rsidRPr="004F369D" w:rsidRDefault="008324F6" w:rsidP="008324F6">
            <w:pPr>
              <w:pStyle w:val="15"/>
            </w:pPr>
            <w:r>
              <w:rPr>
                <w:rFonts w:hint="eastAsia"/>
              </w:rPr>
              <w:t>二级指标：</w:t>
            </w:r>
            <w:r w:rsidRPr="00A01A4B">
              <w:rPr>
                <w:rFonts w:hint="eastAsia"/>
              </w:rPr>
              <w:t>用户输入</w:t>
            </w:r>
            <w:r>
              <w:rPr>
                <w:rFonts w:hint="eastAsia"/>
                <w:lang w:eastAsia="zh-CN"/>
              </w:rPr>
              <w:t>。</w:t>
            </w:r>
          </w:p>
        </w:tc>
      </w:tr>
      <w:tr w:rsidR="008324F6" w:rsidRPr="004D366D" w14:paraId="412EEE26" w14:textId="77777777" w:rsidTr="008324F6">
        <w:trPr>
          <w:jc w:val="center"/>
        </w:trPr>
        <w:tc>
          <w:tcPr>
            <w:tcW w:w="902" w:type="pct"/>
            <w:tcBorders>
              <w:top w:val="single" w:sz="4" w:space="0" w:color="auto"/>
              <w:left w:val="single" w:sz="4" w:space="0" w:color="auto"/>
              <w:bottom w:val="single" w:sz="4" w:space="0" w:color="auto"/>
              <w:right w:val="single" w:sz="4" w:space="0" w:color="auto"/>
            </w:tcBorders>
          </w:tcPr>
          <w:p w14:paraId="61912904" w14:textId="77777777" w:rsidR="008324F6" w:rsidRPr="004D366D" w:rsidRDefault="008324F6" w:rsidP="008324F6">
            <w:pPr>
              <w:pStyle w:val="15"/>
            </w:pPr>
            <w:r w:rsidRPr="004D366D">
              <w:t>score</w:t>
            </w:r>
          </w:p>
        </w:tc>
        <w:tc>
          <w:tcPr>
            <w:tcW w:w="579" w:type="pct"/>
            <w:tcBorders>
              <w:top w:val="single" w:sz="4" w:space="0" w:color="auto"/>
              <w:left w:val="single" w:sz="4" w:space="0" w:color="auto"/>
              <w:bottom w:val="single" w:sz="4" w:space="0" w:color="auto"/>
              <w:right w:val="single" w:sz="4" w:space="0" w:color="auto"/>
            </w:tcBorders>
          </w:tcPr>
          <w:p w14:paraId="18DF7511" w14:textId="77777777" w:rsidR="008324F6" w:rsidRPr="004D366D" w:rsidRDefault="008324F6" w:rsidP="008324F6">
            <w:pPr>
              <w:pStyle w:val="15"/>
            </w:pPr>
            <w:r w:rsidRPr="004D366D">
              <w:t>分值</w:t>
            </w:r>
          </w:p>
        </w:tc>
        <w:tc>
          <w:tcPr>
            <w:tcW w:w="744" w:type="pct"/>
            <w:tcBorders>
              <w:top w:val="single" w:sz="4" w:space="0" w:color="auto"/>
              <w:left w:val="single" w:sz="4" w:space="0" w:color="auto"/>
              <w:bottom w:val="single" w:sz="4" w:space="0" w:color="auto"/>
              <w:right w:val="single" w:sz="4" w:space="0" w:color="auto"/>
            </w:tcBorders>
            <w:vAlign w:val="center"/>
          </w:tcPr>
          <w:p w14:paraId="4F9AD542" w14:textId="77777777" w:rsidR="008324F6" w:rsidRPr="004D366D" w:rsidRDefault="008324F6" w:rsidP="008324F6">
            <w:pPr>
              <w:pStyle w:val="15"/>
            </w:pPr>
            <w:r w:rsidRPr="004D366D">
              <w:rPr>
                <w:rFonts w:hint="eastAsia"/>
              </w:rPr>
              <w:t>否</w:t>
            </w:r>
          </w:p>
        </w:tc>
        <w:tc>
          <w:tcPr>
            <w:tcW w:w="745" w:type="pct"/>
            <w:tcBorders>
              <w:top w:val="single" w:sz="4" w:space="0" w:color="auto"/>
              <w:left w:val="single" w:sz="4" w:space="0" w:color="auto"/>
              <w:bottom w:val="single" w:sz="4" w:space="0" w:color="auto"/>
              <w:right w:val="single" w:sz="4" w:space="0" w:color="auto"/>
            </w:tcBorders>
            <w:vAlign w:val="center"/>
          </w:tcPr>
          <w:p w14:paraId="01F414C8" w14:textId="77777777" w:rsidR="008324F6" w:rsidRPr="004D366D" w:rsidRDefault="008324F6" w:rsidP="008324F6">
            <w:pPr>
              <w:pStyle w:val="15"/>
            </w:pPr>
            <w:r w:rsidRPr="004D366D">
              <w:rPr>
                <w:rFonts w:hint="eastAsia"/>
              </w:rPr>
              <w:t>是</w:t>
            </w:r>
          </w:p>
        </w:tc>
        <w:tc>
          <w:tcPr>
            <w:tcW w:w="1015" w:type="pct"/>
            <w:tcBorders>
              <w:top w:val="single" w:sz="4" w:space="0" w:color="auto"/>
              <w:left w:val="single" w:sz="4" w:space="0" w:color="auto"/>
              <w:bottom w:val="single" w:sz="4" w:space="0" w:color="auto"/>
              <w:right w:val="single" w:sz="4" w:space="0" w:color="auto"/>
            </w:tcBorders>
            <w:vAlign w:val="center"/>
          </w:tcPr>
          <w:p w14:paraId="0BCDDAEE" w14:textId="77777777" w:rsidR="008324F6" w:rsidRDefault="008324F6" w:rsidP="008324F6">
            <w:pPr>
              <w:pStyle w:val="15"/>
            </w:pPr>
            <w:r w:rsidRPr="004F369D">
              <w:rPr>
                <w:rFonts w:hint="eastAsia"/>
              </w:rPr>
              <w:t>一级指标：不填</w:t>
            </w:r>
          </w:p>
          <w:p w14:paraId="73549E9F" w14:textId="77777777" w:rsidR="008324F6" w:rsidRPr="004D366D" w:rsidRDefault="008324F6" w:rsidP="008324F6">
            <w:pPr>
              <w:pStyle w:val="15"/>
              <w:rPr>
                <w:lang w:eastAsia="zh-CN"/>
              </w:rPr>
            </w:pPr>
            <w:r>
              <w:rPr>
                <w:rFonts w:hint="eastAsia"/>
              </w:rPr>
              <w:lastRenderedPageBreak/>
              <w:t>二级指标：用户输入</w:t>
            </w:r>
            <w:r>
              <w:rPr>
                <w:rFonts w:hint="eastAsia"/>
                <w:lang w:eastAsia="zh-CN"/>
              </w:rPr>
              <w:t>。</w:t>
            </w:r>
          </w:p>
        </w:tc>
        <w:tc>
          <w:tcPr>
            <w:tcW w:w="1015" w:type="pct"/>
            <w:tcBorders>
              <w:top w:val="single" w:sz="4" w:space="0" w:color="auto"/>
              <w:left w:val="single" w:sz="4" w:space="0" w:color="auto"/>
              <w:bottom w:val="single" w:sz="4" w:space="0" w:color="auto"/>
              <w:right w:val="single" w:sz="4" w:space="0" w:color="auto"/>
            </w:tcBorders>
          </w:tcPr>
          <w:p w14:paraId="10563982" w14:textId="77777777" w:rsidR="008324F6" w:rsidRDefault="008324F6" w:rsidP="008324F6">
            <w:pPr>
              <w:pStyle w:val="15"/>
            </w:pPr>
            <w:r>
              <w:rPr>
                <w:rFonts w:hint="eastAsia"/>
              </w:rPr>
              <w:lastRenderedPageBreak/>
              <w:t>一级指标：不填，不</w:t>
            </w:r>
            <w:r>
              <w:rPr>
                <w:rFonts w:hint="eastAsia"/>
              </w:rPr>
              <w:lastRenderedPageBreak/>
              <w:t>显示。</w:t>
            </w:r>
          </w:p>
          <w:p w14:paraId="56E8EF3D" w14:textId="77777777" w:rsidR="008324F6" w:rsidRPr="004F369D" w:rsidRDefault="008324F6" w:rsidP="008324F6">
            <w:pPr>
              <w:pStyle w:val="15"/>
            </w:pPr>
            <w:r>
              <w:rPr>
                <w:rFonts w:hint="eastAsia"/>
              </w:rPr>
              <w:t>二级指标：</w:t>
            </w:r>
            <w:r w:rsidRPr="00B16E6B">
              <w:rPr>
                <w:rFonts w:hint="eastAsia"/>
              </w:rPr>
              <w:t>用户输入</w:t>
            </w:r>
            <w:r>
              <w:t>。</w:t>
            </w:r>
          </w:p>
        </w:tc>
      </w:tr>
    </w:tbl>
    <w:p w14:paraId="4072EC5D" w14:textId="77777777" w:rsidR="008324F6" w:rsidRDefault="008324F6" w:rsidP="008324F6">
      <w:pPr>
        <w:rPr>
          <w:rFonts w:eastAsiaTheme="minorEastAsia"/>
        </w:rPr>
      </w:pPr>
    </w:p>
    <w:p w14:paraId="13E28D58" w14:textId="77777777" w:rsidR="008324F6" w:rsidRPr="002756A8" w:rsidRDefault="008324F6" w:rsidP="008324F6">
      <w:pPr>
        <w:rPr>
          <w:rFonts w:eastAsiaTheme="minorEastAsia"/>
        </w:rPr>
      </w:pPr>
      <w:bookmarkStart w:id="13" w:name="_评级管理状态控制表（RATE_STATUS_CONTROL）"/>
      <w:bookmarkEnd w:id="13"/>
    </w:p>
    <w:p w14:paraId="75552F79" w14:textId="77777777" w:rsidR="008324F6" w:rsidRDefault="008324F6" w:rsidP="008324F6">
      <w:pPr>
        <w:pStyle w:val="3"/>
      </w:pPr>
      <w:r>
        <w:rPr>
          <w:rFonts w:hint="eastAsia"/>
        </w:rPr>
        <w:t>查询</w:t>
      </w:r>
      <w:r w:rsidRPr="005968C3">
        <w:rPr>
          <w:rFonts w:hint="eastAsia"/>
        </w:rPr>
        <w:t>指标</w:t>
      </w:r>
    </w:p>
    <w:p w14:paraId="600B323C" w14:textId="21EB2878" w:rsidR="008324F6" w:rsidRPr="00DF6647" w:rsidRDefault="008324F6" w:rsidP="008324F6">
      <w:pPr>
        <w:pStyle w:val="af8"/>
        <w:numPr>
          <w:ilvl w:val="0"/>
          <w:numId w:val="27"/>
        </w:numPr>
        <w:ind w:firstLineChars="0"/>
      </w:pPr>
      <w:r w:rsidRPr="00DF6647">
        <w:rPr>
          <w:rFonts w:hint="eastAsia"/>
        </w:rPr>
        <w:t>描述：人民银行管理员可以查询全部指标。</w:t>
      </w:r>
      <w:r>
        <w:rPr>
          <w:rFonts w:hint="eastAsia"/>
        </w:rPr>
        <w:t>允许全部的人行用户查询</w:t>
      </w:r>
      <w:r w:rsidR="00B11846">
        <w:rPr>
          <w:rFonts w:hint="eastAsia"/>
        </w:rPr>
        <w:t>。</w:t>
      </w:r>
    </w:p>
    <w:p w14:paraId="28931C9D" w14:textId="73F8E69D" w:rsidR="008324F6" w:rsidRPr="00DF6647" w:rsidRDefault="008324F6" w:rsidP="008324F6">
      <w:pPr>
        <w:pStyle w:val="af8"/>
        <w:numPr>
          <w:ilvl w:val="0"/>
          <w:numId w:val="27"/>
        </w:numPr>
        <w:ind w:firstLineChars="0"/>
      </w:pPr>
      <w:r w:rsidRPr="00DF6647">
        <w:rPr>
          <w:rFonts w:hint="eastAsia"/>
        </w:rPr>
        <w:t>权限：人民银行管理员角色</w:t>
      </w:r>
      <w:r>
        <w:rPr>
          <w:rFonts w:hint="eastAsia"/>
        </w:rPr>
        <w:t>，</w:t>
      </w:r>
      <w:r w:rsidRPr="009F6DC7">
        <w:rPr>
          <w:rFonts w:hint="eastAsia"/>
        </w:rPr>
        <w:t>人民银行评级管理者角色</w:t>
      </w:r>
      <w:r w:rsidRPr="009F6DC7">
        <w:rPr>
          <w:rFonts w:hint="eastAsia"/>
        </w:rPr>
        <w:t>1</w:t>
      </w:r>
      <w:r>
        <w:rPr>
          <w:rFonts w:hint="eastAsia"/>
        </w:rPr>
        <w:t>（</w:t>
      </w:r>
      <w:r>
        <w:rPr>
          <w:rFonts w:hint="eastAsia"/>
        </w:rPr>
        <w:t>2,3,4</w:t>
      </w:r>
      <w:r>
        <w:rPr>
          <w:rFonts w:hint="eastAsia"/>
        </w:rPr>
        <w:t>）</w:t>
      </w:r>
      <w:r w:rsidR="00B11846">
        <w:rPr>
          <w:rFonts w:hint="eastAsia"/>
        </w:rPr>
        <w:t>。</w:t>
      </w:r>
    </w:p>
    <w:p w14:paraId="2EBD6D55" w14:textId="7E6D22A3" w:rsidR="008324F6" w:rsidRPr="005930C4" w:rsidRDefault="008324F6" w:rsidP="008324F6">
      <w:pPr>
        <w:pStyle w:val="af8"/>
        <w:numPr>
          <w:ilvl w:val="0"/>
          <w:numId w:val="27"/>
        </w:numPr>
        <w:ind w:firstLineChars="0"/>
      </w:pPr>
      <w:r w:rsidRPr="005930C4">
        <w:rPr>
          <w:rFonts w:hint="eastAsia"/>
        </w:rPr>
        <w:t>查询条件：</w:t>
      </w:r>
      <w:hyperlink w:anchor="_数据库表的操作" w:history="1">
        <w:r w:rsidRPr="007D1569">
          <w:rPr>
            <w:rStyle w:val="af0"/>
            <w:rFonts w:eastAsiaTheme="minorEastAsia" w:hint="eastAsia"/>
          </w:rPr>
          <w:t>见数据库</w:t>
        </w:r>
        <w:r>
          <w:rPr>
            <w:rStyle w:val="af0"/>
            <w:rFonts w:eastAsiaTheme="minorEastAsia" w:hint="eastAsia"/>
          </w:rPr>
          <w:t>表的</w:t>
        </w:r>
        <w:r w:rsidRPr="007D1569">
          <w:rPr>
            <w:rStyle w:val="af0"/>
            <w:rFonts w:eastAsiaTheme="minorEastAsia" w:hint="eastAsia"/>
          </w:rPr>
          <w:t>操作</w:t>
        </w:r>
      </w:hyperlink>
      <w:r w:rsidR="00B11846">
        <w:rPr>
          <w:rStyle w:val="af0"/>
          <w:rFonts w:eastAsiaTheme="minorEastAsia" w:hint="eastAsia"/>
        </w:rPr>
        <w:t>。</w:t>
      </w:r>
    </w:p>
    <w:p w14:paraId="3418157E" w14:textId="635B9E4C" w:rsidR="008324F6" w:rsidRPr="00051C8C" w:rsidRDefault="008324F6" w:rsidP="008324F6">
      <w:pPr>
        <w:pStyle w:val="af8"/>
        <w:numPr>
          <w:ilvl w:val="0"/>
          <w:numId w:val="27"/>
        </w:numPr>
        <w:ind w:firstLineChars="0"/>
      </w:pPr>
      <w:r w:rsidRPr="00DF6647">
        <w:rPr>
          <w:rFonts w:hint="eastAsia"/>
        </w:rPr>
        <w:t>查询结果：</w:t>
      </w:r>
      <w:hyperlink w:anchor="_数据库表的操作" w:history="1">
        <w:r w:rsidRPr="007D1569">
          <w:rPr>
            <w:rStyle w:val="af0"/>
            <w:rFonts w:eastAsiaTheme="minorEastAsia" w:hint="eastAsia"/>
          </w:rPr>
          <w:t>见数据库</w:t>
        </w:r>
        <w:r>
          <w:rPr>
            <w:rStyle w:val="af0"/>
            <w:rFonts w:eastAsiaTheme="minorEastAsia" w:hint="eastAsia"/>
          </w:rPr>
          <w:t>表的</w:t>
        </w:r>
        <w:r w:rsidRPr="007D1569">
          <w:rPr>
            <w:rStyle w:val="af0"/>
            <w:rFonts w:eastAsiaTheme="minorEastAsia" w:hint="eastAsia"/>
          </w:rPr>
          <w:t>操作</w:t>
        </w:r>
      </w:hyperlink>
      <w:r w:rsidRPr="00B0673B">
        <w:rPr>
          <w:rFonts w:hint="eastAsia"/>
        </w:rPr>
        <w:t>。</w:t>
      </w:r>
      <w:r>
        <w:rPr>
          <w:rFonts w:hint="eastAsia"/>
        </w:rPr>
        <w:t>还需显示此评级模板的分值</w:t>
      </w:r>
      <w:r>
        <w:t>(</w:t>
      </w:r>
      <w:r>
        <w:rPr>
          <w:rFonts w:hint="eastAsia"/>
        </w:rPr>
        <w:t>在表格外</w:t>
      </w:r>
      <w:r>
        <w:t>)</w:t>
      </w:r>
      <w:r>
        <w:rPr>
          <w:rFonts w:hint="eastAsia"/>
        </w:rPr>
        <w:t>。</w:t>
      </w:r>
      <w:r w:rsidRPr="00051C8C">
        <w:rPr>
          <w:rFonts w:hint="eastAsia"/>
        </w:rPr>
        <w:t>注：表格外指不显示在查询结果表格中，但会体现在表格的左上角。</w:t>
      </w:r>
    </w:p>
    <w:p w14:paraId="1AFD64C8" w14:textId="77777777" w:rsidR="008324F6" w:rsidRPr="008324F6" w:rsidRDefault="008324F6" w:rsidP="008324F6"/>
    <w:p w14:paraId="0610169D" w14:textId="77777777" w:rsidR="008324F6" w:rsidRDefault="008324F6" w:rsidP="008324F6">
      <w:pPr>
        <w:pStyle w:val="3"/>
      </w:pPr>
      <w:bookmarkStart w:id="14" w:name="_数据库表操作"/>
      <w:bookmarkEnd w:id="14"/>
      <w:r>
        <w:rPr>
          <w:rFonts w:hint="eastAsia"/>
        </w:rPr>
        <w:t>新增指标</w:t>
      </w:r>
    </w:p>
    <w:p w14:paraId="3240433A" w14:textId="77777777" w:rsidR="008324F6" w:rsidRPr="003F2D5B" w:rsidRDefault="008324F6" w:rsidP="008324F6">
      <w:pPr>
        <w:pStyle w:val="af8"/>
        <w:numPr>
          <w:ilvl w:val="0"/>
          <w:numId w:val="28"/>
        </w:numPr>
        <w:ind w:firstLineChars="0"/>
      </w:pPr>
      <w:r w:rsidRPr="003F2D5B">
        <w:rPr>
          <w:rFonts w:hint="eastAsia"/>
        </w:rPr>
        <w:t>描述</w:t>
      </w:r>
      <w:r>
        <w:rPr>
          <w:rFonts w:hint="eastAsia"/>
        </w:rPr>
        <w:t>：人民银行</w:t>
      </w:r>
      <w:r w:rsidRPr="00B464B9">
        <w:rPr>
          <w:rFonts w:hint="eastAsia"/>
        </w:rPr>
        <w:t>管理员</w:t>
      </w:r>
      <w:r>
        <w:rPr>
          <w:rFonts w:hint="eastAsia"/>
        </w:rPr>
        <w:t>会在评级表制定阶段，针对不同类型的评级表进行，进行新增指标操作。</w:t>
      </w:r>
    </w:p>
    <w:p w14:paraId="665FD8C4" w14:textId="77777777" w:rsidR="008324F6" w:rsidRPr="00581F8F" w:rsidRDefault="008324F6" w:rsidP="008324F6">
      <w:pPr>
        <w:pStyle w:val="af8"/>
        <w:numPr>
          <w:ilvl w:val="0"/>
          <w:numId w:val="28"/>
        </w:numPr>
        <w:ind w:firstLineChars="0"/>
        <w:rPr>
          <w:rFonts w:eastAsia="PMingLiU"/>
        </w:rPr>
      </w:pPr>
      <w:r w:rsidRPr="00581F8F">
        <w:rPr>
          <w:rFonts w:hint="eastAsia"/>
        </w:rPr>
        <w:t>权限：</w:t>
      </w:r>
      <w:r w:rsidRPr="004C5395">
        <w:rPr>
          <w:rFonts w:hint="eastAsia"/>
        </w:rPr>
        <w:t>人民银行管理员角色</w:t>
      </w:r>
      <w:r w:rsidRPr="00581F8F">
        <w:rPr>
          <w:rFonts w:eastAsiaTheme="minorEastAsia"/>
        </w:rPr>
        <w:t>.</w:t>
      </w:r>
    </w:p>
    <w:p w14:paraId="060BC919" w14:textId="77777777" w:rsidR="008324F6" w:rsidRDefault="008324F6" w:rsidP="008324F6">
      <w:pPr>
        <w:pStyle w:val="af8"/>
        <w:numPr>
          <w:ilvl w:val="0"/>
          <w:numId w:val="28"/>
        </w:numPr>
        <w:ind w:firstLineChars="0"/>
      </w:pPr>
      <w:r>
        <w:rPr>
          <w:rFonts w:hint="eastAsia"/>
        </w:rPr>
        <w:t>流程说</w:t>
      </w:r>
      <w:r w:rsidRPr="00170389">
        <w:rPr>
          <w:rFonts w:hint="eastAsia"/>
        </w:rPr>
        <w:t>明</w:t>
      </w:r>
      <w:r>
        <w:rPr>
          <w:rFonts w:hint="eastAsia"/>
        </w:rPr>
        <w:t>：</w:t>
      </w:r>
    </w:p>
    <w:p w14:paraId="0D2E7B28" w14:textId="77777777" w:rsidR="008324F6" w:rsidRPr="004C5395" w:rsidRDefault="008324F6" w:rsidP="008324F6">
      <w:pPr>
        <w:ind w:firstLine="420"/>
        <w:rPr>
          <w:rFonts w:eastAsiaTheme="minorEastAsia"/>
        </w:rPr>
      </w:pPr>
      <w:r>
        <w:rPr>
          <w:rFonts w:eastAsiaTheme="minorEastAsia"/>
        </w:rPr>
        <w:t>1.</w:t>
      </w:r>
      <w:r w:rsidRPr="004C5395">
        <w:rPr>
          <w:rFonts w:hint="eastAsia"/>
        </w:rPr>
        <w:t>用户选择评级表类型（法人机构</w:t>
      </w:r>
      <w:r w:rsidRPr="004C5395">
        <w:t>,</w:t>
      </w:r>
      <w:r w:rsidRPr="004C5395">
        <w:rPr>
          <w:rFonts w:hint="eastAsia"/>
        </w:rPr>
        <w:t>非法人机构）</w:t>
      </w:r>
      <w:r>
        <w:rPr>
          <w:rFonts w:eastAsiaTheme="minorEastAsia" w:hint="eastAsia"/>
        </w:rPr>
        <w:t>。</w:t>
      </w:r>
    </w:p>
    <w:p w14:paraId="4B37746A" w14:textId="0F63ECF4" w:rsidR="008324F6" w:rsidRPr="008324F6" w:rsidRDefault="008324F6" w:rsidP="00B11846">
      <w:pPr>
        <w:pStyle w:val="af8"/>
        <w:ind w:left="420" w:firstLineChars="0" w:firstLine="0"/>
        <w:rPr>
          <w:rStyle w:val="af0"/>
          <w:color w:val="auto"/>
          <w:u w:val="none"/>
        </w:rPr>
      </w:pPr>
      <w:r>
        <w:t>2.</w:t>
      </w:r>
      <w:r>
        <w:rPr>
          <w:rFonts w:hint="eastAsia"/>
        </w:rPr>
        <w:t>用户填写新增指标的要素。</w:t>
      </w:r>
      <w:hyperlink w:anchor="_数据库表的操作" w:history="1">
        <w:r w:rsidRPr="008324F6">
          <w:rPr>
            <w:rFonts w:eastAsiaTheme="minorEastAsia" w:hint="eastAsia"/>
            <w:color w:val="0000FF"/>
            <w:u w:val="single"/>
          </w:rPr>
          <w:t>见数据库表的操作</w:t>
        </w:r>
      </w:hyperlink>
      <w:r w:rsidRPr="008324F6">
        <w:rPr>
          <w:rStyle w:val="af0"/>
          <w:rFonts w:eastAsiaTheme="minorEastAsia" w:hint="eastAsia"/>
          <w:u w:val="none"/>
        </w:rPr>
        <w:t>。</w:t>
      </w:r>
    </w:p>
    <w:p w14:paraId="2979D9E8" w14:textId="7AD920FD" w:rsidR="008324F6" w:rsidRPr="004C5395" w:rsidRDefault="008324F6" w:rsidP="008324F6">
      <w:pPr>
        <w:ind w:firstLine="420"/>
      </w:pPr>
      <w:r>
        <w:t>3.</w:t>
      </w:r>
      <w:r>
        <w:rPr>
          <w:rFonts w:hint="eastAsia"/>
        </w:rPr>
        <w:t>初始化指标名称</w:t>
      </w:r>
      <w:r w:rsidR="00B11846">
        <w:rPr>
          <w:rFonts w:hint="eastAsia"/>
        </w:rPr>
        <w:t>字段时</w:t>
      </w:r>
      <w:r w:rsidR="00B11846">
        <w:rPr>
          <w:rFonts w:hint="eastAsia"/>
        </w:rPr>
        <w:t xml:space="preserve"> </w:t>
      </w:r>
      <w:r w:rsidR="00B11846">
        <w:rPr>
          <w:rFonts w:ascii="Calibri" w:hAnsi="Calibri"/>
        </w:rPr>
        <w:t>应在</w:t>
      </w:r>
      <w:r w:rsidR="00B11846" w:rsidRPr="00B11846">
        <w:rPr>
          <w:rFonts w:ascii="Calibri" w:hAnsi="Calibri" w:hint="eastAsia"/>
        </w:rPr>
        <w:t>指标名称</w:t>
      </w:r>
      <w:r w:rsidR="00B11846">
        <w:rPr>
          <w:rFonts w:hint="eastAsia"/>
        </w:rPr>
        <w:t>的</w:t>
      </w:r>
      <w:r>
        <w:rPr>
          <w:rFonts w:hint="eastAsia"/>
        </w:rPr>
        <w:t>前面添加指标序号。</w:t>
      </w:r>
    </w:p>
    <w:p w14:paraId="42A95320" w14:textId="77777777" w:rsidR="008324F6" w:rsidRDefault="008324F6" w:rsidP="008324F6">
      <w:pPr>
        <w:pStyle w:val="3"/>
      </w:pPr>
      <w:r>
        <w:rPr>
          <w:rFonts w:hint="eastAsia"/>
        </w:rPr>
        <w:t>修改指标</w:t>
      </w:r>
    </w:p>
    <w:p w14:paraId="74E6D527" w14:textId="77777777" w:rsidR="008324F6" w:rsidRPr="002B2B0E" w:rsidRDefault="008324F6" w:rsidP="008324F6">
      <w:pPr>
        <w:pStyle w:val="af8"/>
        <w:numPr>
          <w:ilvl w:val="0"/>
          <w:numId w:val="25"/>
        </w:numPr>
        <w:ind w:firstLineChars="0"/>
      </w:pPr>
      <w:r w:rsidRPr="002B2B0E">
        <w:rPr>
          <w:rFonts w:hint="eastAsia"/>
        </w:rPr>
        <w:t>描述：修改指标的属性，涉及的相关表操作：评级模板表（</w:t>
      </w:r>
      <w:r w:rsidRPr="002B2B0E">
        <w:t>RT_templet</w:t>
      </w:r>
      <w:r w:rsidRPr="002B2B0E">
        <w:rPr>
          <w:rFonts w:hint="eastAsia"/>
        </w:rPr>
        <w:t>）。</w:t>
      </w:r>
    </w:p>
    <w:p w14:paraId="568C33E6" w14:textId="04AA540C" w:rsidR="008324F6" w:rsidRPr="002B2B0E" w:rsidRDefault="008324F6" w:rsidP="008324F6">
      <w:pPr>
        <w:pStyle w:val="af8"/>
        <w:numPr>
          <w:ilvl w:val="0"/>
          <w:numId w:val="25"/>
        </w:numPr>
        <w:ind w:firstLineChars="0"/>
      </w:pPr>
      <w:r w:rsidRPr="002B2B0E">
        <w:rPr>
          <w:rFonts w:hint="eastAsia"/>
        </w:rPr>
        <w:lastRenderedPageBreak/>
        <w:t>权限：人民银行管理员角色</w:t>
      </w:r>
      <w:r w:rsidR="00685458">
        <w:rPr>
          <w:rFonts w:hint="eastAsia"/>
        </w:rPr>
        <w:t>。</w:t>
      </w:r>
    </w:p>
    <w:p w14:paraId="5BAFECC6" w14:textId="77777777" w:rsidR="008324F6" w:rsidRPr="002B2B0E" w:rsidRDefault="008324F6" w:rsidP="008324F6">
      <w:pPr>
        <w:pStyle w:val="af8"/>
        <w:numPr>
          <w:ilvl w:val="0"/>
          <w:numId w:val="25"/>
        </w:numPr>
        <w:ind w:firstLineChars="0"/>
      </w:pPr>
      <w:r w:rsidRPr="002B2B0E">
        <w:rPr>
          <w:rFonts w:hint="eastAsia"/>
        </w:rPr>
        <w:t>流程说明</w:t>
      </w:r>
      <w:r>
        <w:rPr>
          <w:rFonts w:hint="eastAsia"/>
        </w:rPr>
        <w:t>：</w:t>
      </w:r>
    </w:p>
    <w:p w14:paraId="071B4931" w14:textId="77777777" w:rsidR="008324F6" w:rsidRPr="002B2B0E" w:rsidRDefault="008324F6" w:rsidP="008324F6">
      <w:pPr>
        <w:ind w:firstLine="420"/>
      </w:pPr>
      <w:r w:rsidRPr="002B2B0E">
        <w:t>1.</w:t>
      </w:r>
      <w:r w:rsidRPr="002B2B0E">
        <w:rPr>
          <w:rFonts w:hint="eastAsia"/>
        </w:rPr>
        <w:t>用户在评级表制定阶段可以进行修改操作。</w:t>
      </w:r>
    </w:p>
    <w:p w14:paraId="3CD3876F" w14:textId="77777777" w:rsidR="008324F6" w:rsidRPr="002B2B0E" w:rsidRDefault="008324F6" w:rsidP="008324F6">
      <w:pPr>
        <w:ind w:firstLine="420"/>
      </w:pPr>
      <w:r w:rsidRPr="002B2B0E">
        <w:t>2.</w:t>
      </w:r>
      <w:r w:rsidRPr="002B2B0E">
        <w:rPr>
          <w:rFonts w:hint="eastAsia"/>
        </w:rPr>
        <w:t>用户在指标查询结果中选中某个指标进入修改界面。</w:t>
      </w:r>
    </w:p>
    <w:p w14:paraId="19FF94BA" w14:textId="77777777" w:rsidR="008324F6" w:rsidRPr="002B2B0E" w:rsidRDefault="008324F6" w:rsidP="008324F6">
      <w:pPr>
        <w:ind w:left="420"/>
      </w:pPr>
      <w:r w:rsidRPr="002B2B0E">
        <w:t>3.</w:t>
      </w:r>
      <w:r w:rsidRPr="002B2B0E">
        <w:rPr>
          <w:rFonts w:hint="eastAsia"/>
        </w:rPr>
        <w:t>系统判定是修改一级指标还是二级指标，如果是一级指标则返回一级指标修改界面，如果是二级指标则返回二级指标修改界面。</w:t>
      </w:r>
    </w:p>
    <w:p w14:paraId="7CF97085" w14:textId="729E83F3" w:rsidR="008324F6" w:rsidRPr="002B2B0E" w:rsidRDefault="008324F6" w:rsidP="008324F6">
      <w:pPr>
        <w:ind w:firstLine="420"/>
      </w:pPr>
      <w:r w:rsidRPr="002B2B0E">
        <w:t>4.</w:t>
      </w:r>
      <w:r w:rsidRPr="002B2B0E">
        <w:rPr>
          <w:rFonts w:hint="eastAsia"/>
        </w:rPr>
        <w:t>用户在修改界面完成修改。并提交修改结果。修改字段</w:t>
      </w:r>
      <w:hyperlink w:anchor="_数据库表的操作" w:history="1">
        <w:r w:rsidR="00C3277A" w:rsidRPr="008324F6">
          <w:rPr>
            <w:rFonts w:eastAsiaTheme="minorEastAsia" w:hint="eastAsia"/>
            <w:color w:val="0000FF"/>
            <w:u w:val="single"/>
          </w:rPr>
          <w:t>见数据库表的操作</w:t>
        </w:r>
      </w:hyperlink>
      <w:r>
        <w:rPr>
          <w:rFonts w:hint="eastAsia"/>
        </w:rPr>
        <w:t>。</w:t>
      </w:r>
    </w:p>
    <w:p w14:paraId="085E8D10" w14:textId="77777777" w:rsidR="008324F6" w:rsidRPr="002B2B0E" w:rsidRDefault="008324F6" w:rsidP="008324F6">
      <w:pPr>
        <w:ind w:firstLine="420"/>
      </w:pPr>
      <w:r w:rsidRPr="002B2B0E">
        <w:t>5.</w:t>
      </w:r>
      <w:r w:rsidRPr="002B2B0E">
        <w:rPr>
          <w:rFonts w:hint="eastAsia"/>
        </w:rPr>
        <w:t>成功提示</w:t>
      </w:r>
      <w:r w:rsidRPr="002B2B0E">
        <w:t>“</w:t>
      </w:r>
      <w:r w:rsidRPr="002B2B0E">
        <w:rPr>
          <w:rFonts w:hint="eastAsia"/>
        </w:rPr>
        <w:t>修改成功</w:t>
      </w:r>
      <w:r w:rsidRPr="002B2B0E">
        <w:t>”</w:t>
      </w:r>
      <w:r w:rsidRPr="002B2B0E">
        <w:rPr>
          <w:rFonts w:hint="eastAsia"/>
        </w:rPr>
        <w:t>，失败提示修改失败及失败原因。</w:t>
      </w:r>
    </w:p>
    <w:p w14:paraId="2E566446" w14:textId="77777777" w:rsidR="008324F6" w:rsidRDefault="008324F6" w:rsidP="008324F6">
      <w:pPr>
        <w:pStyle w:val="3"/>
      </w:pPr>
      <w:r>
        <w:rPr>
          <w:rFonts w:hint="eastAsia"/>
        </w:rPr>
        <w:t>删除指标</w:t>
      </w:r>
    </w:p>
    <w:p w14:paraId="43519384" w14:textId="77777777" w:rsidR="008324F6" w:rsidRPr="002B2B0E" w:rsidRDefault="008324F6" w:rsidP="008324F6">
      <w:pPr>
        <w:pStyle w:val="af8"/>
        <w:numPr>
          <w:ilvl w:val="0"/>
          <w:numId w:val="25"/>
        </w:numPr>
        <w:ind w:firstLineChars="0"/>
      </w:pPr>
      <w:r w:rsidRPr="002B2B0E">
        <w:rPr>
          <w:rFonts w:hint="eastAsia"/>
        </w:rPr>
        <w:t>描述：</w:t>
      </w:r>
      <w:r>
        <w:rPr>
          <w:rFonts w:hint="eastAsia"/>
        </w:rPr>
        <w:t>删除选择的指标</w:t>
      </w:r>
      <w:r>
        <w:rPr>
          <w:rFonts w:asciiTheme="minorEastAsia" w:eastAsiaTheme="minorEastAsia" w:hAnsiTheme="minorEastAsia" w:hint="eastAsia"/>
        </w:rPr>
        <w:t>，</w:t>
      </w:r>
      <w:r w:rsidRPr="002B2B0E">
        <w:rPr>
          <w:rFonts w:hint="eastAsia"/>
        </w:rPr>
        <w:t>涉及的相关表操作：评级模板表（</w:t>
      </w:r>
      <w:r w:rsidRPr="002B2B0E">
        <w:t>RT_templet</w:t>
      </w:r>
      <w:r w:rsidRPr="002B2B0E">
        <w:rPr>
          <w:rFonts w:hint="eastAsia"/>
        </w:rPr>
        <w:t>）。</w:t>
      </w:r>
    </w:p>
    <w:p w14:paraId="2B9510BC" w14:textId="77777777" w:rsidR="008324F6" w:rsidRPr="002B2B0E" w:rsidRDefault="008324F6" w:rsidP="008324F6">
      <w:pPr>
        <w:pStyle w:val="af8"/>
        <w:numPr>
          <w:ilvl w:val="0"/>
          <w:numId w:val="25"/>
        </w:numPr>
        <w:ind w:firstLineChars="0"/>
      </w:pPr>
      <w:r w:rsidRPr="002B2B0E">
        <w:rPr>
          <w:rFonts w:hint="eastAsia"/>
        </w:rPr>
        <w:t>权限：人民银行管理员角色</w:t>
      </w:r>
      <w:r>
        <w:rPr>
          <w:rFonts w:hint="eastAsia"/>
        </w:rPr>
        <w:t>。</w:t>
      </w:r>
    </w:p>
    <w:p w14:paraId="10AFD7B6" w14:textId="77777777" w:rsidR="008324F6" w:rsidRPr="002B2B0E" w:rsidRDefault="008324F6" w:rsidP="008324F6">
      <w:pPr>
        <w:pStyle w:val="af8"/>
        <w:numPr>
          <w:ilvl w:val="0"/>
          <w:numId w:val="25"/>
        </w:numPr>
        <w:ind w:firstLineChars="0"/>
      </w:pPr>
      <w:r w:rsidRPr="002B2B0E">
        <w:rPr>
          <w:rFonts w:hint="eastAsia"/>
        </w:rPr>
        <w:t>流程说明</w:t>
      </w:r>
      <w:r>
        <w:rPr>
          <w:rFonts w:hint="eastAsia"/>
        </w:rPr>
        <w:t>：</w:t>
      </w:r>
    </w:p>
    <w:p w14:paraId="44F32BAC" w14:textId="77777777" w:rsidR="008324F6" w:rsidRPr="002B2B0E" w:rsidRDefault="008324F6" w:rsidP="008324F6">
      <w:pPr>
        <w:ind w:firstLine="420"/>
      </w:pPr>
      <w:r w:rsidRPr="002B2B0E">
        <w:t>1.</w:t>
      </w:r>
      <w:r w:rsidRPr="002B2B0E">
        <w:rPr>
          <w:rFonts w:hint="eastAsia"/>
        </w:rPr>
        <w:t>用户在评级表制定阶段</w:t>
      </w:r>
      <w:r>
        <w:rPr>
          <w:rFonts w:hint="eastAsia"/>
        </w:rPr>
        <w:t>可以进行删除指标的</w:t>
      </w:r>
      <w:r w:rsidRPr="002B2B0E">
        <w:rPr>
          <w:rFonts w:hint="eastAsia"/>
        </w:rPr>
        <w:t>操作。</w:t>
      </w:r>
    </w:p>
    <w:p w14:paraId="3FDF350F" w14:textId="77777777" w:rsidR="008324F6" w:rsidRPr="00010A4A" w:rsidRDefault="008324F6" w:rsidP="008324F6">
      <w:pPr>
        <w:ind w:firstLine="420"/>
        <w:rPr>
          <w:rFonts w:eastAsiaTheme="minorEastAsia"/>
        </w:rPr>
      </w:pPr>
      <w:r w:rsidRPr="002B2B0E">
        <w:t>2.</w:t>
      </w:r>
      <w:r>
        <w:rPr>
          <w:rFonts w:hint="eastAsia"/>
        </w:rPr>
        <w:t>用户选定指标进行删除</w:t>
      </w:r>
      <w:r>
        <w:rPr>
          <w:rFonts w:asciiTheme="minorEastAsia" w:eastAsiaTheme="minorEastAsia" w:hAnsiTheme="minorEastAsia" w:hint="eastAsia"/>
        </w:rPr>
        <w:t>。</w:t>
      </w:r>
    </w:p>
    <w:p w14:paraId="7103568A" w14:textId="77777777" w:rsidR="008324F6" w:rsidRDefault="008324F6" w:rsidP="008324F6">
      <w:pPr>
        <w:ind w:left="420"/>
        <w:rPr>
          <w:rFonts w:asciiTheme="minorEastAsia" w:eastAsiaTheme="minorEastAsia" w:hAnsiTheme="minorEastAsia"/>
        </w:rPr>
      </w:pPr>
      <w:r w:rsidRPr="002B2B0E">
        <w:t>3.</w:t>
      </w:r>
      <w:r>
        <w:rPr>
          <w:rFonts w:hint="eastAsia"/>
        </w:rPr>
        <w:t>系统判定是删除</w:t>
      </w:r>
      <w:r w:rsidRPr="002B2B0E">
        <w:rPr>
          <w:rFonts w:hint="eastAsia"/>
        </w:rPr>
        <w:t>一级指标还是二级指标</w:t>
      </w:r>
      <w:r>
        <w:rPr>
          <w:rFonts w:asciiTheme="minorEastAsia" w:eastAsiaTheme="minorEastAsia" w:hAnsiTheme="minorEastAsia" w:hint="eastAsia"/>
        </w:rPr>
        <w:t>：</w:t>
      </w:r>
    </w:p>
    <w:p w14:paraId="281BE106" w14:textId="77777777" w:rsidR="008324F6" w:rsidRPr="007D1569" w:rsidRDefault="008324F6" w:rsidP="008324F6">
      <w:pPr>
        <w:ind w:left="420" w:firstLine="420"/>
      </w:pPr>
      <w:r>
        <w:rPr>
          <w:rFonts w:eastAsiaTheme="minorEastAsia"/>
        </w:rPr>
        <w:t>3.1</w:t>
      </w:r>
      <w:r>
        <w:rPr>
          <w:rFonts w:hint="eastAsia"/>
        </w:rPr>
        <w:t>一级指标</w:t>
      </w:r>
      <w:r>
        <w:rPr>
          <w:rFonts w:asciiTheme="minorEastAsia" w:eastAsiaTheme="minorEastAsia" w:hAnsiTheme="minorEastAsia" w:hint="eastAsia"/>
        </w:rPr>
        <w:t>，</w:t>
      </w:r>
      <w:r>
        <w:rPr>
          <w:rFonts w:hint="eastAsia"/>
        </w:rPr>
        <w:t>判定此一级指标下面是否有二级指标</w:t>
      </w:r>
      <w:r>
        <w:rPr>
          <w:rFonts w:asciiTheme="minorEastAsia" w:eastAsiaTheme="minorEastAsia" w:hAnsiTheme="minorEastAsia" w:hint="eastAsia"/>
        </w:rPr>
        <w:t>，</w:t>
      </w:r>
      <w:r>
        <w:rPr>
          <w:rFonts w:hint="eastAsia"/>
        </w:rPr>
        <w:t>如果有则提示不能删除</w:t>
      </w:r>
      <w:r w:rsidRPr="007D1569">
        <w:rPr>
          <w:rFonts w:hint="eastAsia"/>
        </w:rPr>
        <w:t>。如果没有</w:t>
      </w:r>
      <w:r>
        <w:rPr>
          <w:rFonts w:hint="eastAsia"/>
        </w:rPr>
        <w:t>则进行删除操作。</w:t>
      </w:r>
    </w:p>
    <w:p w14:paraId="50946471" w14:textId="77777777" w:rsidR="008324F6" w:rsidRPr="002B2B0E" w:rsidRDefault="008324F6" w:rsidP="008324F6">
      <w:pPr>
        <w:ind w:left="420" w:firstLine="420"/>
      </w:pPr>
      <w:r>
        <w:rPr>
          <w:rFonts w:hint="eastAsia"/>
        </w:rPr>
        <w:t>3.2</w:t>
      </w:r>
      <w:r w:rsidRPr="002B2B0E">
        <w:rPr>
          <w:rFonts w:hint="eastAsia"/>
        </w:rPr>
        <w:t>如果是二级指标则</w:t>
      </w:r>
      <w:r>
        <w:rPr>
          <w:rFonts w:hint="eastAsia"/>
        </w:rPr>
        <w:t>进行删除操作。</w:t>
      </w:r>
    </w:p>
    <w:p w14:paraId="67DE24E8" w14:textId="77777777" w:rsidR="008324F6" w:rsidRDefault="008324F6" w:rsidP="008324F6">
      <w:pPr>
        <w:ind w:firstLine="420"/>
      </w:pPr>
      <w:r>
        <w:t>4</w:t>
      </w:r>
      <w:r w:rsidRPr="002B2B0E">
        <w:t>.</w:t>
      </w:r>
      <w:r>
        <w:t>提示删除结果</w:t>
      </w:r>
      <w:r>
        <w:rPr>
          <w:rFonts w:hint="eastAsia"/>
        </w:rPr>
        <w:t>。</w:t>
      </w:r>
    </w:p>
    <w:p w14:paraId="087BCB72" w14:textId="03FB2DA2" w:rsidR="00C3277A" w:rsidRDefault="00C3277A" w:rsidP="00C3277A">
      <w:pPr>
        <w:pStyle w:val="2"/>
      </w:pPr>
      <w:r>
        <w:lastRenderedPageBreak/>
        <w:t>评级管理模块</w:t>
      </w:r>
    </w:p>
    <w:p w14:paraId="038C3080" w14:textId="77777777" w:rsidR="00C3277A" w:rsidRPr="00C3277A" w:rsidRDefault="00C3277A" w:rsidP="009C36D3">
      <w:pPr>
        <w:pStyle w:val="3"/>
      </w:pPr>
      <w:r w:rsidRPr="00C3277A">
        <w:rPr>
          <w:rFonts w:hint="eastAsia"/>
        </w:rPr>
        <w:t>普通查询</w:t>
      </w:r>
    </w:p>
    <w:p w14:paraId="342D5653" w14:textId="77777777" w:rsidR="00C3277A" w:rsidRPr="00C3277A" w:rsidRDefault="00C3277A" w:rsidP="00C3277A">
      <w:pPr>
        <w:numPr>
          <w:ilvl w:val="0"/>
          <w:numId w:val="25"/>
        </w:numPr>
      </w:pPr>
      <w:r w:rsidRPr="00C3277A">
        <w:rPr>
          <w:rFonts w:hint="eastAsia"/>
        </w:rPr>
        <w:t>描述：人民银行用户查询机构各年度的评级汇总信息。涉及的相关表操作：机构评级总表（</w:t>
      </w:r>
      <w:r w:rsidRPr="00C3277A">
        <w:t>ORG_RATE</w:t>
      </w:r>
      <w:r w:rsidRPr="00C3277A">
        <w:rPr>
          <w:rFonts w:hint="eastAsia"/>
        </w:rPr>
        <w:t>）。</w:t>
      </w:r>
    </w:p>
    <w:p w14:paraId="4A5584FC" w14:textId="77777777" w:rsidR="00C3277A" w:rsidRPr="00C3277A" w:rsidRDefault="00C3277A" w:rsidP="00C3277A">
      <w:pPr>
        <w:numPr>
          <w:ilvl w:val="0"/>
          <w:numId w:val="25"/>
        </w:numPr>
      </w:pPr>
      <w:r w:rsidRPr="00C3277A">
        <w:rPr>
          <w:rFonts w:hint="eastAsia"/>
        </w:rPr>
        <w:t>权限：人民银行评级管理者角色</w:t>
      </w:r>
      <w:r w:rsidRPr="00C3277A">
        <w:rPr>
          <w:rFonts w:hint="eastAsia"/>
        </w:rPr>
        <w:t>1</w:t>
      </w:r>
      <w:r w:rsidRPr="00C3277A">
        <w:rPr>
          <w:rFonts w:hint="eastAsia"/>
        </w:rPr>
        <w:t>（</w:t>
      </w:r>
      <w:r w:rsidRPr="00C3277A">
        <w:rPr>
          <w:rFonts w:hint="eastAsia"/>
        </w:rPr>
        <w:t>2,3,4</w:t>
      </w:r>
      <w:r w:rsidRPr="00C3277A">
        <w:rPr>
          <w:rFonts w:hint="eastAsia"/>
        </w:rPr>
        <w:t>）</w:t>
      </w:r>
    </w:p>
    <w:p w14:paraId="4DDB9625" w14:textId="6A7C45CC" w:rsidR="00C3277A" w:rsidRPr="00C3277A" w:rsidRDefault="00C3277A" w:rsidP="009C36D3">
      <w:pPr>
        <w:pStyle w:val="af8"/>
        <w:numPr>
          <w:ilvl w:val="0"/>
          <w:numId w:val="25"/>
        </w:numPr>
        <w:ind w:firstLineChars="0"/>
      </w:pPr>
      <w:r w:rsidRPr="00C3277A">
        <w:rPr>
          <w:rFonts w:hint="eastAsia"/>
        </w:rPr>
        <w:t>查询条件：</w:t>
      </w:r>
      <w:r w:rsidR="009C36D3">
        <w:rPr>
          <w:rFonts w:hint="eastAsia"/>
        </w:rPr>
        <w:t>见下表</w:t>
      </w:r>
      <w:r w:rsidR="009C36D3">
        <w:rPr>
          <w:rFonts w:hint="eastAsia"/>
        </w:rPr>
        <w:t xml:space="preserve">  </w:t>
      </w:r>
      <w:r w:rsidR="009C36D3" w:rsidRPr="009C36D3">
        <w:rPr>
          <w:rFonts w:hint="eastAsia"/>
        </w:rPr>
        <w:t>机构评级总表（</w:t>
      </w:r>
      <w:r w:rsidR="009C36D3" w:rsidRPr="009C36D3">
        <w:rPr>
          <w:rFonts w:hint="eastAsia"/>
        </w:rPr>
        <w:t>ORG_RATE</w:t>
      </w:r>
      <w:r w:rsidR="009C36D3" w:rsidRPr="009C36D3">
        <w:rPr>
          <w:rFonts w:hint="eastAsia"/>
        </w:rPr>
        <w:t>）</w:t>
      </w:r>
      <w:r w:rsidR="009C36D3">
        <w:rPr>
          <w:rFonts w:hint="eastAsia"/>
        </w:rPr>
        <w:t>-&gt;</w:t>
      </w:r>
      <w:r w:rsidR="009C36D3" w:rsidRPr="009C36D3">
        <w:rPr>
          <w:rFonts w:hint="eastAsia"/>
        </w:rPr>
        <w:t>普通查询条件</w:t>
      </w:r>
      <w:r w:rsidR="0057673D">
        <w:rPr>
          <w:rFonts w:hint="eastAsia"/>
        </w:rPr>
        <w:t>。</w:t>
      </w:r>
    </w:p>
    <w:p w14:paraId="4551D293" w14:textId="079204EC" w:rsidR="0057673D" w:rsidRDefault="00C3277A" w:rsidP="0057673D">
      <w:pPr>
        <w:numPr>
          <w:ilvl w:val="0"/>
          <w:numId w:val="25"/>
        </w:numPr>
      </w:pPr>
      <w:r w:rsidRPr="00C3277A">
        <w:t>查询结果</w:t>
      </w:r>
      <w:r w:rsidRPr="00C3277A">
        <w:rPr>
          <w:rFonts w:hint="eastAsia"/>
        </w:rPr>
        <w:t>：</w:t>
      </w:r>
      <w:r w:rsidR="0057673D" w:rsidRPr="0057673D">
        <w:rPr>
          <w:rFonts w:hint="eastAsia"/>
        </w:rPr>
        <w:t>见下表</w:t>
      </w:r>
      <w:r w:rsidR="0057673D" w:rsidRPr="0057673D">
        <w:rPr>
          <w:rFonts w:hint="eastAsia"/>
        </w:rPr>
        <w:t xml:space="preserve">  </w:t>
      </w:r>
      <w:r w:rsidR="0057673D" w:rsidRPr="0057673D">
        <w:rPr>
          <w:rFonts w:hint="eastAsia"/>
        </w:rPr>
        <w:t>机构评级总表（</w:t>
      </w:r>
      <w:r w:rsidR="0057673D" w:rsidRPr="0057673D">
        <w:rPr>
          <w:rFonts w:hint="eastAsia"/>
        </w:rPr>
        <w:t>ORG_RATE</w:t>
      </w:r>
      <w:r w:rsidR="0057673D" w:rsidRPr="0057673D">
        <w:rPr>
          <w:rFonts w:hint="eastAsia"/>
        </w:rPr>
        <w:t>）</w:t>
      </w:r>
      <w:r w:rsidR="0057673D" w:rsidRPr="0057673D">
        <w:rPr>
          <w:rFonts w:hint="eastAsia"/>
        </w:rPr>
        <w:t>-&gt;</w:t>
      </w:r>
      <w:r w:rsidR="0057673D" w:rsidRPr="0057673D">
        <w:rPr>
          <w:rFonts w:hint="eastAsia"/>
        </w:rPr>
        <w:t>查询结果是否显示</w:t>
      </w:r>
      <w:r w:rsidR="0057673D">
        <w:rPr>
          <w:rFonts w:hint="eastAsia"/>
        </w:rPr>
        <w:t>。</w:t>
      </w:r>
    </w:p>
    <w:p w14:paraId="53E57E99" w14:textId="77777777" w:rsidR="00C3277A" w:rsidRPr="00C3277A" w:rsidRDefault="00C3277A" w:rsidP="009C36D3">
      <w:pPr>
        <w:pStyle w:val="4"/>
      </w:pPr>
      <w:r w:rsidRPr="00C3277A">
        <w:rPr>
          <w:rFonts w:hint="eastAsia"/>
        </w:rPr>
        <w:t>机构评级总表（</w:t>
      </w:r>
      <w:r w:rsidRPr="00C3277A">
        <w:rPr>
          <w:rFonts w:hint="eastAsia"/>
        </w:rPr>
        <w:t>ORG_RATE</w:t>
      </w:r>
      <w:r w:rsidRPr="00C3277A">
        <w:rPr>
          <w:rFonts w:hint="eastAsia"/>
        </w:rPr>
        <w:t>）</w:t>
      </w:r>
    </w:p>
    <w:tbl>
      <w:tblPr>
        <w:tblW w:w="5000" w:type="pct"/>
        <w:jc w:val="center"/>
        <w:tblLook w:val="00A0" w:firstRow="1" w:lastRow="0" w:firstColumn="1" w:lastColumn="0" w:noHBand="0" w:noVBand="0"/>
      </w:tblPr>
      <w:tblGrid>
        <w:gridCol w:w="2957"/>
        <w:gridCol w:w="1897"/>
        <w:gridCol w:w="2440"/>
        <w:gridCol w:w="2442"/>
      </w:tblGrid>
      <w:tr w:rsidR="00C3277A" w:rsidRPr="00C3277A" w14:paraId="2DDF4397"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2636846E"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字段名</w:t>
            </w:r>
          </w:p>
        </w:tc>
        <w:tc>
          <w:tcPr>
            <w:tcW w:w="974" w:type="pct"/>
            <w:tcBorders>
              <w:top w:val="single" w:sz="4" w:space="0" w:color="auto"/>
              <w:left w:val="single" w:sz="4" w:space="0" w:color="auto"/>
              <w:bottom w:val="single" w:sz="4" w:space="0" w:color="auto"/>
              <w:right w:val="single" w:sz="4" w:space="0" w:color="auto"/>
            </w:tcBorders>
          </w:tcPr>
          <w:p w14:paraId="1483496E" w14:textId="77777777" w:rsidR="00C3277A" w:rsidRPr="00C3277A" w:rsidRDefault="00C3277A" w:rsidP="00C3277A">
            <w:pPr>
              <w:spacing w:line="240" w:lineRule="atLeast"/>
              <w:rPr>
                <w:kern w:val="0"/>
                <w:sz w:val="18"/>
                <w:szCs w:val="24"/>
                <w:lang w:val="x-none" w:eastAsia="x-none"/>
              </w:rPr>
            </w:pPr>
            <w:r w:rsidRPr="00C3277A">
              <w:rPr>
                <w:rFonts w:hint="cs"/>
                <w:kern w:val="0"/>
                <w:sz w:val="18"/>
                <w:szCs w:val="24"/>
                <w:lang w:val="x-none" w:eastAsia="x-none"/>
              </w:rPr>
              <w:t>说</w:t>
            </w:r>
            <w:r w:rsidRPr="00C3277A">
              <w:rPr>
                <w:rFonts w:hint="eastAsia"/>
                <w:kern w:val="0"/>
                <w:sz w:val="18"/>
                <w:szCs w:val="24"/>
                <w:lang w:val="x-none" w:eastAsia="x-none"/>
              </w:rPr>
              <w:t>明</w:t>
            </w:r>
          </w:p>
        </w:tc>
        <w:tc>
          <w:tcPr>
            <w:tcW w:w="1253" w:type="pct"/>
            <w:tcBorders>
              <w:top w:val="single" w:sz="4" w:space="0" w:color="auto"/>
              <w:left w:val="single" w:sz="4" w:space="0" w:color="auto"/>
              <w:bottom w:val="single" w:sz="4" w:space="0" w:color="auto"/>
              <w:right w:val="single" w:sz="4" w:space="0" w:color="auto"/>
            </w:tcBorders>
          </w:tcPr>
          <w:p w14:paraId="0BA4AFCB"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普通查</w:t>
            </w:r>
            <w:r w:rsidRPr="00C3277A">
              <w:rPr>
                <w:rFonts w:hint="cs"/>
                <w:kern w:val="0"/>
                <w:sz w:val="18"/>
                <w:szCs w:val="24"/>
                <w:lang w:val="x-none" w:eastAsia="x-none"/>
              </w:rPr>
              <w:t>询条</w:t>
            </w:r>
            <w:r w:rsidRPr="00C3277A">
              <w:rPr>
                <w:rFonts w:hint="eastAsia"/>
                <w:kern w:val="0"/>
                <w:sz w:val="18"/>
                <w:szCs w:val="24"/>
                <w:lang w:val="x-none" w:eastAsia="x-none"/>
              </w:rPr>
              <w:t>件</w:t>
            </w:r>
            <w:r w:rsidRPr="00C3277A">
              <w:rPr>
                <w:rFonts w:hint="eastAsia"/>
                <w:kern w:val="0"/>
                <w:sz w:val="18"/>
                <w:szCs w:val="24"/>
                <w:lang w:val="x-none"/>
              </w:rPr>
              <w:t>（是否作为查询条件，默认为否）</w:t>
            </w:r>
          </w:p>
        </w:tc>
        <w:tc>
          <w:tcPr>
            <w:tcW w:w="1254" w:type="pct"/>
            <w:tcBorders>
              <w:top w:val="single" w:sz="4" w:space="0" w:color="auto"/>
              <w:left w:val="single" w:sz="4" w:space="0" w:color="auto"/>
              <w:bottom w:val="single" w:sz="4" w:space="0" w:color="auto"/>
              <w:right w:val="single" w:sz="4" w:space="0" w:color="auto"/>
            </w:tcBorders>
          </w:tcPr>
          <w:p w14:paraId="47F8C661"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查</w:t>
            </w:r>
            <w:r w:rsidRPr="00C3277A">
              <w:rPr>
                <w:rFonts w:hint="cs"/>
                <w:kern w:val="0"/>
                <w:sz w:val="18"/>
                <w:szCs w:val="24"/>
                <w:lang w:val="x-none" w:eastAsia="x-none"/>
              </w:rPr>
              <w:t>询结果</w:t>
            </w:r>
            <w:r w:rsidRPr="00C3277A">
              <w:rPr>
                <w:rFonts w:hint="eastAsia"/>
                <w:kern w:val="0"/>
                <w:sz w:val="18"/>
                <w:szCs w:val="24"/>
                <w:lang w:val="x-none" w:eastAsia="x-none"/>
              </w:rPr>
              <w:t>是否</w:t>
            </w:r>
            <w:r w:rsidRPr="00C3277A">
              <w:rPr>
                <w:rFonts w:hint="cs"/>
                <w:kern w:val="0"/>
                <w:sz w:val="18"/>
                <w:szCs w:val="24"/>
                <w:lang w:val="x-none" w:eastAsia="x-none"/>
              </w:rPr>
              <w:t>显</w:t>
            </w:r>
            <w:r w:rsidRPr="00C3277A">
              <w:rPr>
                <w:rFonts w:hint="eastAsia"/>
                <w:kern w:val="0"/>
                <w:sz w:val="18"/>
                <w:szCs w:val="24"/>
                <w:lang w:val="x-none" w:eastAsia="x-none"/>
              </w:rPr>
              <w:t>示</w:t>
            </w:r>
          </w:p>
        </w:tc>
      </w:tr>
      <w:tr w:rsidR="00C3277A" w:rsidRPr="00C3277A" w14:paraId="1C55A95D"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6930D537"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id</w:t>
            </w:r>
          </w:p>
        </w:tc>
        <w:tc>
          <w:tcPr>
            <w:tcW w:w="974" w:type="pct"/>
            <w:tcBorders>
              <w:top w:val="single" w:sz="4" w:space="0" w:color="auto"/>
              <w:left w:val="single" w:sz="4" w:space="0" w:color="auto"/>
              <w:bottom w:val="single" w:sz="4" w:space="0" w:color="auto"/>
              <w:right w:val="single" w:sz="4" w:space="0" w:color="auto"/>
            </w:tcBorders>
          </w:tcPr>
          <w:p w14:paraId="11708543"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id</w:t>
            </w:r>
          </w:p>
        </w:tc>
        <w:tc>
          <w:tcPr>
            <w:tcW w:w="1253" w:type="pct"/>
            <w:tcBorders>
              <w:top w:val="single" w:sz="4" w:space="0" w:color="auto"/>
              <w:left w:val="single" w:sz="4" w:space="0" w:color="auto"/>
              <w:bottom w:val="single" w:sz="4" w:space="0" w:color="auto"/>
              <w:right w:val="single" w:sz="4" w:space="0" w:color="auto"/>
            </w:tcBorders>
          </w:tcPr>
          <w:p w14:paraId="24B50C7F" w14:textId="77777777" w:rsidR="00C3277A" w:rsidRPr="00C3277A" w:rsidRDefault="00C3277A" w:rsidP="00C3277A">
            <w:pPr>
              <w:spacing w:line="240" w:lineRule="atLeast"/>
              <w:rPr>
                <w:kern w:val="0"/>
                <w:sz w:val="18"/>
                <w:szCs w:val="24"/>
                <w:lang w:val="x-none" w:eastAsia="x-none"/>
              </w:rPr>
            </w:pPr>
          </w:p>
        </w:tc>
        <w:tc>
          <w:tcPr>
            <w:tcW w:w="1254" w:type="pct"/>
            <w:tcBorders>
              <w:top w:val="single" w:sz="4" w:space="0" w:color="auto"/>
              <w:left w:val="single" w:sz="4" w:space="0" w:color="auto"/>
              <w:bottom w:val="single" w:sz="4" w:space="0" w:color="auto"/>
              <w:right w:val="single" w:sz="4" w:space="0" w:color="auto"/>
            </w:tcBorders>
          </w:tcPr>
          <w:p w14:paraId="50AD1D9B"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是</w:t>
            </w:r>
          </w:p>
        </w:tc>
      </w:tr>
      <w:tr w:rsidR="00C3277A" w:rsidRPr="00C3277A" w14:paraId="06F9D2CF"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1D4F1766"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year</w:t>
            </w:r>
          </w:p>
        </w:tc>
        <w:tc>
          <w:tcPr>
            <w:tcW w:w="974" w:type="pct"/>
            <w:tcBorders>
              <w:top w:val="single" w:sz="4" w:space="0" w:color="auto"/>
              <w:left w:val="single" w:sz="4" w:space="0" w:color="auto"/>
              <w:bottom w:val="single" w:sz="4" w:space="0" w:color="auto"/>
              <w:right w:val="single" w:sz="4" w:space="0" w:color="auto"/>
            </w:tcBorders>
          </w:tcPr>
          <w:p w14:paraId="7E4169E2"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年度</w:t>
            </w:r>
          </w:p>
        </w:tc>
        <w:tc>
          <w:tcPr>
            <w:tcW w:w="1253" w:type="pct"/>
            <w:tcBorders>
              <w:top w:val="single" w:sz="4" w:space="0" w:color="auto"/>
              <w:left w:val="single" w:sz="4" w:space="0" w:color="auto"/>
              <w:bottom w:val="single" w:sz="4" w:space="0" w:color="auto"/>
              <w:right w:val="single" w:sz="4" w:space="0" w:color="auto"/>
            </w:tcBorders>
          </w:tcPr>
          <w:p w14:paraId="2E880E65"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用户选择</w:t>
            </w:r>
          </w:p>
        </w:tc>
        <w:tc>
          <w:tcPr>
            <w:tcW w:w="1254" w:type="pct"/>
            <w:tcBorders>
              <w:top w:val="single" w:sz="4" w:space="0" w:color="auto"/>
              <w:left w:val="single" w:sz="4" w:space="0" w:color="auto"/>
              <w:bottom w:val="single" w:sz="4" w:space="0" w:color="auto"/>
              <w:right w:val="single" w:sz="4" w:space="0" w:color="auto"/>
            </w:tcBorders>
          </w:tcPr>
          <w:p w14:paraId="349D05F2"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是</w:t>
            </w:r>
            <w:r w:rsidRPr="00C3277A">
              <w:rPr>
                <w:rFonts w:hint="eastAsia"/>
                <w:kern w:val="0"/>
                <w:sz w:val="18"/>
                <w:szCs w:val="24"/>
                <w:lang w:val="x-none"/>
              </w:rPr>
              <w:t>（表格外）</w:t>
            </w:r>
          </w:p>
        </w:tc>
      </w:tr>
      <w:tr w:rsidR="00C3277A" w:rsidRPr="00C3277A" w14:paraId="29423D94"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39190406"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org_id</w:t>
            </w:r>
          </w:p>
        </w:tc>
        <w:tc>
          <w:tcPr>
            <w:tcW w:w="974" w:type="pct"/>
            <w:tcBorders>
              <w:top w:val="single" w:sz="4" w:space="0" w:color="auto"/>
              <w:left w:val="single" w:sz="4" w:space="0" w:color="auto"/>
              <w:bottom w:val="single" w:sz="4" w:space="0" w:color="auto"/>
              <w:right w:val="single" w:sz="4" w:space="0" w:color="auto"/>
            </w:tcBorders>
          </w:tcPr>
          <w:p w14:paraId="0FBC3632"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机构</w:t>
            </w:r>
            <w:r w:rsidRPr="00C3277A">
              <w:rPr>
                <w:kern w:val="0"/>
                <w:sz w:val="18"/>
                <w:szCs w:val="24"/>
                <w:lang w:val="x-none" w:eastAsia="x-none"/>
              </w:rPr>
              <w:t>id</w:t>
            </w:r>
          </w:p>
        </w:tc>
        <w:tc>
          <w:tcPr>
            <w:tcW w:w="1253" w:type="pct"/>
            <w:tcBorders>
              <w:top w:val="single" w:sz="4" w:space="0" w:color="auto"/>
              <w:left w:val="single" w:sz="4" w:space="0" w:color="auto"/>
              <w:bottom w:val="single" w:sz="4" w:space="0" w:color="auto"/>
              <w:right w:val="single" w:sz="4" w:space="0" w:color="auto"/>
            </w:tcBorders>
          </w:tcPr>
          <w:p w14:paraId="4277D1BD"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用户选择机构名称</w:t>
            </w:r>
          </w:p>
        </w:tc>
        <w:tc>
          <w:tcPr>
            <w:tcW w:w="1254" w:type="pct"/>
            <w:tcBorders>
              <w:top w:val="single" w:sz="4" w:space="0" w:color="auto"/>
              <w:left w:val="single" w:sz="4" w:space="0" w:color="auto"/>
              <w:bottom w:val="single" w:sz="4" w:space="0" w:color="auto"/>
              <w:right w:val="single" w:sz="4" w:space="0" w:color="auto"/>
            </w:tcBorders>
          </w:tcPr>
          <w:p w14:paraId="09B614A2"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rPr>
              <w:t>显示机构名称</w:t>
            </w:r>
          </w:p>
        </w:tc>
      </w:tr>
      <w:tr w:rsidR="00C3277A" w:rsidRPr="00C3277A" w14:paraId="7A5696FF"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6D412F7A"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org_type</w:t>
            </w:r>
          </w:p>
        </w:tc>
        <w:tc>
          <w:tcPr>
            <w:tcW w:w="974" w:type="pct"/>
            <w:tcBorders>
              <w:top w:val="single" w:sz="4" w:space="0" w:color="auto"/>
              <w:left w:val="single" w:sz="4" w:space="0" w:color="auto"/>
              <w:bottom w:val="single" w:sz="4" w:space="0" w:color="auto"/>
              <w:right w:val="single" w:sz="4" w:space="0" w:color="auto"/>
            </w:tcBorders>
          </w:tcPr>
          <w:p w14:paraId="78C75DEB"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机构类型</w:t>
            </w:r>
          </w:p>
        </w:tc>
        <w:tc>
          <w:tcPr>
            <w:tcW w:w="1253" w:type="pct"/>
            <w:tcBorders>
              <w:top w:val="single" w:sz="4" w:space="0" w:color="auto"/>
              <w:left w:val="single" w:sz="4" w:space="0" w:color="auto"/>
              <w:bottom w:val="single" w:sz="4" w:space="0" w:color="auto"/>
              <w:right w:val="single" w:sz="4" w:space="0" w:color="auto"/>
            </w:tcBorders>
          </w:tcPr>
          <w:p w14:paraId="136AF14B" w14:textId="77777777" w:rsidR="00C3277A" w:rsidRPr="00C3277A" w:rsidRDefault="00C3277A" w:rsidP="00C3277A">
            <w:pPr>
              <w:spacing w:line="240" w:lineRule="atLeast"/>
              <w:rPr>
                <w:kern w:val="0"/>
                <w:sz w:val="18"/>
                <w:szCs w:val="24"/>
                <w:lang w:val="x-none"/>
              </w:rPr>
            </w:pPr>
            <w:r w:rsidRPr="00C3277A">
              <w:rPr>
                <w:rFonts w:hint="eastAsia"/>
                <w:kern w:val="0"/>
                <w:sz w:val="18"/>
                <w:szCs w:val="24"/>
                <w:lang w:val="x-none"/>
              </w:rPr>
              <w:t>1.</w:t>
            </w:r>
            <w:r w:rsidRPr="00C3277A">
              <w:rPr>
                <w:rFonts w:hint="eastAsia"/>
                <w:kern w:val="0"/>
                <w:sz w:val="18"/>
                <w:szCs w:val="24"/>
                <w:lang w:val="x-none"/>
              </w:rPr>
              <w:t>系统查询出用户所监管的全部机构类型。</w:t>
            </w:r>
          </w:p>
          <w:p w14:paraId="08B77389" w14:textId="77777777" w:rsidR="00C3277A" w:rsidRPr="00C3277A" w:rsidRDefault="00C3277A" w:rsidP="00C3277A">
            <w:pPr>
              <w:spacing w:line="240" w:lineRule="atLeast"/>
              <w:rPr>
                <w:kern w:val="0"/>
                <w:sz w:val="18"/>
                <w:szCs w:val="24"/>
                <w:lang w:val="x-none"/>
              </w:rPr>
            </w:pPr>
            <w:r w:rsidRPr="00C3277A">
              <w:rPr>
                <w:kern w:val="0"/>
                <w:sz w:val="18"/>
                <w:szCs w:val="24"/>
                <w:lang w:val="x-none"/>
              </w:rPr>
              <w:t>2.</w:t>
            </w:r>
            <w:r w:rsidRPr="00C3277A">
              <w:rPr>
                <w:kern w:val="0"/>
                <w:sz w:val="18"/>
                <w:szCs w:val="24"/>
                <w:lang w:val="x-none"/>
              </w:rPr>
              <w:t>用户再进行选择</w:t>
            </w:r>
            <w:r w:rsidRPr="00C3277A">
              <w:rPr>
                <w:rFonts w:hint="eastAsia"/>
                <w:kern w:val="0"/>
                <w:sz w:val="18"/>
                <w:szCs w:val="24"/>
                <w:lang w:val="x-none"/>
              </w:rPr>
              <w:t>，</w:t>
            </w:r>
            <w:r w:rsidRPr="00C3277A">
              <w:rPr>
                <w:kern w:val="0"/>
                <w:sz w:val="18"/>
                <w:szCs w:val="24"/>
                <w:lang w:val="x-none"/>
              </w:rPr>
              <w:t>默认查询所有监管的类型</w:t>
            </w:r>
          </w:p>
        </w:tc>
        <w:tc>
          <w:tcPr>
            <w:tcW w:w="1254" w:type="pct"/>
            <w:tcBorders>
              <w:top w:val="single" w:sz="4" w:space="0" w:color="auto"/>
              <w:left w:val="single" w:sz="4" w:space="0" w:color="auto"/>
              <w:bottom w:val="single" w:sz="4" w:space="0" w:color="auto"/>
              <w:right w:val="single" w:sz="4" w:space="0" w:color="auto"/>
            </w:tcBorders>
          </w:tcPr>
          <w:p w14:paraId="00D80579"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显示机构类型名称</w:t>
            </w:r>
          </w:p>
        </w:tc>
      </w:tr>
      <w:tr w:rsidR="00C3277A" w:rsidRPr="00C3277A" w14:paraId="49DDF644"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66EB9CA3"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rate_type</w:t>
            </w:r>
          </w:p>
        </w:tc>
        <w:tc>
          <w:tcPr>
            <w:tcW w:w="974" w:type="pct"/>
            <w:tcBorders>
              <w:top w:val="single" w:sz="4" w:space="0" w:color="auto"/>
              <w:left w:val="single" w:sz="4" w:space="0" w:color="auto"/>
              <w:bottom w:val="single" w:sz="4" w:space="0" w:color="auto"/>
              <w:right w:val="single" w:sz="4" w:space="0" w:color="auto"/>
            </w:tcBorders>
          </w:tcPr>
          <w:p w14:paraId="77E50316"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评级表类型</w:t>
            </w:r>
          </w:p>
        </w:tc>
        <w:tc>
          <w:tcPr>
            <w:tcW w:w="1253" w:type="pct"/>
            <w:tcBorders>
              <w:top w:val="single" w:sz="4" w:space="0" w:color="auto"/>
              <w:left w:val="single" w:sz="4" w:space="0" w:color="auto"/>
              <w:bottom w:val="single" w:sz="4" w:space="0" w:color="auto"/>
              <w:right w:val="single" w:sz="4" w:space="0" w:color="auto"/>
            </w:tcBorders>
          </w:tcPr>
          <w:p w14:paraId="27B45615"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用户选择</w:t>
            </w:r>
            <w:r w:rsidRPr="00C3277A">
              <w:rPr>
                <w:rFonts w:hint="eastAsia"/>
                <w:kern w:val="0"/>
                <w:sz w:val="18"/>
                <w:szCs w:val="24"/>
                <w:lang w:val="x-none"/>
              </w:rPr>
              <w:t>。</w:t>
            </w:r>
          </w:p>
        </w:tc>
        <w:tc>
          <w:tcPr>
            <w:tcW w:w="1254" w:type="pct"/>
            <w:tcBorders>
              <w:top w:val="single" w:sz="4" w:space="0" w:color="auto"/>
              <w:left w:val="single" w:sz="4" w:space="0" w:color="auto"/>
              <w:bottom w:val="single" w:sz="4" w:space="0" w:color="auto"/>
              <w:right w:val="single" w:sz="4" w:space="0" w:color="auto"/>
            </w:tcBorders>
          </w:tcPr>
          <w:p w14:paraId="4C573D78"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是（表格外）</w:t>
            </w:r>
          </w:p>
        </w:tc>
      </w:tr>
      <w:tr w:rsidR="00C3277A" w:rsidRPr="00C3277A" w14:paraId="11A188F8"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633D6817"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status</w:t>
            </w:r>
          </w:p>
        </w:tc>
        <w:tc>
          <w:tcPr>
            <w:tcW w:w="974" w:type="pct"/>
            <w:tcBorders>
              <w:top w:val="single" w:sz="4" w:space="0" w:color="auto"/>
              <w:left w:val="single" w:sz="4" w:space="0" w:color="auto"/>
              <w:bottom w:val="single" w:sz="4" w:space="0" w:color="auto"/>
              <w:right w:val="single" w:sz="4" w:space="0" w:color="auto"/>
            </w:tcBorders>
          </w:tcPr>
          <w:p w14:paraId="45CF2EF2"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状态</w:t>
            </w:r>
          </w:p>
        </w:tc>
        <w:tc>
          <w:tcPr>
            <w:tcW w:w="1253" w:type="pct"/>
            <w:tcBorders>
              <w:top w:val="single" w:sz="4" w:space="0" w:color="auto"/>
              <w:left w:val="single" w:sz="4" w:space="0" w:color="auto"/>
              <w:bottom w:val="single" w:sz="4" w:space="0" w:color="auto"/>
              <w:right w:val="single" w:sz="4" w:space="0" w:color="auto"/>
            </w:tcBorders>
          </w:tcPr>
          <w:p w14:paraId="3848C5AB"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用户选择</w:t>
            </w:r>
          </w:p>
        </w:tc>
        <w:tc>
          <w:tcPr>
            <w:tcW w:w="1254" w:type="pct"/>
            <w:tcBorders>
              <w:top w:val="single" w:sz="4" w:space="0" w:color="auto"/>
              <w:left w:val="single" w:sz="4" w:space="0" w:color="auto"/>
              <w:bottom w:val="single" w:sz="4" w:space="0" w:color="auto"/>
              <w:right w:val="single" w:sz="4" w:space="0" w:color="auto"/>
            </w:tcBorders>
          </w:tcPr>
          <w:p w14:paraId="5AD3FD19"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是</w:t>
            </w:r>
          </w:p>
        </w:tc>
      </w:tr>
      <w:tr w:rsidR="00C3277A" w:rsidRPr="00C3277A" w14:paraId="09886776"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7D10403F"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sa_total_score</w:t>
            </w:r>
          </w:p>
        </w:tc>
        <w:tc>
          <w:tcPr>
            <w:tcW w:w="974" w:type="pct"/>
            <w:tcBorders>
              <w:top w:val="single" w:sz="4" w:space="0" w:color="auto"/>
              <w:left w:val="single" w:sz="4" w:space="0" w:color="auto"/>
              <w:bottom w:val="single" w:sz="4" w:space="0" w:color="auto"/>
              <w:right w:val="single" w:sz="4" w:space="0" w:color="auto"/>
            </w:tcBorders>
          </w:tcPr>
          <w:p w14:paraId="737DACE4"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自评总分</w:t>
            </w:r>
          </w:p>
        </w:tc>
        <w:tc>
          <w:tcPr>
            <w:tcW w:w="1253" w:type="pct"/>
            <w:tcBorders>
              <w:top w:val="single" w:sz="4" w:space="0" w:color="auto"/>
              <w:left w:val="single" w:sz="4" w:space="0" w:color="auto"/>
              <w:bottom w:val="single" w:sz="4" w:space="0" w:color="auto"/>
              <w:right w:val="single" w:sz="4" w:space="0" w:color="auto"/>
            </w:tcBorders>
          </w:tcPr>
          <w:p w14:paraId="375E9858" w14:textId="77777777" w:rsidR="00C3277A" w:rsidRPr="00C3277A" w:rsidRDefault="00C3277A" w:rsidP="00C3277A">
            <w:pPr>
              <w:spacing w:line="240" w:lineRule="atLeast"/>
              <w:rPr>
                <w:kern w:val="0"/>
                <w:sz w:val="18"/>
                <w:szCs w:val="24"/>
                <w:lang w:val="x-none" w:eastAsia="x-none"/>
              </w:rPr>
            </w:pPr>
          </w:p>
        </w:tc>
        <w:tc>
          <w:tcPr>
            <w:tcW w:w="1254" w:type="pct"/>
            <w:tcBorders>
              <w:top w:val="single" w:sz="4" w:space="0" w:color="auto"/>
              <w:left w:val="single" w:sz="4" w:space="0" w:color="auto"/>
              <w:bottom w:val="single" w:sz="4" w:space="0" w:color="auto"/>
              <w:right w:val="single" w:sz="4" w:space="0" w:color="auto"/>
            </w:tcBorders>
          </w:tcPr>
          <w:p w14:paraId="43074900"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是</w:t>
            </w:r>
            <w:r w:rsidRPr="00C3277A">
              <w:rPr>
                <w:rFonts w:hint="eastAsia"/>
                <w:kern w:val="0"/>
                <w:sz w:val="18"/>
                <w:szCs w:val="24"/>
                <w:lang w:val="x-none"/>
              </w:rPr>
              <w:t>（表格外）</w:t>
            </w:r>
          </w:p>
        </w:tc>
      </w:tr>
      <w:tr w:rsidR="00C3277A" w:rsidRPr="00C3277A" w14:paraId="69569428"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50F5C0E7"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sa_score</w:t>
            </w:r>
          </w:p>
        </w:tc>
        <w:tc>
          <w:tcPr>
            <w:tcW w:w="974" w:type="pct"/>
            <w:tcBorders>
              <w:top w:val="single" w:sz="4" w:space="0" w:color="auto"/>
              <w:left w:val="single" w:sz="4" w:space="0" w:color="auto"/>
              <w:bottom w:val="single" w:sz="4" w:space="0" w:color="auto"/>
              <w:right w:val="single" w:sz="4" w:space="0" w:color="auto"/>
            </w:tcBorders>
          </w:tcPr>
          <w:p w14:paraId="7EF6501B"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自评得分</w:t>
            </w:r>
          </w:p>
        </w:tc>
        <w:tc>
          <w:tcPr>
            <w:tcW w:w="1253" w:type="pct"/>
            <w:tcBorders>
              <w:top w:val="single" w:sz="4" w:space="0" w:color="auto"/>
              <w:left w:val="single" w:sz="4" w:space="0" w:color="auto"/>
              <w:bottom w:val="single" w:sz="4" w:space="0" w:color="auto"/>
              <w:right w:val="single" w:sz="4" w:space="0" w:color="auto"/>
            </w:tcBorders>
          </w:tcPr>
          <w:p w14:paraId="4A6C151E"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区间选择</w:t>
            </w:r>
          </w:p>
        </w:tc>
        <w:tc>
          <w:tcPr>
            <w:tcW w:w="1254" w:type="pct"/>
            <w:tcBorders>
              <w:top w:val="single" w:sz="4" w:space="0" w:color="auto"/>
              <w:left w:val="single" w:sz="4" w:space="0" w:color="auto"/>
              <w:bottom w:val="single" w:sz="4" w:space="0" w:color="auto"/>
              <w:right w:val="single" w:sz="4" w:space="0" w:color="auto"/>
            </w:tcBorders>
          </w:tcPr>
          <w:p w14:paraId="2F72FCBC" w14:textId="77777777" w:rsidR="00C3277A" w:rsidRPr="00C3277A" w:rsidRDefault="00C3277A" w:rsidP="00C3277A">
            <w:pPr>
              <w:spacing w:line="240" w:lineRule="atLeast"/>
              <w:rPr>
                <w:kern w:val="0"/>
                <w:sz w:val="18"/>
                <w:szCs w:val="24"/>
                <w:lang w:val="x-none"/>
              </w:rPr>
            </w:pPr>
            <w:r w:rsidRPr="00C3277A">
              <w:rPr>
                <w:rFonts w:hint="eastAsia"/>
                <w:kern w:val="0"/>
                <w:sz w:val="18"/>
                <w:szCs w:val="24"/>
                <w:lang w:val="x-none" w:eastAsia="x-none"/>
              </w:rPr>
              <w:t>是</w:t>
            </w:r>
          </w:p>
        </w:tc>
      </w:tr>
      <w:tr w:rsidR="00C3277A" w:rsidRPr="00C3277A" w14:paraId="4F660208"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397EB6E5"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rate_level</w:t>
            </w:r>
          </w:p>
        </w:tc>
        <w:tc>
          <w:tcPr>
            <w:tcW w:w="974" w:type="pct"/>
            <w:tcBorders>
              <w:top w:val="single" w:sz="4" w:space="0" w:color="auto"/>
              <w:left w:val="single" w:sz="4" w:space="0" w:color="auto"/>
              <w:bottom w:val="single" w:sz="4" w:space="0" w:color="auto"/>
              <w:right w:val="single" w:sz="4" w:space="0" w:color="auto"/>
            </w:tcBorders>
          </w:tcPr>
          <w:p w14:paraId="4D3B4C67"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评级等级</w:t>
            </w:r>
          </w:p>
        </w:tc>
        <w:tc>
          <w:tcPr>
            <w:tcW w:w="1253" w:type="pct"/>
            <w:tcBorders>
              <w:top w:val="single" w:sz="4" w:space="0" w:color="auto"/>
              <w:left w:val="single" w:sz="4" w:space="0" w:color="auto"/>
              <w:bottom w:val="single" w:sz="4" w:space="0" w:color="auto"/>
              <w:right w:val="single" w:sz="4" w:space="0" w:color="auto"/>
            </w:tcBorders>
          </w:tcPr>
          <w:p w14:paraId="76EEE3C1" w14:textId="77777777" w:rsidR="00C3277A" w:rsidRPr="00C3277A" w:rsidRDefault="00C3277A" w:rsidP="00C3277A">
            <w:pPr>
              <w:spacing w:line="240" w:lineRule="atLeast"/>
              <w:rPr>
                <w:kern w:val="0"/>
                <w:sz w:val="18"/>
                <w:szCs w:val="24"/>
                <w:lang w:val="x-none" w:eastAsia="x-none"/>
              </w:rPr>
            </w:pPr>
          </w:p>
        </w:tc>
        <w:tc>
          <w:tcPr>
            <w:tcW w:w="1254" w:type="pct"/>
            <w:tcBorders>
              <w:top w:val="single" w:sz="4" w:space="0" w:color="auto"/>
              <w:left w:val="single" w:sz="4" w:space="0" w:color="auto"/>
              <w:bottom w:val="single" w:sz="4" w:space="0" w:color="auto"/>
              <w:right w:val="single" w:sz="4" w:space="0" w:color="auto"/>
            </w:tcBorders>
          </w:tcPr>
          <w:p w14:paraId="45A4693C"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是</w:t>
            </w:r>
          </w:p>
        </w:tc>
      </w:tr>
      <w:tr w:rsidR="00C3277A" w:rsidRPr="00C3277A" w14:paraId="3ADB5D2C"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1768C194"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rate_score</w:t>
            </w:r>
          </w:p>
        </w:tc>
        <w:tc>
          <w:tcPr>
            <w:tcW w:w="974" w:type="pct"/>
            <w:tcBorders>
              <w:top w:val="single" w:sz="4" w:space="0" w:color="auto"/>
              <w:left w:val="single" w:sz="4" w:space="0" w:color="auto"/>
              <w:bottom w:val="single" w:sz="4" w:space="0" w:color="auto"/>
              <w:right w:val="single" w:sz="4" w:space="0" w:color="auto"/>
            </w:tcBorders>
          </w:tcPr>
          <w:p w14:paraId="28D707FC"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评级得分</w:t>
            </w:r>
          </w:p>
        </w:tc>
        <w:tc>
          <w:tcPr>
            <w:tcW w:w="1253" w:type="pct"/>
            <w:tcBorders>
              <w:top w:val="single" w:sz="4" w:space="0" w:color="auto"/>
              <w:left w:val="single" w:sz="4" w:space="0" w:color="auto"/>
              <w:bottom w:val="single" w:sz="4" w:space="0" w:color="auto"/>
              <w:right w:val="single" w:sz="4" w:space="0" w:color="auto"/>
            </w:tcBorders>
          </w:tcPr>
          <w:p w14:paraId="5C5A1162"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区间选择</w:t>
            </w:r>
          </w:p>
        </w:tc>
        <w:tc>
          <w:tcPr>
            <w:tcW w:w="1254" w:type="pct"/>
            <w:tcBorders>
              <w:top w:val="single" w:sz="4" w:space="0" w:color="auto"/>
              <w:left w:val="single" w:sz="4" w:space="0" w:color="auto"/>
              <w:bottom w:val="single" w:sz="4" w:space="0" w:color="auto"/>
              <w:right w:val="single" w:sz="4" w:space="0" w:color="auto"/>
            </w:tcBorders>
          </w:tcPr>
          <w:p w14:paraId="0659B758"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是</w:t>
            </w:r>
          </w:p>
        </w:tc>
      </w:tr>
      <w:tr w:rsidR="00C3277A" w:rsidRPr="00C3277A" w14:paraId="487FAB22"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0C922F4A"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rank_level</w:t>
            </w:r>
          </w:p>
        </w:tc>
        <w:tc>
          <w:tcPr>
            <w:tcW w:w="974" w:type="pct"/>
            <w:tcBorders>
              <w:top w:val="single" w:sz="4" w:space="0" w:color="auto"/>
              <w:left w:val="single" w:sz="4" w:space="0" w:color="auto"/>
              <w:bottom w:val="single" w:sz="4" w:space="0" w:color="auto"/>
              <w:right w:val="single" w:sz="4" w:space="0" w:color="auto"/>
            </w:tcBorders>
          </w:tcPr>
          <w:p w14:paraId="5F2CD63D"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定级等级</w:t>
            </w:r>
          </w:p>
        </w:tc>
        <w:tc>
          <w:tcPr>
            <w:tcW w:w="1253" w:type="pct"/>
            <w:tcBorders>
              <w:top w:val="single" w:sz="4" w:space="0" w:color="auto"/>
              <w:left w:val="single" w:sz="4" w:space="0" w:color="auto"/>
              <w:bottom w:val="single" w:sz="4" w:space="0" w:color="auto"/>
              <w:right w:val="single" w:sz="4" w:space="0" w:color="auto"/>
            </w:tcBorders>
          </w:tcPr>
          <w:p w14:paraId="5623D061" w14:textId="77777777" w:rsidR="00C3277A" w:rsidRPr="00C3277A" w:rsidRDefault="00C3277A" w:rsidP="00C3277A">
            <w:pPr>
              <w:spacing w:line="240" w:lineRule="atLeast"/>
              <w:rPr>
                <w:kern w:val="0"/>
                <w:sz w:val="18"/>
                <w:szCs w:val="24"/>
                <w:lang w:val="x-none" w:eastAsia="x-none"/>
              </w:rPr>
            </w:pPr>
          </w:p>
        </w:tc>
        <w:tc>
          <w:tcPr>
            <w:tcW w:w="1254" w:type="pct"/>
            <w:tcBorders>
              <w:top w:val="single" w:sz="4" w:space="0" w:color="auto"/>
              <w:left w:val="single" w:sz="4" w:space="0" w:color="auto"/>
              <w:bottom w:val="single" w:sz="4" w:space="0" w:color="auto"/>
              <w:right w:val="single" w:sz="4" w:space="0" w:color="auto"/>
            </w:tcBorders>
          </w:tcPr>
          <w:p w14:paraId="36FDFA7F"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是</w:t>
            </w:r>
          </w:p>
        </w:tc>
      </w:tr>
      <w:tr w:rsidR="00C3277A" w:rsidRPr="00C3277A" w14:paraId="328A547E"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64D51EC0"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rank_reason</w:t>
            </w:r>
          </w:p>
        </w:tc>
        <w:tc>
          <w:tcPr>
            <w:tcW w:w="974" w:type="pct"/>
            <w:tcBorders>
              <w:top w:val="single" w:sz="4" w:space="0" w:color="auto"/>
              <w:left w:val="single" w:sz="4" w:space="0" w:color="auto"/>
              <w:bottom w:val="single" w:sz="4" w:space="0" w:color="auto"/>
              <w:right w:val="single" w:sz="4" w:space="0" w:color="auto"/>
            </w:tcBorders>
          </w:tcPr>
          <w:p w14:paraId="5F099F10"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定级理由</w:t>
            </w:r>
          </w:p>
        </w:tc>
        <w:tc>
          <w:tcPr>
            <w:tcW w:w="1253" w:type="pct"/>
            <w:tcBorders>
              <w:top w:val="single" w:sz="4" w:space="0" w:color="auto"/>
              <w:left w:val="single" w:sz="4" w:space="0" w:color="auto"/>
              <w:bottom w:val="single" w:sz="4" w:space="0" w:color="auto"/>
              <w:right w:val="single" w:sz="4" w:space="0" w:color="auto"/>
            </w:tcBorders>
          </w:tcPr>
          <w:p w14:paraId="0F28178F" w14:textId="77777777" w:rsidR="00C3277A" w:rsidRPr="00C3277A" w:rsidRDefault="00C3277A" w:rsidP="00C3277A">
            <w:pPr>
              <w:spacing w:line="240" w:lineRule="atLeast"/>
              <w:rPr>
                <w:kern w:val="0"/>
                <w:sz w:val="18"/>
                <w:szCs w:val="24"/>
                <w:lang w:val="x-none" w:eastAsia="x-none"/>
              </w:rPr>
            </w:pPr>
          </w:p>
        </w:tc>
        <w:tc>
          <w:tcPr>
            <w:tcW w:w="1254" w:type="pct"/>
            <w:tcBorders>
              <w:top w:val="single" w:sz="4" w:space="0" w:color="auto"/>
              <w:left w:val="single" w:sz="4" w:space="0" w:color="auto"/>
              <w:bottom w:val="single" w:sz="4" w:space="0" w:color="auto"/>
              <w:right w:val="single" w:sz="4" w:space="0" w:color="auto"/>
            </w:tcBorders>
          </w:tcPr>
          <w:p w14:paraId="101C8E43"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是</w:t>
            </w:r>
          </w:p>
        </w:tc>
      </w:tr>
      <w:tr w:rsidR="00C3277A" w:rsidRPr="00C3277A" w14:paraId="2E2C376F"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7FD8296E"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Final</w:t>
            </w:r>
            <w:r w:rsidRPr="00C3277A">
              <w:rPr>
                <w:rFonts w:hint="eastAsia"/>
                <w:kern w:val="0"/>
                <w:sz w:val="18"/>
                <w:szCs w:val="24"/>
                <w:lang w:val="x-none"/>
              </w:rPr>
              <w:t>_level</w:t>
            </w:r>
          </w:p>
        </w:tc>
        <w:tc>
          <w:tcPr>
            <w:tcW w:w="974" w:type="pct"/>
            <w:tcBorders>
              <w:top w:val="single" w:sz="4" w:space="0" w:color="auto"/>
              <w:left w:val="single" w:sz="4" w:space="0" w:color="auto"/>
              <w:bottom w:val="single" w:sz="4" w:space="0" w:color="auto"/>
              <w:right w:val="single" w:sz="4" w:space="0" w:color="auto"/>
            </w:tcBorders>
          </w:tcPr>
          <w:p w14:paraId="22BA61FD" w14:textId="77777777" w:rsidR="00C3277A" w:rsidRPr="00C3277A" w:rsidRDefault="00C3277A" w:rsidP="00C3277A">
            <w:pPr>
              <w:spacing w:line="240" w:lineRule="atLeast"/>
              <w:rPr>
                <w:kern w:val="0"/>
                <w:sz w:val="18"/>
                <w:szCs w:val="24"/>
                <w:lang w:val="x-none"/>
              </w:rPr>
            </w:pPr>
            <w:r w:rsidRPr="00C3277A">
              <w:rPr>
                <w:rFonts w:hint="eastAsia"/>
                <w:kern w:val="0"/>
                <w:sz w:val="18"/>
                <w:szCs w:val="24"/>
                <w:lang w:val="x-none"/>
              </w:rPr>
              <w:t>最终等级</w:t>
            </w:r>
          </w:p>
        </w:tc>
        <w:tc>
          <w:tcPr>
            <w:tcW w:w="1253" w:type="pct"/>
            <w:tcBorders>
              <w:top w:val="single" w:sz="4" w:space="0" w:color="auto"/>
              <w:left w:val="single" w:sz="4" w:space="0" w:color="auto"/>
              <w:bottom w:val="single" w:sz="4" w:space="0" w:color="auto"/>
              <w:right w:val="single" w:sz="4" w:space="0" w:color="auto"/>
            </w:tcBorders>
          </w:tcPr>
          <w:p w14:paraId="634DF8A8"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用户选择</w:t>
            </w:r>
          </w:p>
        </w:tc>
        <w:tc>
          <w:tcPr>
            <w:tcW w:w="1254" w:type="pct"/>
            <w:tcBorders>
              <w:top w:val="single" w:sz="4" w:space="0" w:color="auto"/>
              <w:left w:val="single" w:sz="4" w:space="0" w:color="auto"/>
              <w:bottom w:val="single" w:sz="4" w:space="0" w:color="auto"/>
              <w:right w:val="single" w:sz="4" w:space="0" w:color="auto"/>
            </w:tcBorders>
          </w:tcPr>
          <w:p w14:paraId="41492564"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是</w:t>
            </w:r>
          </w:p>
        </w:tc>
      </w:tr>
      <w:tr w:rsidR="00C3277A" w:rsidRPr="00C3277A" w14:paraId="753AF359"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71576973"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is_opposition</w:t>
            </w:r>
          </w:p>
        </w:tc>
        <w:tc>
          <w:tcPr>
            <w:tcW w:w="974" w:type="pct"/>
            <w:tcBorders>
              <w:top w:val="single" w:sz="4" w:space="0" w:color="auto"/>
              <w:left w:val="single" w:sz="4" w:space="0" w:color="auto"/>
              <w:bottom w:val="single" w:sz="4" w:space="0" w:color="auto"/>
              <w:right w:val="single" w:sz="4" w:space="0" w:color="auto"/>
            </w:tcBorders>
          </w:tcPr>
          <w:p w14:paraId="41754F99"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是否有异议</w:t>
            </w:r>
          </w:p>
        </w:tc>
        <w:tc>
          <w:tcPr>
            <w:tcW w:w="1253" w:type="pct"/>
            <w:tcBorders>
              <w:top w:val="single" w:sz="4" w:space="0" w:color="auto"/>
              <w:left w:val="single" w:sz="4" w:space="0" w:color="auto"/>
              <w:bottom w:val="single" w:sz="4" w:space="0" w:color="auto"/>
              <w:right w:val="single" w:sz="4" w:space="0" w:color="auto"/>
            </w:tcBorders>
          </w:tcPr>
          <w:p w14:paraId="4C7B6CEF" w14:textId="77777777" w:rsidR="00C3277A" w:rsidRPr="00C3277A" w:rsidRDefault="00C3277A" w:rsidP="00C3277A">
            <w:pPr>
              <w:spacing w:line="240" w:lineRule="atLeast"/>
              <w:rPr>
                <w:kern w:val="0"/>
                <w:sz w:val="18"/>
                <w:szCs w:val="24"/>
                <w:lang w:val="x-none" w:eastAsia="x-none"/>
              </w:rPr>
            </w:pPr>
          </w:p>
        </w:tc>
        <w:tc>
          <w:tcPr>
            <w:tcW w:w="1254" w:type="pct"/>
            <w:tcBorders>
              <w:top w:val="single" w:sz="4" w:space="0" w:color="auto"/>
              <w:left w:val="single" w:sz="4" w:space="0" w:color="auto"/>
              <w:bottom w:val="single" w:sz="4" w:space="0" w:color="auto"/>
              <w:right w:val="single" w:sz="4" w:space="0" w:color="auto"/>
            </w:tcBorders>
          </w:tcPr>
          <w:p w14:paraId="360EEA30"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否</w:t>
            </w:r>
          </w:p>
        </w:tc>
      </w:tr>
      <w:tr w:rsidR="00C3277A" w:rsidRPr="00C3277A" w14:paraId="64195FFF"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71969B35"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opinion_book</w:t>
            </w:r>
          </w:p>
        </w:tc>
        <w:tc>
          <w:tcPr>
            <w:tcW w:w="974" w:type="pct"/>
            <w:tcBorders>
              <w:top w:val="single" w:sz="4" w:space="0" w:color="auto"/>
              <w:left w:val="single" w:sz="4" w:space="0" w:color="auto"/>
              <w:bottom w:val="single" w:sz="4" w:space="0" w:color="auto"/>
              <w:right w:val="single" w:sz="4" w:space="0" w:color="auto"/>
            </w:tcBorders>
          </w:tcPr>
          <w:p w14:paraId="39CD4674"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监管意见书</w:t>
            </w:r>
          </w:p>
        </w:tc>
        <w:tc>
          <w:tcPr>
            <w:tcW w:w="1253" w:type="pct"/>
            <w:tcBorders>
              <w:top w:val="single" w:sz="4" w:space="0" w:color="auto"/>
              <w:left w:val="single" w:sz="4" w:space="0" w:color="auto"/>
              <w:bottom w:val="single" w:sz="4" w:space="0" w:color="auto"/>
              <w:right w:val="single" w:sz="4" w:space="0" w:color="auto"/>
            </w:tcBorders>
          </w:tcPr>
          <w:p w14:paraId="13148FE8" w14:textId="77777777" w:rsidR="00C3277A" w:rsidRPr="00C3277A" w:rsidRDefault="00C3277A" w:rsidP="00C3277A">
            <w:pPr>
              <w:spacing w:line="240" w:lineRule="atLeast"/>
              <w:rPr>
                <w:kern w:val="0"/>
                <w:sz w:val="18"/>
                <w:szCs w:val="24"/>
                <w:lang w:val="x-none" w:eastAsia="x-none"/>
              </w:rPr>
            </w:pPr>
          </w:p>
        </w:tc>
        <w:tc>
          <w:tcPr>
            <w:tcW w:w="1254" w:type="pct"/>
            <w:tcBorders>
              <w:top w:val="single" w:sz="4" w:space="0" w:color="auto"/>
              <w:left w:val="single" w:sz="4" w:space="0" w:color="auto"/>
              <w:bottom w:val="single" w:sz="4" w:space="0" w:color="auto"/>
              <w:right w:val="single" w:sz="4" w:space="0" w:color="auto"/>
            </w:tcBorders>
          </w:tcPr>
          <w:p w14:paraId="16E180DD"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是</w:t>
            </w:r>
          </w:p>
        </w:tc>
      </w:tr>
      <w:tr w:rsidR="00C3277A" w:rsidRPr="00C3277A" w14:paraId="724782C1" w14:textId="77777777" w:rsidTr="00A81C87">
        <w:trPr>
          <w:jc w:val="center"/>
        </w:trPr>
        <w:tc>
          <w:tcPr>
            <w:tcW w:w="1519" w:type="pct"/>
            <w:tcBorders>
              <w:top w:val="single" w:sz="4" w:space="0" w:color="auto"/>
              <w:left w:val="single" w:sz="4" w:space="0" w:color="auto"/>
              <w:bottom w:val="single" w:sz="4" w:space="0" w:color="auto"/>
              <w:right w:val="single" w:sz="4" w:space="0" w:color="auto"/>
            </w:tcBorders>
          </w:tcPr>
          <w:p w14:paraId="3C849EF1"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rectification_report</w:t>
            </w:r>
          </w:p>
        </w:tc>
        <w:tc>
          <w:tcPr>
            <w:tcW w:w="974" w:type="pct"/>
            <w:tcBorders>
              <w:top w:val="single" w:sz="4" w:space="0" w:color="auto"/>
              <w:left w:val="single" w:sz="4" w:space="0" w:color="auto"/>
              <w:bottom w:val="single" w:sz="4" w:space="0" w:color="auto"/>
              <w:right w:val="single" w:sz="4" w:space="0" w:color="auto"/>
            </w:tcBorders>
          </w:tcPr>
          <w:p w14:paraId="46D24D35" w14:textId="77777777" w:rsidR="00C3277A" w:rsidRPr="00C3277A" w:rsidRDefault="00C3277A" w:rsidP="00C3277A">
            <w:pPr>
              <w:spacing w:line="240" w:lineRule="atLeast"/>
              <w:rPr>
                <w:kern w:val="0"/>
                <w:sz w:val="18"/>
                <w:szCs w:val="24"/>
                <w:lang w:val="x-none" w:eastAsia="x-none"/>
              </w:rPr>
            </w:pPr>
            <w:r w:rsidRPr="00C3277A">
              <w:rPr>
                <w:kern w:val="0"/>
                <w:sz w:val="18"/>
                <w:szCs w:val="24"/>
                <w:lang w:val="x-none" w:eastAsia="x-none"/>
              </w:rPr>
              <w:t>整改报告</w:t>
            </w:r>
          </w:p>
        </w:tc>
        <w:tc>
          <w:tcPr>
            <w:tcW w:w="1253" w:type="pct"/>
            <w:tcBorders>
              <w:top w:val="single" w:sz="4" w:space="0" w:color="auto"/>
              <w:left w:val="single" w:sz="4" w:space="0" w:color="auto"/>
              <w:bottom w:val="single" w:sz="4" w:space="0" w:color="auto"/>
              <w:right w:val="single" w:sz="4" w:space="0" w:color="auto"/>
            </w:tcBorders>
          </w:tcPr>
          <w:p w14:paraId="0CE8B2F0" w14:textId="77777777" w:rsidR="00C3277A" w:rsidRPr="00C3277A" w:rsidRDefault="00C3277A" w:rsidP="00C3277A">
            <w:pPr>
              <w:spacing w:line="240" w:lineRule="atLeast"/>
              <w:rPr>
                <w:kern w:val="0"/>
                <w:sz w:val="18"/>
                <w:szCs w:val="24"/>
                <w:lang w:val="x-none" w:eastAsia="x-none"/>
              </w:rPr>
            </w:pPr>
          </w:p>
        </w:tc>
        <w:tc>
          <w:tcPr>
            <w:tcW w:w="1254" w:type="pct"/>
            <w:tcBorders>
              <w:top w:val="single" w:sz="4" w:space="0" w:color="auto"/>
              <w:left w:val="single" w:sz="4" w:space="0" w:color="auto"/>
              <w:bottom w:val="single" w:sz="4" w:space="0" w:color="auto"/>
              <w:right w:val="single" w:sz="4" w:space="0" w:color="auto"/>
            </w:tcBorders>
          </w:tcPr>
          <w:p w14:paraId="56255C01" w14:textId="77777777" w:rsidR="00C3277A" w:rsidRPr="00C3277A" w:rsidRDefault="00C3277A" w:rsidP="00C3277A">
            <w:pPr>
              <w:spacing w:line="240" w:lineRule="atLeast"/>
              <w:rPr>
                <w:kern w:val="0"/>
                <w:sz w:val="18"/>
                <w:szCs w:val="24"/>
                <w:lang w:val="x-none" w:eastAsia="x-none"/>
              </w:rPr>
            </w:pPr>
            <w:r w:rsidRPr="00C3277A">
              <w:rPr>
                <w:rFonts w:hint="eastAsia"/>
                <w:kern w:val="0"/>
                <w:sz w:val="18"/>
                <w:szCs w:val="24"/>
                <w:lang w:val="x-none" w:eastAsia="x-none"/>
              </w:rPr>
              <w:t>是</w:t>
            </w:r>
          </w:p>
        </w:tc>
      </w:tr>
    </w:tbl>
    <w:p w14:paraId="3C7011A3" w14:textId="77777777" w:rsidR="00C3277A" w:rsidRPr="00C3277A" w:rsidRDefault="00C3277A" w:rsidP="00C3277A"/>
    <w:p w14:paraId="762EAF3F" w14:textId="58FC263B" w:rsidR="00A0361B" w:rsidRDefault="00A0361B">
      <w:pPr>
        <w:pStyle w:val="3"/>
      </w:pPr>
      <w:r>
        <w:lastRenderedPageBreak/>
        <w:t>导出普通查询结果</w:t>
      </w:r>
    </w:p>
    <w:p w14:paraId="7E7AB9C2" w14:textId="0F4D8F9C" w:rsidR="00A0361B" w:rsidRPr="002B2B0E" w:rsidRDefault="00A0361B" w:rsidP="00F15734">
      <w:pPr>
        <w:pStyle w:val="af8"/>
        <w:numPr>
          <w:ilvl w:val="0"/>
          <w:numId w:val="25"/>
        </w:numPr>
        <w:ind w:firstLineChars="0"/>
      </w:pPr>
      <w:r>
        <w:rPr>
          <w:rFonts w:hint="eastAsia"/>
        </w:rPr>
        <w:t>描述：</w:t>
      </w:r>
      <w:r w:rsidR="00F15734" w:rsidRPr="00F15734">
        <w:rPr>
          <w:rFonts w:hint="eastAsia"/>
        </w:rPr>
        <w:t>普通查询结果</w:t>
      </w:r>
      <w:r w:rsidR="00F15734">
        <w:rPr>
          <w:rFonts w:hint="eastAsia"/>
        </w:rPr>
        <w:t>，</w:t>
      </w:r>
      <w:r>
        <w:rPr>
          <w:rFonts w:hint="eastAsia"/>
        </w:rPr>
        <w:t>需要支持导出</w:t>
      </w:r>
      <w:r>
        <w:rPr>
          <w:rFonts w:hint="eastAsia"/>
        </w:rPr>
        <w:t>excel</w:t>
      </w:r>
      <w:r>
        <w:rPr>
          <w:rFonts w:hint="eastAsia"/>
        </w:rPr>
        <w:t>。</w:t>
      </w:r>
    </w:p>
    <w:p w14:paraId="45354163" w14:textId="77777777" w:rsidR="00A0361B" w:rsidRPr="002B2B0E" w:rsidRDefault="00A0361B" w:rsidP="00A0361B">
      <w:pPr>
        <w:pStyle w:val="af8"/>
        <w:numPr>
          <w:ilvl w:val="0"/>
          <w:numId w:val="25"/>
        </w:numPr>
        <w:ind w:firstLineChars="0"/>
      </w:pPr>
      <w:r>
        <w:rPr>
          <w:rFonts w:hint="eastAsia"/>
        </w:rPr>
        <w:t>权限：</w:t>
      </w:r>
      <w:r w:rsidRPr="00623034">
        <w:rPr>
          <w:rFonts w:hint="eastAsia"/>
        </w:rPr>
        <w:t>人民银行评级管理者角色</w:t>
      </w:r>
      <w:r w:rsidRPr="00623034">
        <w:rPr>
          <w:rFonts w:hint="eastAsia"/>
        </w:rPr>
        <w:t>1</w:t>
      </w:r>
      <w:r w:rsidRPr="00623034">
        <w:rPr>
          <w:rFonts w:hint="eastAsia"/>
        </w:rPr>
        <w:t>（</w:t>
      </w:r>
      <w:r w:rsidRPr="00623034">
        <w:rPr>
          <w:rFonts w:hint="eastAsia"/>
        </w:rPr>
        <w:t>2,3,4</w:t>
      </w:r>
      <w:r w:rsidRPr="00623034">
        <w:rPr>
          <w:rFonts w:hint="eastAsia"/>
        </w:rPr>
        <w:t>）</w:t>
      </w:r>
    </w:p>
    <w:p w14:paraId="271A3AD3" w14:textId="77777777" w:rsidR="00A0361B" w:rsidRDefault="00A0361B" w:rsidP="00A0361B">
      <w:pPr>
        <w:pStyle w:val="af8"/>
        <w:numPr>
          <w:ilvl w:val="0"/>
          <w:numId w:val="25"/>
        </w:numPr>
        <w:ind w:firstLineChars="0"/>
      </w:pPr>
      <w:r w:rsidRPr="005D3430">
        <w:rPr>
          <w:rFonts w:hint="eastAsia"/>
        </w:rPr>
        <w:t>流程说明：</w:t>
      </w:r>
    </w:p>
    <w:p w14:paraId="344F6B8C" w14:textId="77777777" w:rsidR="00A0361B" w:rsidRDefault="00A0361B" w:rsidP="00A0361B">
      <w:pPr>
        <w:pStyle w:val="af8"/>
        <w:ind w:left="576" w:firstLineChars="0" w:firstLine="0"/>
      </w:pPr>
      <w:r>
        <w:rPr>
          <w:rFonts w:hint="eastAsia"/>
        </w:rPr>
        <w:t>1.</w:t>
      </w:r>
      <w:r>
        <w:t>系统提供</w:t>
      </w:r>
      <w:r>
        <w:rPr>
          <w:rFonts w:hint="eastAsia"/>
        </w:rPr>
        <w:t>“导出</w:t>
      </w:r>
      <w:r>
        <w:rPr>
          <w:rFonts w:hint="eastAsia"/>
        </w:rPr>
        <w:t>excel</w:t>
      </w:r>
      <w:r>
        <w:rPr>
          <w:rFonts w:hint="eastAsia"/>
        </w:rPr>
        <w:t>”按钮。</w:t>
      </w:r>
    </w:p>
    <w:p w14:paraId="5C539094" w14:textId="03F07AF7" w:rsidR="00A0361B" w:rsidRDefault="00A0361B" w:rsidP="00A0361B">
      <w:pPr>
        <w:pStyle w:val="af8"/>
        <w:ind w:left="576" w:firstLineChars="0" w:firstLine="0"/>
      </w:pPr>
      <w:r>
        <w:t>2.</w:t>
      </w:r>
      <w:r>
        <w:t>点击导出时</w:t>
      </w:r>
      <w:r>
        <w:rPr>
          <w:rFonts w:hint="eastAsia"/>
        </w:rPr>
        <w:t>，</w:t>
      </w:r>
      <w:r>
        <w:t>系统提交当前查询条件</w:t>
      </w:r>
      <w:r>
        <w:rPr>
          <w:rFonts w:hint="eastAsia"/>
        </w:rPr>
        <w:t>，</w:t>
      </w:r>
      <w:r>
        <w:t>根据查询条件生成</w:t>
      </w:r>
      <w:r>
        <w:t>excel</w:t>
      </w:r>
      <w:r>
        <w:t>文件</w:t>
      </w:r>
      <w:r>
        <w:rPr>
          <w:rFonts w:hint="eastAsia"/>
        </w:rPr>
        <w:t>。</w:t>
      </w:r>
    </w:p>
    <w:p w14:paraId="40E97C45" w14:textId="6B540665" w:rsidR="0074320C" w:rsidRPr="00A0361B" w:rsidRDefault="0074320C" w:rsidP="00A0361B">
      <w:pPr>
        <w:pStyle w:val="af8"/>
        <w:ind w:left="576" w:firstLineChars="0" w:firstLine="0"/>
      </w:pPr>
      <w:r>
        <w:rPr>
          <w:rFonts w:hint="eastAsia"/>
        </w:rPr>
        <w:t>3.</w:t>
      </w:r>
      <w:r>
        <w:rPr>
          <w:rFonts w:hint="eastAsia"/>
        </w:rPr>
        <w:t>导出信息与普通查询结果相同。</w:t>
      </w:r>
    </w:p>
    <w:p w14:paraId="636E62E0" w14:textId="77777777" w:rsidR="008D39C9" w:rsidRPr="008D39C9" w:rsidRDefault="008D39C9" w:rsidP="008D39C9">
      <w:pPr>
        <w:pStyle w:val="3"/>
      </w:pPr>
      <w:r w:rsidRPr="008D39C9">
        <w:t>高级查询</w:t>
      </w:r>
    </w:p>
    <w:p w14:paraId="1CD423F0" w14:textId="77777777" w:rsidR="008D39C9" w:rsidRPr="008D39C9" w:rsidRDefault="008D39C9" w:rsidP="008D39C9">
      <w:pPr>
        <w:numPr>
          <w:ilvl w:val="0"/>
          <w:numId w:val="25"/>
        </w:numPr>
      </w:pPr>
      <w:r w:rsidRPr="008D39C9">
        <w:rPr>
          <w:rFonts w:hint="eastAsia"/>
        </w:rPr>
        <w:t>描述：人民银行用户查询机构各年度的评级汇总信息。涉及的相关表操作：机构评级总表（</w:t>
      </w:r>
      <w:r w:rsidRPr="008D39C9">
        <w:t>ORG_RATE</w:t>
      </w:r>
      <w:r w:rsidRPr="008D39C9">
        <w:rPr>
          <w:rFonts w:hint="eastAsia"/>
        </w:rPr>
        <w:t>）。</w:t>
      </w:r>
    </w:p>
    <w:p w14:paraId="11736BA2" w14:textId="1C85CA98" w:rsidR="008D39C9" w:rsidRPr="008D39C9" w:rsidRDefault="008D39C9" w:rsidP="008D39C9">
      <w:pPr>
        <w:numPr>
          <w:ilvl w:val="0"/>
          <w:numId w:val="25"/>
        </w:numPr>
      </w:pPr>
      <w:r w:rsidRPr="008D39C9">
        <w:rPr>
          <w:rFonts w:hint="eastAsia"/>
        </w:rPr>
        <w:t>权限：人民银行评级管理者角色</w:t>
      </w:r>
      <w:r w:rsidRPr="008D39C9">
        <w:rPr>
          <w:rFonts w:hint="eastAsia"/>
        </w:rPr>
        <w:t>1</w:t>
      </w:r>
      <w:r w:rsidRPr="008D39C9">
        <w:rPr>
          <w:rFonts w:hint="eastAsia"/>
        </w:rPr>
        <w:t>（</w:t>
      </w:r>
      <w:r w:rsidRPr="008D39C9">
        <w:rPr>
          <w:rFonts w:hint="eastAsia"/>
        </w:rPr>
        <w:t>2,3,4</w:t>
      </w:r>
      <w:r w:rsidRPr="008D39C9">
        <w:rPr>
          <w:rFonts w:hint="eastAsia"/>
        </w:rPr>
        <w:t>）</w:t>
      </w:r>
      <w:r w:rsidR="00C806C8">
        <w:rPr>
          <w:rFonts w:hint="eastAsia"/>
        </w:rPr>
        <w:t>。</w:t>
      </w:r>
    </w:p>
    <w:p w14:paraId="13F4D73B" w14:textId="1FC71332" w:rsidR="008D39C9" w:rsidRPr="008D39C9" w:rsidRDefault="00241EF3" w:rsidP="008D39C9">
      <w:pPr>
        <w:numPr>
          <w:ilvl w:val="0"/>
          <w:numId w:val="25"/>
        </w:numPr>
      </w:pPr>
      <w:r>
        <w:rPr>
          <w:rFonts w:hint="eastAsia"/>
        </w:rPr>
        <w:t>查询条件：见下面数据库表的操作</w:t>
      </w:r>
      <w:r w:rsidR="002558C4">
        <w:rPr>
          <w:rFonts w:hint="eastAsia"/>
        </w:rPr>
        <w:t>。</w:t>
      </w:r>
    </w:p>
    <w:p w14:paraId="32F1C0CF" w14:textId="3C3FCA36" w:rsidR="008D39C9" w:rsidRPr="008D39C9" w:rsidRDefault="008D39C9" w:rsidP="007C5459">
      <w:pPr>
        <w:numPr>
          <w:ilvl w:val="0"/>
          <w:numId w:val="25"/>
        </w:numPr>
      </w:pPr>
      <w:r w:rsidRPr="008D39C9">
        <w:t>查询结果</w:t>
      </w:r>
      <w:r w:rsidRPr="008D39C9">
        <w:rPr>
          <w:rFonts w:hint="eastAsia"/>
        </w:rPr>
        <w:t>：</w:t>
      </w:r>
      <w:r w:rsidR="007C5459" w:rsidRPr="007C5459">
        <w:rPr>
          <w:rFonts w:hint="eastAsia"/>
        </w:rPr>
        <w:t>见下面数据库表的操作</w:t>
      </w:r>
      <w:r w:rsidR="002558C4">
        <w:rPr>
          <w:rFonts w:hint="eastAsia"/>
        </w:rPr>
        <w:t>。</w:t>
      </w:r>
    </w:p>
    <w:p w14:paraId="7F7E9EE3" w14:textId="77777777" w:rsidR="008D39C9" w:rsidRPr="008D39C9" w:rsidRDefault="008D39C9" w:rsidP="008D39C9">
      <w:pPr>
        <w:pStyle w:val="4"/>
      </w:pPr>
      <w:r w:rsidRPr="008D39C9">
        <w:t>数据库表的操作</w:t>
      </w:r>
    </w:p>
    <w:p w14:paraId="37A25490" w14:textId="77777777" w:rsidR="008D39C9" w:rsidRPr="008D39C9" w:rsidRDefault="008D39C9" w:rsidP="008D39C9">
      <w:pPr>
        <w:pStyle w:val="5"/>
      </w:pPr>
      <w:r w:rsidRPr="008D39C9">
        <w:rPr>
          <w:rFonts w:hint="eastAsia"/>
        </w:rPr>
        <w:t>评级模板表（</w:t>
      </w:r>
      <w:r w:rsidRPr="008D39C9">
        <w:t>RT_TEMPLET</w:t>
      </w:r>
      <w:r w:rsidRPr="008D39C9">
        <w:rPr>
          <w:rFonts w:hint="eastAsia"/>
        </w:rPr>
        <w:t>）</w:t>
      </w:r>
    </w:p>
    <w:tbl>
      <w:tblPr>
        <w:tblW w:w="5000" w:type="pct"/>
        <w:jc w:val="center"/>
        <w:tblLook w:val="00A0" w:firstRow="1" w:lastRow="0" w:firstColumn="1" w:lastColumn="0" w:noHBand="0" w:noVBand="0"/>
      </w:tblPr>
      <w:tblGrid>
        <w:gridCol w:w="1883"/>
        <w:gridCol w:w="1589"/>
        <w:gridCol w:w="3133"/>
        <w:gridCol w:w="3131"/>
      </w:tblGrid>
      <w:tr w:rsidR="008D39C9" w:rsidRPr="008D39C9" w14:paraId="22712FEA" w14:textId="77777777" w:rsidTr="00A81C87">
        <w:trPr>
          <w:jc w:val="center"/>
        </w:trPr>
        <w:tc>
          <w:tcPr>
            <w:tcW w:w="967" w:type="pct"/>
            <w:tcBorders>
              <w:top w:val="single" w:sz="4" w:space="0" w:color="auto"/>
              <w:left w:val="single" w:sz="4" w:space="0" w:color="auto"/>
              <w:bottom w:val="single" w:sz="4" w:space="0" w:color="auto"/>
              <w:right w:val="single" w:sz="4" w:space="0" w:color="auto"/>
            </w:tcBorders>
          </w:tcPr>
          <w:p w14:paraId="6992F9F1"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字段名</w:t>
            </w:r>
          </w:p>
        </w:tc>
        <w:tc>
          <w:tcPr>
            <w:tcW w:w="816" w:type="pct"/>
            <w:tcBorders>
              <w:top w:val="single" w:sz="4" w:space="0" w:color="auto"/>
              <w:left w:val="single" w:sz="4" w:space="0" w:color="auto"/>
              <w:bottom w:val="single" w:sz="4" w:space="0" w:color="auto"/>
              <w:right w:val="single" w:sz="4" w:space="0" w:color="auto"/>
            </w:tcBorders>
          </w:tcPr>
          <w:p w14:paraId="468B8664" w14:textId="77777777" w:rsidR="008D39C9" w:rsidRPr="008D39C9" w:rsidRDefault="008D39C9" w:rsidP="008D39C9">
            <w:pPr>
              <w:spacing w:line="240" w:lineRule="atLeast"/>
              <w:rPr>
                <w:kern w:val="0"/>
                <w:sz w:val="18"/>
                <w:szCs w:val="24"/>
                <w:lang w:val="x-none" w:eastAsia="x-none"/>
              </w:rPr>
            </w:pPr>
            <w:r w:rsidRPr="008D39C9">
              <w:rPr>
                <w:rFonts w:hint="cs"/>
                <w:kern w:val="0"/>
                <w:sz w:val="18"/>
                <w:szCs w:val="24"/>
                <w:lang w:val="x-none" w:eastAsia="x-none"/>
              </w:rPr>
              <w:t>说</w:t>
            </w:r>
            <w:r w:rsidRPr="008D39C9">
              <w:rPr>
                <w:rFonts w:hint="eastAsia"/>
                <w:kern w:val="0"/>
                <w:sz w:val="18"/>
                <w:szCs w:val="24"/>
                <w:lang w:val="x-none" w:eastAsia="x-none"/>
              </w:rPr>
              <w:t>明</w:t>
            </w:r>
          </w:p>
        </w:tc>
        <w:tc>
          <w:tcPr>
            <w:tcW w:w="1609" w:type="pct"/>
            <w:tcBorders>
              <w:top w:val="single" w:sz="4" w:space="0" w:color="auto"/>
              <w:left w:val="single" w:sz="4" w:space="0" w:color="auto"/>
              <w:bottom w:val="single" w:sz="4" w:space="0" w:color="auto"/>
              <w:right w:val="single" w:sz="4" w:space="0" w:color="auto"/>
            </w:tcBorders>
          </w:tcPr>
          <w:p w14:paraId="71AF7D1F"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查询条件</w:t>
            </w:r>
          </w:p>
        </w:tc>
        <w:tc>
          <w:tcPr>
            <w:tcW w:w="1608" w:type="pct"/>
            <w:tcBorders>
              <w:top w:val="single" w:sz="4" w:space="0" w:color="auto"/>
              <w:left w:val="single" w:sz="4" w:space="0" w:color="auto"/>
              <w:bottom w:val="single" w:sz="4" w:space="0" w:color="auto"/>
              <w:right w:val="single" w:sz="4" w:space="0" w:color="auto"/>
            </w:tcBorders>
          </w:tcPr>
          <w:p w14:paraId="74600372"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查询结果显示</w:t>
            </w:r>
          </w:p>
        </w:tc>
      </w:tr>
      <w:tr w:rsidR="008D39C9" w:rsidRPr="008D39C9" w14:paraId="230B7650" w14:textId="77777777" w:rsidTr="00A81C87">
        <w:trPr>
          <w:jc w:val="center"/>
        </w:trPr>
        <w:tc>
          <w:tcPr>
            <w:tcW w:w="967" w:type="pct"/>
            <w:tcBorders>
              <w:top w:val="single" w:sz="4" w:space="0" w:color="auto"/>
              <w:left w:val="single" w:sz="4" w:space="0" w:color="auto"/>
              <w:bottom w:val="single" w:sz="4" w:space="0" w:color="auto"/>
              <w:right w:val="single" w:sz="4" w:space="0" w:color="auto"/>
            </w:tcBorders>
          </w:tcPr>
          <w:p w14:paraId="6B47F574"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id</w:t>
            </w:r>
          </w:p>
        </w:tc>
        <w:tc>
          <w:tcPr>
            <w:tcW w:w="816" w:type="pct"/>
            <w:tcBorders>
              <w:top w:val="single" w:sz="4" w:space="0" w:color="auto"/>
              <w:left w:val="single" w:sz="4" w:space="0" w:color="auto"/>
              <w:bottom w:val="single" w:sz="4" w:space="0" w:color="auto"/>
              <w:right w:val="single" w:sz="4" w:space="0" w:color="auto"/>
            </w:tcBorders>
          </w:tcPr>
          <w:p w14:paraId="42A04DFD"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id</w:t>
            </w:r>
          </w:p>
        </w:tc>
        <w:tc>
          <w:tcPr>
            <w:tcW w:w="1609" w:type="pct"/>
            <w:tcBorders>
              <w:top w:val="single" w:sz="4" w:space="0" w:color="auto"/>
              <w:left w:val="single" w:sz="4" w:space="0" w:color="auto"/>
              <w:bottom w:val="single" w:sz="4" w:space="0" w:color="auto"/>
              <w:right w:val="single" w:sz="4" w:space="0" w:color="auto"/>
            </w:tcBorders>
          </w:tcPr>
          <w:p w14:paraId="1ADCBDA7" w14:textId="77777777" w:rsidR="008D39C9" w:rsidRPr="008D39C9" w:rsidRDefault="008D39C9" w:rsidP="008D39C9">
            <w:pPr>
              <w:spacing w:line="240" w:lineRule="atLeast"/>
              <w:rPr>
                <w:kern w:val="0"/>
                <w:sz w:val="18"/>
                <w:szCs w:val="24"/>
                <w:lang w:val="x-none" w:eastAsia="x-none"/>
              </w:rPr>
            </w:pPr>
          </w:p>
        </w:tc>
        <w:tc>
          <w:tcPr>
            <w:tcW w:w="1608" w:type="pct"/>
            <w:tcBorders>
              <w:top w:val="single" w:sz="4" w:space="0" w:color="auto"/>
              <w:left w:val="single" w:sz="4" w:space="0" w:color="auto"/>
              <w:bottom w:val="single" w:sz="4" w:space="0" w:color="auto"/>
              <w:right w:val="single" w:sz="4" w:space="0" w:color="auto"/>
            </w:tcBorders>
          </w:tcPr>
          <w:p w14:paraId="216461DF" w14:textId="77777777" w:rsidR="008D39C9" w:rsidRPr="008D39C9" w:rsidRDefault="008D39C9" w:rsidP="008D39C9">
            <w:pPr>
              <w:spacing w:line="240" w:lineRule="atLeast"/>
              <w:rPr>
                <w:kern w:val="0"/>
                <w:sz w:val="18"/>
                <w:szCs w:val="24"/>
                <w:lang w:val="x-none" w:eastAsia="x-none"/>
              </w:rPr>
            </w:pPr>
            <w:r w:rsidRPr="008D39C9" w:rsidDel="00A03999">
              <w:rPr>
                <w:rFonts w:hint="eastAsia"/>
                <w:kern w:val="0"/>
                <w:sz w:val="18"/>
                <w:szCs w:val="24"/>
                <w:lang w:val="x-none" w:eastAsia="x-none"/>
              </w:rPr>
              <w:t>是</w:t>
            </w:r>
          </w:p>
        </w:tc>
      </w:tr>
      <w:tr w:rsidR="008D39C9" w:rsidRPr="008D39C9" w14:paraId="5107043B" w14:textId="77777777" w:rsidTr="00A81C87">
        <w:trPr>
          <w:trHeight w:val="406"/>
          <w:jc w:val="center"/>
        </w:trPr>
        <w:tc>
          <w:tcPr>
            <w:tcW w:w="967" w:type="pct"/>
            <w:tcBorders>
              <w:top w:val="single" w:sz="4" w:space="0" w:color="auto"/>
              <w:left w:val="single" w:sz="4" w:space="0" w:color="auto"/>
              <w:bottom w:val="single" w:sz="4" w:space="0" w:color="auto"/>
              <w:right w:val="single" w:sz="4" w:space="0" w:color="auto"/>
            </w:tcBorders>
          </w:tcPr>
          <w:p w14:paraId="09C6ADC9"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year</w:t>
            </w:r>
          </w:p>
        </w:tc>
        <w:tc>
          <w:tcPr>
            <w:tcW w:w="816" w:type="pct"/>
            <w:tcBorders>
              <w:top w:val="single" w:sz="4" w:space="0" w:color="auto"/>
              <w:left w:val="single" w:sz="4" w:space="0" w:color="auto"/>
              <w:bottom w:val="single" w:sz="4" w:space="0" w:color="auto"/>
              <w:right w:val="single" w:sz="4" w:space="0" w:color="auto"/>
            </w:tcBorders>
          </w:tcPr>
          <w:p w14:paraId="2605BFE1"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年度</w:t>
            </w:r>
          </w:p>
        </w:tc>
        <w:tc>
          <w:tcPr>
            <w:tcW w:w="1609" w:type="pct"/>
            <w:tcBorders>
              <w:top w:val="single" w:sz="4" w:space="0" w:color="auto"/>
              <w:left w:val="single" w:sz="4" w:space="0" w:color="auto"/>
              <w:bottom w:val="single" w:sz="4" w:space="0" w:color="auto"/>
              <w:right w:val="single" w:sz="4" w:space="0" w:color="auto"/>
            </w:tcBorders>
          </w:tcPr>
          <w:p w14:paraId="459ED5A2"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用户选择</w:t>
            </w:r>
          </w:p>
        </w:tc>
        <w:tc>
          <w:tcPr>
            <w:tcW w:w="1608" w:type="pct"/>
            <w:tcBorders>
              <w:top w:val="single" w:sz="4" w:space="0" w:color="auto"/>
              <w:left w:val="single" w:sz="4" w:space="0" w:color="auto"/>
              <w:bottom w:val="single" w:sz="4" w:space="0" w:color="auto"/>
              <w:right w:val="single" w:sz="4" w:space="0" w:color="auto"/>
            </w:tcBorders>
          </w:tcPr>
          <w:p w14:paraId="797678D9"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是（表格外）</w:t>
            </w:r>
          </w:p>
        </w:tc>
      </w:tr>
      <w:tr w:rsidR="008D39C9" w:rsidRPr="008D39C9" w14:paraId="032CD02E" w14:textId="77777777" w:rsidTr="00A81C87">
        <w:trPr>
          <w:jc w:val="center"/>
        </w:trPr>
        <w:tc>
          <w:tcPr>
            <w:tcW w:w="967" w:type="pct"/>
            <w:tcBorders>
              <w:top w:val="single" w:sz="4" w:space="0" w:color="auto"/>
              <w:left w:val="single" w:sz="4" w:space="0" w:color="auto"/>
              <w:bottom w:val="single" w:sz="4" w:space="0" w:color="auto"/>
              <w:right w:val="single" w:sz="4" w:space="0" w:color="auto"/>
            </w:tcBorders>
          </w:tcPr>
          <w:p w14:paraId="153A3EC0"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rate_type</w:t>
            </w:r>
          </w:p>
        </w:tc>
        <w:tc>
          <w:tcPr>
            <w:tcW w:w="816" w:type="pct"/>
            <w:tcBorders>
              <w:top w:val="single" w:sz="4" w:space="0" w:color="auto"/>
              <w:left w:val="single" w:sz="4" w:space="0" w:color="auto"/>
              <w:bottom w:val="single" w:sz="4" w:space="0" w:color="auto"/>
              <w:right w:val="single" w:sz="4" w:space="0" w:color="auto"/>
            </w:tcBorders>
          </w:tcPr>
          <w:p w14:paraId="76861421"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评级表类型</w:t>
            </w:r>
          </w:p>
        </w:tc>
        <w:tc>
          <w:tcPr>
            <w:tcW w:w="1609" w:type="pct"/>
            <w:tcBorders>
              <w:top w:val="single" w:sz="4" w:space="0" w:color="auto"/>
              <w:left w:val="single" w:sz="4" w:space="0" w:color="auto"/>
              <w:bottom w:val="single" w:sz="4" w:space="0" w:color="auto"/>
              <w:right w:val="single" w:sz="4" w:space="0" w:color="auto"/>
            </w:tcBorders>
          </w:tcPr>
          <w:p w14:paraId="10BF21AA"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用户选择</w:t>
            </w:r>
          </w:p>
        </w:tc>
        <w:tc>
          <w:tcPr>
            <w:tcW w:w="1608" w:type="pct"/>
            <w:tcBorders>
              <w:top w:val="single" w:sz="4" w:space="0" w:color="auto"/>
              <w:left w:val="single" w:sz="4" w:space="0" w:color="auto"/>
              <w:bottom w:val="single" w:sz="4" w:space="0" w:color="auto"/>
              <w:right w:val="single" w:sz="4" w:space="0" w:color="auto"/>
            </w:tcBorders>
          </w:tcPr>
          <w:p w14:paraId="0F7B2AFC"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是（表格外）</w:t>
            </w:r>
          </w:p>
        </w:tc>
      </w:tr>
      <w:tr w:rsidR="008D39C9" w:rsidRPr="008D39C9" w14:paraId="0F976616" w14:textId="77777777" w:rsidTr="00A81C87">
        <w:trPr>
          <w:jc w:val="center"/>
        </w:trPr>
        <w:tc>
          <w:tcPr>
            <w:tcW w:w="967" w:type="pct"/>
            <w:tcBorders>
              <w:top w:val="single" w:sz="4" w:space="0" w:color="auto"/>
              <w:left w:val="single" w:sz="4" w:space="0" w:color="auto"/>
              <w:bottom w:val="single" w:sz="4" w:space="0" w:color="auto"/>
              <w:right w:val="single" w:sz="4" w:space="0" w:color="auto"/>
            </w:tcBorders>
          </w:tcPr>
          <w:p w14:paraId="693B24E3"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parent_id</w:t>
            </w:r>
          </w:p>
        </w:tc>
        <w:tc>
          <w:tcPr>
            <w:tcW w:w="816" w:type="pct"/>
            <w:tcBorders>
              <w:top w:val="single" w:sz="4" w:space="0" w:color="auto"/>
              <w:left w:val="single" w:sz="4" w:space="0" w:color="auto"/>
              <w:bottom w:val="single" w:sz="4" w:space="0" w:color="auto"/>
              <w:right w:val="single" w:sz="4" w:space="0" w:color="auto"/>
            </w:tcBorders>
          </w:tcPr>
          <w:p w14:paraId="1D0310CE"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父指标</w:t>
            </w:r>
            <w:r w:rsidRPr="008D39C9">
              <w:rPr>
                <w:kern w:val="0"/>
                <w:sz w:val="18"/>
                <w:szCs w:val="24"/>
                <w:lang w:val="x-none" w:eastAsia="x-none"/>
              </w:rPr>
              <w:t>Id</w:t>
            </w:r>
          </w:p>
        </w:tc>
        <w:tc>
          <w:tcPr>
            <w:tcW w:w="1609" w:type="pct"/>
            <w:tcBorders>
              <w:top w:val="single" w:sz="4" w:space="0" w:color="auto"/>
              <w:left w:val="single" w:sz="4" w:space="0" w:color="auto"/>
              <w:bottom w:val="single" w:sz="4" w:space="0" w:color="auto"/>
              <w:right w:val="single" w:sz="4" w:space="0" w:color="auto"/>
            </w:tcBorders>
          </w:tcPr>
          <w:p w14:paraId="19A86E61" w14:textId="77777777" w:rsidR="008D39C9" w:rsidRPr="008D39C9" w:rsidRDefault="008D39C9" w:rsidP="008D39C9">
            <w:pPr>
              <w:spacing w:line="240" w:lineRule="atLeast"/>
              <w:rPr>
                <w:kern w:val="0"/>
                <w:sz w:val="18"/>
                <w:szCs w:val="24"/>
                <w:lang w:val="x-none" w:eastAsia="x-none"/>
              </w:rPr>
            </w:pPr>
          </w:p>
        </w:tc>
        <w:tc>
          <w:tcPr>
            <w:tcW w:w="1608" w:type="pct"/>
            <w:tcBorders>
              <w:top w:val="single" w:sz="4" w:space="0" w:color="auto"/>
              <w:left w:val="single" w:sz="4" w:space="0" w:color="auto"/>
              <w:bottom w:val="single" w:sz="4" w:space="0" w:color="auto"/>
              <w:right w:val="single" w:sz="4" w:space="0" w:color="auto"/>
            </w:tcBorders>
          </w:tcPr>
          <w:p w14:paraId="6D9F33E9"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否</w:t>
            </w:r>
          </w:p>
        </w:tc>
      </w:tr>
      <w:tr w:rsidR="008D39C9" w:rsidRPr="008D39C9" w14:paraId="53338DE4" w14:textId="77777777" w:rsidTr="00A81C87">
        <w:trPr>
          <w:jc w:val="center"/>
        </w:trPr>
        <w:tc>
          <w:tcPr>
            <w:tcW w:w="967" w:type="pct"/>
            <w:tcBorders>
              <w:top w:val="single" w:sz="4" w:space="0" w:color="auto"/>
              <w:left w:val="single" w:sz="4" w:space="0" w:color="auto"/>
              <w:bottom w:val="single" w:sz="4" w:space="0" w:color="auto"/>
              <w:right w:val="single" w:sz="4" w:space="0" w:color="auto"/>
            </w:tcBorders>
          </w:tcPr>
          <w:p w14:paraId="3E3417F5"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Quota_Name</w:t>
            </w:r>
          </w:p>
        </w:tc>
        <w:tc>
          <w:tcPr>
            <w:tcW w:w="816" w:type="pct"/>
            <w:tcBorders>
              <w:top w:val="single" w:sz="4" w:space="0" w:color="auto"/>
              <w:left w:val="single" w:sz="4" w:space="0" w:color="auto"/>
              <w:bottom w:val="single" w:sz="4" w:space="0" w:color="auto"/>
              <w:right w:val="single" w:sz="4" w:space="0" w:color="auto"/>
            </w:tcBorders>
          </w:tcPr>
          <w:p w14:paraId="6F87F428"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指标名称</w:t>
            </w:r>
          </w:p>
        </w:tc>
        <w:tc>
          <w:tcPr>
            <w:tcW w:w="1609" w:type="pct"/>
            <w:tcBorders>
              <w:top w:val="single" w:sz="4" w:space="0" w:color="auto"/>
              <w:left w:val="single" w:sz="4" w:space="0" w:color="auto"/>
              <w:bottom w:val="single" w:sz="4" w:space="0" w:color="auto"/>
              <w:right w:val="single" w:sz="4" w:space="0" w:color="auto"/>
            </w:tcBorders>
          </w:tcPr>
          <w:p w14:paraId="4DAEA0C9"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rPr>
              <w:t>1.</w:t>
            </w:r>
            <w:r w:rsidRPr="008D39C9">
              <w:rPr>
                <w:rFonts w:hint="eastAsia"/>
                <w:kern w:val="0"/>
                <w:sz w:val="18"/>
                <w:szCs w:val="24"/>
                <w:lang w:val="x-none"/>
              </w:rPr>
              <w:t>先</w:t>
            </w:r>
            <w:r w:rsidRPr="008D39C9">
              <w:rPr>
                <w:rFonts w:hint="eastAsia"/>
                <w:kern w:val="0"/>
                <w:sz w:val="18"/>
                <w:szCs w:val="24"/>
                <w:lang w:val="x-none" w:eastAsia="x-none"/>
              </w:rPr>
              <w:t>选择一级指标</w:t>
            </w:r>
          </w:p>
          <w:p w14:paraId="3F5B1B68"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rPr>
              <w:t>2.</w:t>
            </w:r>
            <w:r w:rsidRPr="008D39C9">
              <w:rPr>
                <w:rFonts w:hint="eastAsia"/>
                <w:kern w:val="0"/>
                <w:sz w:val="18"/>
                <w:szCs w:val="24"/>
                <w:lang w:val="x-none"/>
              </w:rPr>
              <w:t>再选择</w:t>
            </w:r>
            <w:r w:rsidRPr="008D39C9">
              <w:rPr>
                <w:rFonts w:hint="eastAsia"/>
                <w:kern w:val="0"/>
                <w:sz w:val="18"/>
                <w:szCs w:val="24"/>
                <w:lang w:val="x-none" w:eastAsia="x-none"/>
              </w:rPr>
              <w:t>二级指标</w:t>
            </w:r>
          </w:p>
        </w:tc>
        <w:tc>
          <w:tcPr>
            <w:tcW w:w="1608" w:type="pct"/>
            <w:tcBorders>
              <w:top w:val="single" w:sz="4" w:space="0" w:color="auto"/>
              <w:left w:val="single" w:sz="4" w:space="0" w:color="auto"/>
              <w:bottom w:val="single" w:sz="4" w:space="0" w:color="auto"/>
              <w:right w:val="single" w:sz="4" w:space="0" w:color="auto"/>
            </w:tcBorders>
          </w:tcPr>
          <w:p w14:paraId="25373D33"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是</w:t>
            </w:r>
          </w:p>
        </w:tc>
      </w:tr>
      <w:tr w:rsidR="008D39C9" w:rsidRPr="008D39C9" w14:paraId="39707CBB" w14:textId="77777777" w:rsidTr="00A81C87">
        <w:trPr>
          <w:trHeight w:val="444"/>
          <w:jc w:val="center"/>
        </w:trPr>
        <w:tc>
          <w:tcPr>
            <w:tcW w:w="967" w:type="pct"/>
            <w:tcBorders>
              <w:top w:val="single" w:sz="4" w:space="0" w:color="auto"/>
              <w:left w:val="single" w:sz="4" w:space="0" w:color="auto"/>
              <w:bottom w:val="single" w:sz="4" w:space="0" w:color="auto"/>
              <w:right w:val="single" w:sz="4" w:space="0" w:color="auto"/>
            </w:tcBorders>
          </w:tcPr>
          <w:p w14:paraId="7BD73ECA"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lastRenderedPageBreak/>
              <w:t>Quota_ desc</w:t>
            </w:r>
          </w:p>
        </w:tc>
        <w:tc>
          <w:tcPr>
            <w:tcW w:w="816" w:type="pct"/>
            <w:tcBorders>
              <w:top w:val="single" w:sz="4" w:space="0" w:color="auto"/>
              <w:left w:val="single" w:sz="4" w:space="0" w:color="auto"/>
              <w:bottom w:val="single" w:sz="4" w:space="0" w:color="auto"/>
              <w:right w:val="single" w:sz="4" w:space="0" w:color="auto"/>
            </w:tcBorders>
          </w:tcPr>
          <w:p w14:paraId="0B90B8DB"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指标描述</w:t>
            </w:r>
          </w:p>
        </w:tc>
        <w:tc>
          <w:tcPr>
            <w:tcW w:w="1609" w:type="pct"/>
            <w:tcBorders>
              <w:top w:val="single" w:sz="4" w:space="0" w:color="auto"/>
              <w:left w:val="single" w:sz="4" w:space="0" w:color="auto"/>
              <w:bottom w:val="single" w:sz="4" w:space="0" w:color="auto"/>
              <w:right w:val="single" w:sz="4" w:space="0" w:color="auto"/>
            </w:tcBorders>
          </w:tcPr>
          <w:p w14:paraId="4A106B92" w14:textId="77777777" w:rsidR="008D39C9" w:rsidRPr="008D39C9" w:rsidRDefault="008D39C9" w:rsidP="008D39C9">
            <w:pPr>
              <w:spacing w:line="240" w:lineRule="atLeast"/>
              <w:rPr>
                <w:kern w:val="0"/>
                <w:sz w:val="18"/>
                <w:szCs w:val="24"/>
                <w:lang w:val="x-none" w:eastAsia="x-none"/>
              </w:rPr>
            </w:pPr>
          </w:p>
        </w:tc>
        <w:tc>
          <w:tcPr>
            <w:tcW w:w="1608" w:type="pct"/>
            <w:tcBorders>
              <w:top w:val="single" w:sz="4" w:space="0" w:color="auto"/>
              <w:left w:val="single" w:sz="4" w:space="0" w:color="auto"/>
              <w:bottom w:val="single" w:sz="4" w:space="0" w:color="auto"/>
              <w:right w:val="single" w:sz="4" w:space="0" w:color="auto"/>
            </w:tcBorders>
          </w:tcPr>
          <w:p w14:paraId="72FB9AD9"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是</w:t>
            </w:r>
          </w:p>
        </w:tc>
      </w:tr>
      <w:tr w:rsidR="008D39C9" w:rsidRPr="008D39C9" w14:paraId="57FF7898" w14:textId="77777777" w:rsidTr="00A81C87">
        <w:trPr>
          <w:jc w:val="center"/>
        </w:trPr>
        <w:tc>
          <w:tcPr>
            <w:tcW w:w="967" w:type="pct"/>
            <w:tcBorders>
              <w:top w:val="single" w:sz="4" w:space="0" w:color="auto"/>
              <w:left w:val="single" w:sz="4" w:space="0" w:color="auto"/>
              <w:bottom w:val="single" w:sz="4" w:space="0" w:color="auto"/>
              <w:right w:val="single" w:sz="4" w:space="0" w:color="auto"/>
            </w:tcBorders>
          </w:tcPr>
          <w:p w14:paraId="2B6DDC30"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standard</w:t>
            </w:r>
          </w:p>
        </w:tc>
        <w:tc>
          <w:tcPr>
            <w:tcW w:w="816" w:type="pct"/>
            <w:tcBorders>
              <w:top w:val="single" w:sz="4" w:space="0" w:color="auto"/>
              <w:left w:val="single" w:sz="4" w:space="0" w:color="auto"/>
              <w:bottom w:val="single" w:sz="4" w:space="0" w:color="auto"/>
              <w:right w:val="single" w:sz="4" w:space="0" w:color="auto"/>
            </w:tcBorders>
          </w:tcPr>
          <w:p w14:paraId="30A4F781"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评分标准</w:t>
            </w:r>
          </w:p>
        </w:tc>
        <w:tc>
          <w:tcPr>
            <w:tcW w:w="1609" w:type="pct"/>
            <w:tcBorders>
              <w:top w:val="single" w:sz="4" w:space="0" w:color="auto"/>
              <w:left w:val="single" w:sz="4" w:space="0" w:color="auto"/>
              <w:bottom w:val="single" w:sz="4" w:space="0" w:color="auto"/>
              <w:right w:val="single" w:sz="4" w:space="0" w:color="auto"/>
            </w:tcBorders>
          </w:tcPr>
          <w:p w14:paraId="43B7D014" w14:textId="77777777" w:rsidR="008D39C9" w:rsidRPr="008D39C9" w:rsidRDefault="008D39C9" w:rsidP="008D39C9">
            <w:pPr>
              <w:spacing w:line="240" w:lineRule="atLeast"/>
              <w:rPr>
                <w:kern w:val="0"/>
                <w:sz w:val="18"/>
                <w:szCs w:val="24"/>
                <w:lang w:val="x-none" w:eastAsia="x-none"/>
              </w:rPr>
            </w:pPr>
          </w:p>
        </w:tc>
        <w:tc>
          <w:tcPr>
            <w:tcW w:w="1608" w:type="pct"/>
            <w:tcBorders>
              <w:top w:val="single" w:sz="4" w:space="0" w:color="auto"/>
              <w:left w:val="single" w:sz="4" w:space="0" w:color="auto"/>
              <w:bottom w:val="single" w:sz="4" w:space="0" w:color="auto"/>
              <w:right w:val="single" w:sz="4" w:space="0" w:color="auto"/>
            </w:tcBorders>
          </w:tcPr>
          <w:p w14:paraId="7DB65C4A"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是</w:t>
            </w:r>
          </w:p>
        </w:tc>
      </w:tr>
      <w:tr w:rsidR="008D39C9" w:rsidRPr="008D39C9" w14:paraId="73646C7D" w14:textId="77777777" w:rsidTr="00A81C87">
        <w:trPr>
          <w:jc w:val="center"/>
        </w:trPr>
        <w:tc>
          <w:tcPr>
            <w:tcW w:w="967" w:type="pct"/>
            <w:tcBorders>
              <w:top w:val="single" w:sz="4" w:space="0" w:color="auto"/>
              <w:left w:val="single" w:sz="4" w:space="0" w:color="auto"/>
              <w:bottom w:val="single" w:sz="4" w:space="0" w:color="auto"/>
              <w:right w:val="single" w:sz="4" w:space="0" w:color="auto"/>
            </w:tcBorders>
          </w:tcPr>
          <w:p w14:paraId="7EC246D7"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is_selfAssessment</w:t>
            </w:r>
          </w:p>
        </w:tc>
        <w:tc>
          <w:tcPr>
            <w:tcW w:w="816" w:type="pct"/>
            <w:tcBorders>
              <w:top w:val="single" w:sz="4" w:space="0" w:color="auto"/>
              <w:left w:val="single" w:sz="4" w:space="0" w:color="auto"/>
              <w:bottom w:val="single" w:sz="4" w:space="0" w:color="auto"/>
              <w:right w:val="single" w:sz="4" w:space="0" w:color="auto"/>
            </w:tcBorders>
          </w:tcPr>
          <w:p w14:paraId="7E24AE52"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是否允许自评</w:t>
            </w:r>
          </w:p>
        </w:tc>
        <w:tc>
          <w:tcPr>
            <w:tcW w:w="1609" w:type="pct"/>
            <w:tcBorders>
              <w:top w:val="single" w:sz="4" w:space="0" w:color="auto"/>
              <w:left w:val="single" w:sz="4" w:space="0" w:color="auto"/>
              <w:bottom w:val="single" w:sz="4" w:space="0" w:color="auto"/>
              <w:right w:val="single" w:sz="4" w:space="0" w:color="auto"/>
            </w:tcBorders>
          </w:tcPr>
          <w:p w14:paraId="604088AE" w14:textId="77777777" w:rsidR="008D39C9" w:rsidRPr="008D39C9" w:rsidRDefault="008D39C9" w:rsidP="008D39C9">
            <w:pPr>
              <w:spacing w:line="240" w:lineRule="atLeast"/>
              <w:rPr>
                <w:kern w:val="0"/>
                <w:sz w:val="18"/>
                <w:szCs w:val="24"/>
                <w:lang w:val="x-none" w:eastAsia="x-none"/>
              </w:rPr>
            </w:pPr>
          </w:p>
        </w:tc>
        <w:tc>
          <w:tcPr>
            <w:tcW w:w="1608" w:type="pct"/>
            <w:tcBorders>
              <w:top w:val="single" w:sz="4" w:space="0" w:color="auto"/>
              <w:left w:val="single" w:sz="4" w:space="0" w:color="auto"/>
              <w:bottom w:val="single" w:sz="4" w:space="0" w:color="auto"/>
              <w:right w:val="single" w:sz="4" w:space="0" w:color="auto"/>
            </w:tcBorders>
          </w:tcPr>
          <w:p w14:paraId="26C87605"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否</w:t>
            </w:r>
          </w:p>
        </w:tc>
      </w:tr>
      <w:tr w:rsidR="008D39C9" w:rsidRPr="008D39C9" w14:paraId="437EC471" w14:textId="77777777" w:rsidTr="00A81C87">
        <w:trPr>
          <w:jc w:val="center"/>
        </w:trPr>
        <w:tc>
          <w:tcPr>
            <w:tcW w:w="967" w:type="pct"/>
            <w:tcBorders>
              <w:top w:val="single" w:sz="4" w:space="0" w:color="auto"/>
              <w:left w:val="single" w:sz="4" w:space="0" w:color="auto"/>
              <w:bottom w:val="single" w:sz="4" w:space="0" w:color="auto"/>
              <w:right w:val="single" w:sz="4" w:space="0" w:color="auto"/>
            </w:tcBorders>
          </w:tcPr>
          <w:p w14:paraId="6EA2ECF8"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Sa_requirement</w:t>
            </w:r>
          </w:p>
        </w:tc>
        <w:tc>
          <w:tcPr>
            <w:tcW w:w="816" w:type="pct"/>
            <w:tcBorders>
              <w:top w:val="single" w:sz="4" w:space="0" w:color="auto"/>
              <w:left w:val="single" w:sz="4" w:space="0" w:color="auto"/>
              <w:bottom w:val="single" w:sz="4" w:space="0" w:color="auto"/>
              <w:right w:val="single" w:sz="4" w:space="0" w:color="auto"/>
            </w:tcBorders>
          </w:tcPr>
          <w:p w14:paraId="7B69E625"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自评理由要求</w:t>
            </w:r>
          </w:p>
        </w:tc>
        <w:tc>
          <w:tcPr>
            <w:tcW w:w="1609" w:type="pct"/>
            <w:tcBorders>
              <w:top w:val="single" w:sz="4" w:space="0" w:color="auto"/>
              <w:left w:val="single" w:sz="4" w:space="0" w:color="auto"/>
              <w:bottom w:val="single" w:sz="4" w:space="0" w:color="auto"/>
              <w:right w:val="single" w:sz="4" w:space="0" w:color="auto"/>
            </w:tcBorders>
          </w:tcPr>
          <w:p w14:paraId="28AF039E" w14:textId="77777777" w:rsidR="008D39C9" w:rsidRPr="008D39C9" w:rsidRDefault="008D39C9" w:rsidP="008D39C9">
            <w:pPr>
              <w:spacing w:line="240" w:lineRule="atLeast"/>
              <w:rPr>
                <w:kern w:val="0"/>
                <w:sz w:val="18"/>
                <w:szCs w:val="24"/>
                <w:lang w:val="x-none" w:eastAsia="x-none"/>
              </w:rPr>
            </w:pPr>
          </w:p>
        </w:tc>
        <w:tc>
          <w:tcPr>
            <w:tcW w:w="1608" w:type="pct"/>
            <w:tcBorders>
              <w:top w:val="single" w:sz="4" w:space="0" w:color="auto"/>
              <w:left w:val="single" w:sz="4" w:space="0" w:color="auto"/>
              <w:bottom w:val="single" w:sz="4" w:space="0" w:color="auto"/>
              <w:right w:val="single" w:sz="4" w:space="0" w:color="auto"/>
            </w:tcBorders>
          </w:tcPr>
          <w:p w14:paraId="5D2A86B5"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是</w:t>
            </w:r>
          </w:p>
        </w:tc>
      </w:tr>
      <w:tr w:rsidR="008D39C9" w:rsidRPr="008D39C9" w14:paraId="1C582F7D" w14:textId="77777777" w:rsidTr="00A81C87">
        <w:trPr>
          <w:jc w:val="center"/>
        </w:trPr>
        <w:tc>
          <w:tcPr>
            <w:tcW w:w="967" w:type="pct"/>
            <w:tcBorders>
              <w:top w:val="single" w:sz="4" w:space="0" w:color="auto"/>
              <w:left w:val="single" w:sz="4" w:space="0" w:color="auto"/>
              <w:bottom w:val="single" w:sz="4" w:space="0" w:color="auto"/>
              <w:right w:val="single" w:sz="4" w:space="0" w:color="auto"/>
            </w:tcBorders>
          </w:tcPr>
          <w:p w14:paraId="7142F219"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score</w:t>
            </w:r>
          </w:p>
        </w:tc>
        <w:tc>
          <w:tcPr>
            <w:tcW w:w="816" w:type="pct"/>
            <w:tcBorders>
              <w:top w:val="single" w:sz="4" w:space="0" w:color="auto"/>
              <w:left w:val="single" w:sz="4" w:space="0" w:color="auto"/>
              <w:bottom w:val="single" w:sz="4" w:space="0" w:color="auto"/>
              <w:right w:val="single" w:sz="4" w:space="0" w:color="auto"/>
            </w:tcBorders>
          </w:tcPr>
          <w:p w14:paraId="304E9B20" w14:textId="77777777" w:rsidR="008D39C9" w:rsidRPr="008D39C9" w:rsidRDefault="008D39C9" w:rsidP="008D39C9">
            <w:pPr>
              <w:spacing w:line="240" w:lineRule="atLeast"/>
              <w:rPr>
                <w:kern w:val="0"/>
                <w:sz w:val="18"/>
                <w:szCs w:val="24"/>
                <w:lang w:val="x-none" w:eastAsia="x-none"/>
              </w:rPr>
            </w:pPr>
            <w:r w:rsidRPr="008D39C9">
              <w:rPr>
                <w:kern w:val="0"/>
                <w:sz w:val="18"/>
                <w:szCs w:val="24"/>
                <w:lang w:val="x-none" w:eastAsia="x-none"/>
              </w:rPr>
              <w:t>分值</w:t>
            </w:r>
          </w:p>
        </w:tc>
        <w:tc>
          <w:tcPr>
            <w:tcW w:w="1609" w:type="pct"/>
            <w:tcBorders>
              <w:top w:val="single" w:sz="4" w:space="0" w:color="auto"/>
              <w:left w:val="single" w:sz="4" w:space="0" w:color="auto"/>
              <w:bottom w:val="single" w:sz="4" w:space="0" w:color="auto"/>
              <w:right w:val="single" w:sz="4" w:space="0" w:color="auto"/>
            </w:tcBorders>
          </w:tcPr>
          <w:p w14:paraId="52A1DFC8" w14:textId="77777777" w:rsidR="008D39C9" w:rsidRPr="008D39C9" w:rsidRDefault="008D39C9" w:rsidP="008D39C9">
            <w:pPr>
              <w:spacing w:line="240" w:lineRule="atLeast"/>
              <w:rPr>
                <w:kern w:val="0"/>
                <w:sz w:val="18"/>
                <w:szCs w:val="24"/>
                <w:lang w:val="x-none" w:eastAsia="x-none"/>
              </w:rPr>
            </w:pPr>
          </w:p>
        </w:tc>
        <w:tc>
          <w:tcPr>
            <w:tcW w:w="1608" w:type="pct"/>
            <w:tcBorders>
              <w:top w:val="single" w:sz="4" w:space="0" w:color="auto"/>
              <w:left w:val="single" w:sz="4" w:space="0" w:color="auto"/>
              <w:bottom w:val="single" w:sz="4" w:space="0" w:color="auto"/>
              <w:right w:val="single" w:sz="4" w:space="0" w:color="auto"/>
            </w:tcBorders>
            <w:vAlign w:val="center"/>
          </w:tcPr>
          <w:p w14:paraId="2712EE99"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是</w:t>
            </w:r>
          </w:p>
        </w:tc>
      </w:tr>
    </w:tbl>
    <w:p w14:paraId="0CE09303" w14:textId="6A837A67" w:rsidR="008D39C9" w:rsidRPr="008D39C9" w:rsidRDefault="008D39C9" w:rsidP="008D39C9">
      <w:pPr>
        <w:pStyle w:val="5"/>
      </w:pPr>
      <w:r w:rsidRPr="008D39C9">
        <w:rPr>
          <w:rFonts w:hint="eastAsia"/>
        </w:rPr>
        <w:t>机构评级明细表（</w:t>
      </w:r>
      <w:r w:rsidRPr="008D39C9">
        <w:rPr>
          <w:rFonts w:hint="eastAsia"/>
        </w:rPr>
        <w:t>ORG_RATE_DETAIL</w:t>
      </w:r>
      <w:r w:rsidRPr="008D39C9">
        <w:rPr>
          <w:rFonts w:hint="eastAsia"/>
        </w:rPr>
        <w:t>）</w:t>
      </w:r>
    </w:p>
    <w:tbl>
      <w:tblPr>
        <w:tblW w:w="5000" w:type="pct"/>
        <w:tblCellMar>
          <w:left w:w="113" w:type="dxa"/>
          <w:right w:w="113" w:type="dxa"/>
        </w:tblCellMar>
        <w:tblLook w:val="0000" w:firstRow="0" w:lastRow="0" w:firstColumn="0" w:lastColumn="0" w:noHBand="0" w:noVBand="0"/>
      </w:tblPr>
      <w:tblGrid>
        <w:gridCol w:w="1730"/>
        <w:gridCol w:w="1460"/>
        <w:gridCol w:w="3273"/>
        <w:gridCol w:w="3273"/>
      </w:tblGrid>
      <w:tr w:rsidR="008D39C9" w:rsidRPr="008D39C9" w14:paraId="67619ECE" w14:textId="77777777" w:rsidTr="00A81C87">
        <w:tc>
          <w:tcPr>
            <w:tcW w:w="888" w:type="pct"/>
            <w:tcBorders>
              <w:top w:val="single" w:sz="4" w:space="0" w:color="auto"/>
              <w:left w:val="single" w:sz="4" w:space="0" w:color="auto"/>
              <w:bottom w:val="single" w:sz="4" w:space="0" w:color="auto"/>
              <w:right w:val="single" w:sz="4" w:space="0" w:color="auto"/>
            </w:tcBorders>
          </w:tcPr>
          <w:p w14:paraId="1E748912" w14:textId="77777777" w:rsidR="008D39C9" w:rsidRPr="008D39C9" w:rsidRDefault="008D39C9" w:rsidP="008D39C9">
            <w:pPr>
              <w:spacing w:line="240" w:lineRule="atLeast"/>
              <w:rPr>
                <w:rFonts w:eastAsia="宋体"/>
                <w:kern w:val="0"/>
                <w:sz w:val="18"/>
                <w:szCs w:val="24"/>
                <w:lang w:val="x-none" w:eastAsia="x-none"/>
              </w:rPr>
            </w:pPr>
            <w:r w:rsidRPr="008D39C9">
              <w:rPr>
                <w:rFonts w:hint="eastAsia"/>
                <w:kern w:val="0"/>
                <w:sz w:val="18"/>
                <w:szCs w:val="24"/>
                <w:lang w:val="x-none" w:eastAsia="x-none"/>
              </w:rPr>
              <w:t>字段名</w:t>
            </w:r>
          </w:p>
        </w:tc>
        <w:tc>
          <w:tcPr>
            <w:tcW w:w="750" w:type="pct"/>
            <w:tcBorders>
              <w:top w:val="single" w:sz="4" w:space="0" w:color="auto"/>
              <w:left w:val="single" w:sz="4" w:space="0" w:color="auto"/>
              <w:bottom w:val="single" w:sz="4" w:space="0" w:color="auto"/>
              <w:right w:val="single" w:sz="4" w:space="0" w:color="auto"/>
            </w:tcBorders>
          </w:tcPr>
          <w:p w14:paraId="77BB4D1B" w14:textId="77777777" w:rsidR="008D39C9" w:rsidRPr="008D39C9" w:rsidRDefault="008D39C9" w:rsidP="008D39C9">
            <w:pPr>
              <w:spacing w:line="240" w:lineRule="atLeast"/>
              <w:rPr>
                <w:rFonts w:eastAsia="宋体"/>
                <w:kern w:val="0"/>
                <w:sz w:val="18"/>
                <w:szCs w:val="24"/>
                <w:lang w:val="x-none" w:eastAsia="x-none"/>
              </w:rPr>
            </w:pPr>
            <w:r w:rsidRPr="008D39C9">
              <w:rPr>
                <w:rFonts w:hint="eastAsia"/>
                <w:kern w:val="0"/>
                <w:sz w:val="18"/>
                <w:szCs w:val="24"/>
                <w:lang w:val="x-none" w:eastAsia="x-none"/>
              </w:rPr>
              <w:t>说明</w:t>
            </w:r>
          </w:p>
        </w:tc>
        <w:tc>
          <w:tcPr>
            <w:tcW w:w="1681" w:type="pct"/>
            <w:tcBorders>
              <w:top w:val="single" w:sz="4" w:space="0" w:color="auto"/>
              <w:left w:val="single" w:sz="4" w:space="0" w:color="auto"/>
              <w:bottom w:val="single" w:sz="4" w:space="0" w:color="auto"/>
              <w:right w:val="single" w:sz="4" w:space="0" w:color="auto"/>
            </w:tcBorders>
          </w:tcPr>
          <w:p w14:paraId="6789EF48"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查询条件</w:t>
            </w:r>
          </w:p>
        </w:tc>
        <w:tc>
          <w:tcPr>
            <w:tcW w:w="1681" w:type="pct"/>
            <w:tcBorders>
              <w:top w:val="single" w:sz="4" w:space="0" w:color="auto"/>
              <w:left w:val="single" w:sz="4" w:space="0" w:color="auto"/>
              <w:bottom w:val="single" w:sz="4" w:space="0" w:color="auto"/>
              <w:right w:val="single" w:sz="4" w:space="0" w:color="auto"/>
            </w:tcBorders>
          </w:tcPr>
          <w:p w14:paraId="31AD7B58" w14:textId="77777777" w:rsidR="008D39C9" w:rsidRPr="008D39C9" w:rsidRDefault="008D39C9" w:rsidP="008D39C9">
            <w:pPr>
              <w:spacing w:line="240" w:lineRule="atLeast"/>
              <w:rPr>
                <w:kern w:val="0"/>
                <w:sz w:val="18"/>
                <w:szCs w:val="24"/>
                <w:lang w:val="x-none" w:eastAsia="x-none"/>
              </w:rPr>
            </w:pPr>
            <w:r w:rsidRPr="008D39C9">
              <w:rPr>
                <w:rFonts w:hint="eastAsia"/>
                <w:kern w:val="0"/>
                <w:sz w:val="18"/>
                <w:szCs w:val="24"/>
                <w:lang w:val="x-none" w:eastAsia="x-none"/>
              </w:rPr>
              <w:t>是否显示</w:t>
            </w:r>
          </w:p>
        </w:tc>
      </w:tr>
      <w:tr w:rsidR="008D39C9" w:rsidRPr="008D39C9" w14:paraId="5FA1601B" w14:textId="77777777" w:rsidTr="00A81C87">
        <w:tc>
          <w:tcPr>
            <w:tcW w:w="888" w:type="pct"/>
            <w:tcBorders>
              <w:top w:val="single" w:sz="4" w:space="0" w:color="auto"/>
              <w:left w:val="single" w:sz="4" w:space="0" w:color="auto"/>
              <w:bottom w:val="single" w:sz="4" w:space="0" w:color="auto"/>
              <w:right w:val="single" w:sz="4" w:space="0" w:color="auto"/>
            </w:tcBorders>
          </w:tcPr>
          <w:p w14:paraId="27163BC0"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id</w:t>
            </w:r>
          </w:p>
        </w:tc>
        <w:tc>
          <w:tcPr>
            <w:tcW w:w="750" w:type="pct"/>
            <w:tcBorders>
              <w:top w:val="single" w:sz="4" w:space="0" w:color="auto"/>
              <w:left w:val="single" w:sz="4" w:space="0" w:color="auto"/>
              <w:bottom w:val="single" w:sz="4" w:space="0" w:color="auto"/>
              <w:right w:val="single" w:sz="4" w:space="0" w:color="auto"/>
            </w:tcBorders>
          </w:tcPr>
          <w:p w14:paraId="1AFEF258"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id</w:t>
            </w:r>
          </w:p>
        </w:tc>
        <w:tc>
          <w:tcPr>
            <w:tcW w:w="1681" w:type="pct"/>
            <w:tcBorders>
              <w:top w:val="single" w:sz="4" w:space="0" w:color="auto"/>
              <w:left w:val="single" w:sz="4" w:space="0" w:color="auto"/>
              <w:bottom w:val="single" w:sz="4" w:space="0" w:color="auto"/>
              <w:right w:val="single" w:sz="4" w:space="0" w:color="auto"/>
            </w:tcBorders>
          </w:tcPr>
          <w:p w14:paraId="41A3D949" w14:textId="77777777" w:rsidR="008D39C9" w:rsidRPr="008D39C9" w:rsidRDefault="008D39C9" w:rsidP="008D39C9">
            <w:pPr>
              <w:spacing w:line="240" w:lineRule="atLeast"/>
              <w:rPr>
                <w:rFonts w:eastAsia="宋体"/>
                <w:kern w:val="0"/>
                <w:sz w:val="18"/>
                <w:szCs w:val="24"/>
                <w:lang w:val="x-none" w:eastAsia="x-none"/>
              </w:rPr>
            </w:pPr>
          </w:p>
        </w:tc>
        <w:tc>
          <w:tcPr>
            <w:tcW w:w="1681" w:type="pct"/>
            <w:tcBorders>
              <w:top w:val="single" w:sz="4" w:space="0" w:color="auto"/>
              <w:left w:val="single" w:sz="4" w:space="0" w:color="auto"/>
              <w:bottom w:val="single" w:sz="4" w:space="0" w:color="auto"/>
              <w:right w:val="single" w:sz="4" w:space="0" w:color="auto"/>
            </w:tcBorders>
          </w:tcPr>
          <w:p w14:paraId="45D38BA7"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hint="eastAsia"/>
                <w:kern w:val="0"/>
                <w:sz w:val="18"/>
                <w:szCs w:val="24"/>
                <w:lang w:val="x-none" w:eastAsia="x-none"/>
              </w:rPr>
              <w:t>否</w:t>
            </w:r>
          </w:p>
        </w:tc>
      </w:tr>
      <w:tr w:rsidR="008D39C9" w:rsidRPr="008D39C9" w14:paraId="1772EF9C" w14:textId="77777777" w:rsidTr="00A81C87">
        <w:tc>
          <w:tcPr>
            <w:tcW w:w="888" w:type="pct"/>
            <w:tcBorders>
              <w:top w:val="single" w:sz="4" w:space="0" w:color="auto"/>
              <w:left w:val="single" w:sz="4" w:space="0" w:color="auto"/>
              <w:bottom w:val="single" w:sz="4" w:space="0" w:color="auto"/>
              <w:right w:val="single" w:sz="4" w:space="0" w:color="auto"/>
            </w:tcBorders>
          </w:tcPr>
          <w:p w14:paraId="4CF0CEDD"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rate_id</w:t>
            </w:r>
          </w:p>
        </w:tc>
        <w:tc>
          <w:tcPr>
            <w:tcW w:w="750" w:type="pct"/>
            <w:tcBorders>
              <w:top w:val="single" w:sz="4" w:space="0" w:color="auto"/>
              <w:left w:val="single" w:sz="4" w:space="0" w:color="auto"/>
              <w:bottom w:val="single" w:sz="4" w:space="0" w:color="auto"/>
              <w:right w:val="single" w:sz="4" w:space="0" w:color="auto"/>
            </w:tcBorders>
          </w:tcPr>
          <w:p w14:paraId="4D3CD312"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指标</w:t>
            </w:r>
            <w:r w:rsidRPr="008D39C9">
              <w:rPr>
                <w:rFonts w:eastAsia="宋体"/>
                <w:kern w:val="0"/>
                <w:sz w:val="18"/>
                <w:szCs w:val="24"/>
                <w:lang w:val="x-none" w:eastAsia="x-none"/>
              </w:rPr>
              <w:t>id</w:t>
            </w:r>
          </w:p>
        </w:tc>
        <w:tc>
          <w:tcPr>
            <w:tcW w:w="1681" w:type="pct"/>
            <w:tcBorders>
              <w:top w:val="single" w:sz="4" w:space="0" w:color="auto"/>
              <w:left w:val="single" w:sz="4" w:space="0" w:color="auto"/>
              <w:bottom w:val="single" w:sz="4" w:space="0" w:color="auto"/>
              <w:right w:val="single" w:sz="4" w:space="0" w:color="auto"/>
            </w:tcBorders>
          </w:tcPr>
          <w:p w14:paraId="317A2AC3" w14:textId="77777777" w:rsidR="008D39C9" w:rsidRPr="008D39C9" w:rsidRDefault="008D39C9" w:rsidP="008D39C9">
            <w:pPr>
              <w:spacing w:line="240" w:lineRule="atLeast"/>
              <w:rPr>
                <w:rFonts w:eastAsia="宋体"/>
                <w:kern w:val="0"/>
                <w:sz w:val="18"/>
                <w:szCs w:val="24"/>
                <w:lang w:val="x-none" w:eastAsia="x-none"/>
              </w:rPr>
            </w:pPr>
          </w:p>
        </w:tc>
        <w:tc>
          <w:tcPr>
            <w:tcW w:w="1681" w:type="pct"/>
            <w:tcBorders>
              <w:top w:val="single" w:sz="4" w:space="0" w:color="auto"/>
              <w:left w:val="single" w:sz="4" w:space="0" w:color="auto"/>
              <w:bottom w:val="single" w:sz="4" w:space="0" w:color="auto"/>
              <w:right w:val="single" w:sz="4" w:space="0" w:color="auto"/>
            </w:tcBorders>
          </w:tcPr>
          <w:p w14:paraId="36C750C9"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hint="eastAsia"/>
                <w:kern w:val="0"/>
                <w:sz w:val="18"/>
                <w:szCs w:val="24"/>
                <w:lang w:val="x-none" w:eastAsia="x-none"/>
              </w:rPr>
              <w:t>按一级指标类，显示指标信息。</w:t>
            </w:r>
          </w:p>
        </w:tc>
      </w:tr>
      <w:tr w:rsidR="008D39C9" w:rsidRPr="008D39C9" w14:paraId="2046A55C" w14:textId="77777777" w:rsidTr="00A81C87">
        <w:tc>
          <w:tcPr>
            <w:tcW w:w="888" w:type="pct"/>
            <w:tcBorders>
              <w:top w:val="single" w:sz="4" w:space="0" w:color="auto"/>
              <w:left w:val="single" w:sz="4" w:space="0" w:color="auto"/>
              <w:bottom w:val="single" w:sz="4" w:space="0" w:color="auto"/>
              <w:right w:val="single" w:sz="4" w:space="0" w:color="auto"/>
            </w:tcBorders>
          </w:tcPr>
          <w:p w14:paraId="2F5EFD2E"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org_id</w:t>
            </w:r>
          </w:p>
        </w:tc>
        <w:tc>
          <w:tcPr>
            <w:tcW w:w="750" w:type="pct"/>
            <w:tcBorders>
              <w:top w:val="single" w:sz="4" w:space="0" w:color="auto"/>
              <w:left w:val="single" w:sz="4" w:space="0" w:color="auto"/>
              <w:bottom w:val="single" w:sz="4" w:space="0" w:color="auto"/>
              <w:right w:val="single" w:sz="4" w:space="0" w:color="auto"/>
            </w:tcBorders>
          </w:tcPr>
          <w:p w14:paraId="6A238874"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机构</w:t>
            </w:r>
            <w:r w:rsidRPr="008D39C9">
              <w:rPr>
                <w:rFonts w:eastAsia="宋体"/>
                <w:kern w:val="0"/>
                <w:sz w:val="18"/>
                <w:szCs w:val="24"/>
                <w:lang w:val="x-none" w:eastAsia="x-none"/>
              </w:rPr>
              <w:t>id</w:t>
            </w:r>
          </w:p>
        </w:tc>
        <w:tc>
          <w:tcPr>
            <w:tcW w:w="1681" w:type="pct"/>
            <w:tcBorders>
              <w:top w:val="single" w:sz="4" w:space="0" w:color="auto"/>
              <w:left w:val="single" w:sz="4" w:space="0" w:color="auto"/>
              <w:bottom w:val="single" w:sz="4" w:space="0" w:color="auto"/>
              <w:right w:val="single" w:sz="4" w:space="0" w:color="auto"/>
            </w:tcBorders>
          </w:tcPr>
          <w:p w14:paraId="7036B390" w14:textId="77777777" w:rsidR="008D39C9" w:rsidRPr="008D39C9" w:rsidRDefault="008D39C9" w:rsidP="008D39C9">
            <w:pPr>
              <w:spacing w:line="240" w:lineRule="atLeast"/>
              <w:rPr>
                <w:rFonts w:eastAsia="宋体"/>
                <w:kern w:val="0"/>
                <w:sz w:val="18"/>
                <w:szCs w:val="24"/>
                <w:lang w:val="x-none" w:eastAsia="x-none"/>
              </w:rPr>
            </w:pPr>
          </w:p>
        </w:tc>
        <w:tc>
          <w:tcPr>
            <w:tcW w:w="1681" w:type="pct"/>
            <w:tcBorders>
              <w:top w:val="single" w:sz="4" w:space="0" w:color="auto"/>
              <w:left w:val="single" w:sz="4" w:space="0" w:color="auto"/>
              <w:bottom w:val="single" w:sz="4" w:space="0" w:color="auto"/>
              <w:right w:val="single" w:sz="4" w:space="0" w:color="auto"/>
            </w:tcBorders>
          </w:tcPr>
          <w:p w14:paraId="7D938AF4" w14:textId="36B463F4"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显示机构名称</w:t>
            </w:r>
            <w:r w:rsidRPr="008D39C9">
              <w:rPr>
                <w:rFonts w:eastAsia="宋体" w:hint="eastAsia"/>
                <w:kern w:val="0"/>
                <w:sz w:val="18"/>
                <w:szCs w:val="24"/>
                <w:lang w:val="x-none"/>
              </w:rPr>
              <w:t>。</w:t>
            </w:r>
          </w:p>
        </w:tc>
      </w:tr>
      <w:tr w:rsidR="008D39C9" w:rsidRPr="008D39C9" w14:paraId="2FB2D30E" w14:textId="77777777" w:rsidTr="00A81C87">
        <w:tc>
          <w:tcPr>
            <w:tcW w:w="888" w:type="pct"/>
            <w:tcBorders>
              <w:top w:val="single" w:sz="4" w:space="0" w:color="auto"/>
              <w:left w:val="single" w:sz="4" w:space="0" w:color="auto"/>
              <w:bottom w:val="single" w:sz="4" w:space="0" w:color="auto"/>
              <w:right w:val="single" w:sz="4" w:space="0" w:color="auto"/>
            </w:tcBorders>
          </w:tcPr>
          <w:p w14:paraId="5142717E"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org</w:t>
            </w:r>
            <w:r w:rsidRPr="008D39C9">
              <w:rPr>
                <w:rFonts w:eastAsia="宋体" w:hint="eastAsia"/>
                <w:kern w:val="0"/>
                <w:sz w:val="18"/>
                <w:szCs w:val="24"/>
                <w:lang w:val="x-none"/>
              </w:rPr>
              <w:t>_type_id</w:t>
            </w:r>
          </w:p>
        </w:tc>
        <w:tc>
          <w:tcPr>
            <w:tcW w:w="750" w:type="pct"/>
            <w:tcBorders>
              <w:top w:val="single" w:sz="4" w:space="0" w:color="auto"/>
              <w:left w:val="single" w:sz="4" w:space="0" w:color="auto"/>
              <w:bottom w:val="single" w:sz="4" w:space="0" w:color="auto"/>
              <w:right w:val="single" w:sz="4" w:space="0" w:color="auto"/>
            </w:tcBorders>
          </w:tcPr>
          <w:p w14:paraId="7D08DC04" w14:textId="77777777" w:rsidR="008D39C9" w:rsidRPr="008D39C9" w:rsidRDefault="008D39C9" w:rsidP="008D39C9">
            <w:pPr>
              <w:spacing w:line="240" w:lineRule="atLeast"/>
              <w:rPr>
                <w:rFonts w:eastAsia="宋体"/>
                <w:kern w:val="0"/>
                <w:sz w:val="18"/>
                <w:szCs w:val="24"/>
                <w:lang w:val="x-none"/>
              </w:rPr>
            </w:pPr>
            <w:r w:rsidRPr="008D39C9">
              <w:rPr>
                <w:rFonts w:eastAsia="宋体" w:hint="eastAsia"/>
                <w:kern w:val="0"/>
                <w:sz w:val="18"/>
                <w:szCs w:val="24"/>
                <w:lang w:val="x-none"/>
              </w:rPr>
              <w:t>机构类型</w:t>
            </w:r>
          </w:p>
        </w:tc>
        <w:tc>
          <w:tcPr>
            <w:tcW w:w="1681" w:type="pct"/>
            <w:tcBorders>
              <w:top w:val="single" w:sz="4" w:space="0" w:color="auto"/>
              <w:left w:val="single" w:sz="4" w:space="0" w:color="auto"/>
              <w:bottom w:val="single" w:sz="4" w:space="0" w:color="auto"/>
              <w:right w:val="single" w:sz="4" w:space="0" w:color="auto"/>
            </w:tcBorders>
          </w:tcPr>
          <w:p w14:paraId="57ED7F36"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用户选择</w:t>
            </w:r>
          </w:p>
        </w:tc>
        <w:tc>
          <w:tcPr>
            <w:tcW w:w="1681" w:type="pct"/>
            <w:tcBorders>
              <w:top w:val="single" w:sz="4" w:space="0" w:color="auto"/>
              <w:left w:val="single" w:sz="4" w:space="0" w:color="auto"/>
              <w:bottom w:val="single" w:sz="4" w:space="0" w:color="auto"/>
              <w:right w:val="single" w:sz="4" w:space="0" w:color="auto"/>
            </w:tcBorders>
          </w:tcPr>
          <w:p w14:paraId="4D361AE6"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hint="eastAsia"/>
                <w:kern w:val="0"/>
                <w:sz w:val="18"/>
                <w:szCs w:val="24"/>
                <w:lang w:val="x-none" w:eastAsia="x-none"/>
              </w:rPr>
              <w:t>机构类型</w:t>
            </w:r>
          </w:p>
        </w:tc>
      </w:tr>
      <w:tr w:rsidR="008D39C9" w:rsidRPr="008D39C9" w14:paraId="390878BD" w14:textId="77777777" w:rsidTr="00A81C87">
        <w:tc>
          <w:tcPr>
            <w:tcW w:w="888" w:type="pct"/>
            <w:tcBorders>
              <w:top w:val="single" w:sz="4" w:space="0" w:color="auto"/>
              <w:left w:val="single" w:sz="4" w:space="0" w:color="auto"/>
              <w:bottom w:val="single" w:sz="4" w:space="0" w:color="auto"/>
              <w:right w:val="single" w:sz="4" w:space="0" w:color="auto"/>
            </w:tcBorders>
          </w:tcPr>
          <w:p w14:paraId="7A579055"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year</w:t>
            </w:r>
          </w:p>
        </w:tc>
        <w:tc>
          <w:tcPr>
            <w:tcW w:w="750" w:type="pct"/>
            <w:tcBorders>
              <w:top w:val="single" w:sz="4" w:space="0" w:color="auto"/>
              <w:left w:val="single" w:sz="4" w:space="0" w:color="auto"/>
              <w:bottom w:val="single" w:sz="4" w:space="0" w:color="auto"/>
              <w:right w:val="single" w:sz="4" w:space="0" w:color="auto"/>
            </w:tcBorders>
          </w:tcPr>
          <w:p w14:paraId="0C48FB54"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年度</w:t>
            </w:r>
          </w:p>
        </w:tc>
        <w:tc>
          <w:tcPr>
            <w:tcW w:w="1681" w:type="pct"/>
            <w:tcBorders>
              <w:top w:val="single" w:sz="4" w:space="0" w:color="auto"/>
              <w:left w:val="single" w:sz="4" w:space="0" w:color="auto"/>
              <w:bottom w:val="single" w:sz="4" w:space="0" w:color="auto"/>
              <w:right w:val="single" w:sz="4" w:space="0" w:color="auto"/>
            </w:tcBorders>
          </w:tcPr>
          <w:p w14:paraId="66DE6F19" w14:textId="77777777" w:rsidR="008D39C9" w:rsidRPr="008D39C9" w:rsidRDefault="008D39C9" w:rsidP="008D39C9">
            <w:pPr>
              <w:spacing w:line="240" w:lineRule="atLeast"/>
              <w:rPr>
                <w:rFonts w:eastAsia="宋体"/>
                <w:kern w:val="0"/>
                <w:sz w:val="18"/>
                <w:szCs w:val="24"/>
                <w:lang w:val="x-none" w:eastAsia="x-none"/>
              </w:rPr>
            </w:pPr>
          </w:p>
        </w:tc>
        <w:tc>
          <w:tcPr>
            <w:tcW w:w="1681" w:type="pct"/>
            <w:tcBorders>
              <w:top w:val="single" w:sz="4" w:space="0" w:color="auto"/>
              <w:left w:val="single" w:sz="4" w:space="0" w:color="auto"/>
              <w:bottom w:val="single" w:sz="4" w:space="0" w:color="auto"/>
              <w:right w:val="single" w:sz="4" w:space="0" w:color="auto"/>
            </w:tcBorders>
          </w:tcPr>
          <w:p w14:paraId="7E590B03"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hint="eastAsia"/>
                <w:kern w:val="0"/>
                <w:sz w:val="18"/>
                <w:szCs w:val="24"/>
                <w:lang w:val="x-none" w:eastAsia="x-none"/>
              </w:rPr>
              <w:t>否</w:t>
            </w:r>
          </w:p>
        </w:tc>
      </w:tr>
      <w:tr w:rsidR="008D39C9" w:rsidRPr="008D39C9" w14:paraId="711229C2" w14:textId="77777777" w:rsidTr="00A81C87">
        <w:tc>
          <w:tcPr>
            <w:tcW w:w="888" w:type="pct"/>
            <w:tcBorders>
              <w:top w:val="single" w:sz="4" w:space="0" w:color="auto"/>
              <w:left w:val="single" w:sz="4" w:space="0" w:color="auto"/>
              <w:bottom w:val="single" w:sz="4" w:space="0" w:color="auto"/>
              <w:right w:val="single" w:sz="4" w:space="0" w:color="auto"/>
            </w:tcBorders>
          </w:tcPr>
          <w:p w14:paraId="150CADE0" w14:textId="77777777" w:rsidR="008D39C9" w:rsidRPr="008D39C9" w:rsidRDefault="008D39C9" w:rsidP="008D39C9">
            <w:pPr>
              <w:spacing w:line="240" w:lineRule="atLeast"/>
              <w:rPr>
                <w:rFonts w:eastAsia="宋体"/>
                <w:kern w:val="0"/>
                <w:sz w:val="18"/>
                <w:szCs w:val="24"/>
                <w:lang w:val="x-none" w:eastAsia="x-none"/>
              </w:rPr>
            </w:pPr>
            <w:r w:rsidRPr="008D39C9">
              <w:rPr>
                <w:rFonts w:hint="eastAsia"/>
                <w:kern w:val="0"/>
                <w:sz w:val="18"/>
                <w:szCs w:val="24"/>
                <w:lang w:val="x-none" w:eastAsia="x-none"/>
              </w:rPr>
              <w:t>is_selfAssessment</w:t>
            </w:r>
          </w:p>
        </w:tc>
        <w:tc>
          <w:tcPr>
            <w:tcW w:w="750" w:type="pct"/>
            <w:tcBorders>
              <w:top w:val="single" w:sz="4" w:space="0" w:color="auto"/>
              <w:left w:val="single" w:sz="4" w:space="0" w:color="auto"/>
              <w:bottom w:val="single" w:sz="4" w:space="0" w:color="auto"/>
              <w:right w:val="single" w:sz="4" w:space="0" w:color="auto"/>
            </w:tcBorders>
          </w:tcPr>
          <w:p w14:paraId="22771B3B" w14:textId="77777777" w:rsidR="008D39C9" w:rsidRPr="008D39C9" w:rsidRDefault="008D39C9" w:rsidP="008D39C9">
            <w:pPr>
              <w:spacing w:line="240" w:lineRule="atLeast"/>
              <w:rPr>
                <w:rFonts w:eastAsia="宋体"/>
                <w:kern w:val="0"/>
                <w:sz w:val="18"/>
                <w:szCs w:val="24"/>
                <w:lang w:val="x-none" w:eastAsia="x-none"/>
              </w:rPr>
            </w:pPr>
            <w:r w:rsidRPr="008D39C9">
              <w:rPr>
                <w:rFonts w:hint="eastAsia"/>
                <w:kern w:val="0"/>
                <w:sz w:val="18"/>
                <w:szCs w:val="24"/>
                <w:lang w:val="x-none" w:eastAsia="x-none"/>
              </w:rPr>
              <w:t>是否允许自评</w:t>
            </w:r>
          </w:p>
        </w:tc>
        <w:tc>
          <w:tcPr>
            <w:tcW w:w="1681" w:type="pct"/>
            <w:tcBorders>
              <w:top w:val="single" w:sz="4" w:space="0" w:color="auto"/>
              <w:left w:val="single" w:sz="4" w:space="0" w:color="auto"/>
              <w:bottom w:val="single" w:sz="4" w:space="0" w:color="auto"/>
              <w:right w:val="single" w:sz="4" w:space="0" w:color="auto"/>
            </w:tcBorders>
          </w:tcPr>
          <w:p w14:paraId="4E5C6A65" w14:textId="77777777" w:rsidR="008D39C9" w:rsidRPr="008D39C9" w:rsidRDefault="008D39C9" w:rsidP="008D39C9">
            <w:pPr>
              <w:spacing w:line="240" w:lineRule="atLeast"/>
              <w:rPr>
                <w:kern w:val="0"/>
                <w:sz w:val="18"/>
                <w:szCs w:val="24"/>
                <w:lang w:val="x-none" w:eastAsia="x-none"/>
              </w:rPr>
            </w:pPr>
          </w:p>
        </w:tc>
        <w:tc>
          <w:tcPr>
            <w:tcW w:w="1681" w:type="pct"/>
            <w:tcBorders>
              <w:top w:val="single" w:sz="4" w:space="0" w:color="auto"/>
              <w:left w:val="single" w:sz="4" w:space="0" w:color="auto"/>
              <w:bottom w:val="single" w:sz="4" w:space="0" w:color="auto"/>
              <w:right w:val="single" w:sz="4" w:space="0" w:color="auto"/>
            </w:tcBorders>
          </w:tcPr>
          <w:p w14:paraId="4A6A74DD"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hint="eastAsia"/>
                <w:kern w:val="0"/>
                <w:sz w:val="18"/>
                <w:szCs w:val="24"/>
                <w:lang w:val="x-none" w:eastAsia="x-none"/>
              </w:rPr>
              <w:t>否</w:t>
            </w:r>
          </w:p>
        </w:tc>
      </w:tr>
      <w:tr w:rsidR="008D39C9" w:rsidRPr="008D39C9" w14:paraId="0E40CF59" w14:textId="77777777" w:rsidTr="00A81C87">
        <w:tc>
          <w:tcPr>
            <w:tcW w:w="888" w:type="pct"/>
            <w:tcBorders>
              <w:top w:val="single" w:sz="4" w:space="0" w:color="auto"/>
              <w:left w:val="single" w:sz="4" w:space="0" w:color="auto"/>
              <w:bottom w:val="single" w:sz="4" w:space="0" w:color="auto"/>
              <w:right w:val="single" w:sz="4" w:space="0" w:color="auto"/>
            </w:tcBorders>
          </w:tcPr>
          <w:p w14:paraId="60D8F1C2"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sa_score</w:t>
            </w:r>
          </w:p>
        </w:tc>
        <w:tc>
          <w:tcPr>
            <w:tcW w:w="750" w:type="pct"/>
            <w:tcBorders>
              <w:top w:val="single" w:sz="4" w:space="0" w:color="auto"/>
              <w:left w:val="single" w:sz="4" w:space="0" w:color="auto"/>
              <w:bottom w:val="single" w:sz="4" w:space="0" w:color="auto"/>
              <w:right w:val="single" w:sz="4" w:space="0" w:color="auto"/>
            </w:tcBorders>
          </w:tcPr>
          <w:p w14:paraId="7DBF8A19"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自评得分</w:t>
            </w:r>
          </w:p>
        </w:tc>
        <w:tc>
          <w:tcPr>
            <w:tcW w:w="1681" w:type="pct"/>
            <w:tcBorders>
              <w:top w:val="single" w:sz="4" w:space="0" w:color="auto"/>
              <w:left w:val="single" w:sz="4" w:space="0" w:color="auto"/>
              <w:bottom w:val="single" w:sz="4" w:space="0" w:color="auto"/>
              <w:right w:val="single" w:sz="4" w:space="0" w:color="auto"/>
            </w:tcBorders>
          </w:tcPr>
          <w:p w14:paraId="3821CD21" w14:textId="77777777" w:rsidR="008D39C9" w:rsidRPr="008D39C9" w:rsidRDefault="008D39C9" w:rsidP="008D39C9">
            <w:pPr>
              <w:spacing w:line="240" w:lineRule="atLeast"/>
              <w:rPr>
                <w:rFonts w:eastAsia="宋体"/>
                <w:kern w:val="0"/>
                <w:sz w:val="18"/>
                <w:szCs w:val="24"/>
                <w:lang w:val="x-none"/>
              </w:rPr>
            </w:pPr>
          </w:p>
        </w:tc>
        <w:tc>
          <w:tcPr>
            <w:tcW w:w="1681" w:type="pct"/>
            <w:tcBorders>
              <w:top w:val="single" w:sz="4" w:space="0" w:color="auto"/>
              <w:left w:val="single" w:sz="4" w:space="0" w:color="auto"/>
              <w:bottom w:val="single" w:sz="4" w:space="0" w:color="auto"/>
              <w:right w:val="single" w:sz="4" w:space="0" w:color="auto"/>
            </w:tcBorders>
          </w:tcPr>
          <w:p w14:paraId="03C74222"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是</w:t>
            </w:r>
          </w:p>
        </w:tc>
      </w:tr>
      <w:tr w:rsidR="008D39C9" w:rsidRPr="008D39C9" w14:paraId="556DFB63" w14:textId="77777777" w:rsidTr="00A81C87">
        <w:tc>
          <w:tcPr>
            <w:tcW w:w="888" w:type="pct"/>
            <w:tcBorders>
              <w:top w:val="single" w:sz="4" w:space="0" w:color="auto"/>
              <w:left w:val="single" w:sz="4" w:space="0" w:color="auto"/>
              <w:bottom w:val="single" w:sz="4" w:space="0" w:color="auto"/>
              <w:right w:val="single" w:sz="4" w:space="0" w:color="auto"/>
            </w:tcBorders>
          </w:tcPr>
          <w:p w14:paraId="675F3743"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sa_reason</w:t>
            </w:r>
          </w:p>
        </w:tc>
        <w:tc>
          <w:tcPr>
            <w:tcW w:w="750" w:type="pct"/>
            <w:tcBorders>
              <w:top w:val="single" w:sz="4" w:space="0" w:color="auto"/>
              <w:left w:val="single" w:sz="4" w:space="0" w:color="auto"/>
              <w:bottom w:val="single" w:sz="4" w:space="0" w:color="auto"/>
              <w:right w:val="single" w:sz="4" w:space="0" w:color="auto"/>
            </w:tcBorders>
          </w:tcPr>
          <w:p w14:paraId="4AD7EC71"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自评理由</w:t>
            </w:r>
          </w:p>
        </w:tc>
        <w:tc>
          <w:tcPr>
            <w:tcW w:w="1681" w:type="pct"/>
            <w:tcBorders>
              <w:top w:val="single" w:sz="4" w:space="0" w:color="auto"/>
              <w:left w:val="single" w:sz="4" w:space="0" w:color="auto"/>
              <w:bottom w:val="single" w:sz="4" w:space="0" w:color="auto"/>
              <w:right w:val="single" w:sz="4" w:space="0" w:color="auto"/>
            </w:tcBorders>
          </w:tcPr>
          <w:p w14:paraId="5896827E" w14:textId="77777777" w:rsidR="008D39C9" w:rsidRPr="008D39C9" w:rsidRDefault="008D39C9" w:rsidP="008D39C9">
            <w:pPr>
              <w:spacing w:line="240" w:lineRule="atLeast"/>
              <w:rPr>
                <w:rFonts w:eastAsia="宋体"/>
                <w:kern w:val="0"/>
                <w:sz w:val="18"/>
                <w:szCs w:val="24"/>
                <w:lang w:val="x-none" w:eastAsia="x-none"/>
              </w:rPr>
            </w:pPr>
          </w:p>
        </w:tc>
        <w:tc>
          <w:tcPr>
            <w:tcW w:w="1681" w:type="pct"/>
            <w:tcBorders>
              <w:top w:val="single" w:sz="4" w:space="0" w:color="auto"/>
              <w:left w:val="single" w:sz="4" w:space="0" w:color="auto"/>
              <w:bottom w:val="single" w:sz="4" w:space="0" w:color="auto"/>
              <w:right w:val="single" w:sz="4" w:space="0" w:color="auto"/>
            </w:tcBorders>
          </w:tcPr>
          <w:p w14:paraId="2118F4A4"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是</w:t>
            </w:r>
          </w:p>
        </w:tc>
      </w:tr>
      <w:tr w:rsidR="008D39C9" w:rsidRPr="008D39C9" w14:paraId="139C3C77" w14:textId="77777777" w:rsidTr="00A81C87">
        <w:tc>
          <w:tcPr>
            <w:tcW w:w="888" w:type="pct"/>
            <w:tcBorders>
              <w:top w:val="single" w:sz="4" w:space="0" w:color="auto"/>
              <w:left w:val="single" w:sz="4" w:space="0" w:color="auto"/>
              <w:bottom w:val="single" w:sz="4" w:space="0" w:color="auto"/>
              <w:right w:val="single" w:sz="4" w:space="0" w:color="auto"/>
            </w:tcBorders>
          </w:tcPr>
          <w:p w14:paraId="7751ED90"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reject_reason</w:t>
            </w:r>
          </w:p>
        </w:tc>
        <w:tc>
          <w:tcPr>
            <w:tcW w:w="750" w:type="pct"/>
            <w:tcBorders>
              <w:top w:val="single" w:sz="4" w:space="0" w:color="auto"/>
              <w:left w:val="single" w:sz="4" w:space="0" w:color="auto"/>
              <w:bottom w:val="single" w:sz="4" w:space="0" w:color="auto"/>
              <w:right w:val="single" w:sz="4" w:space="0" w:color="auto"/>
            </w:tcBorders>
          </w:tcPr>
          <w:p w14:paraId="1D139D08"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复核拒绝理由</w:t>
            </w:r>
          </w:p>
        </w:tc>
        <w:tc>
          <w:tcPr>
            <w:tcW w:w="1681" w:type="pct"/>
            <w:tcBorders>
              <w:top w:val="single" w:sz="4" w:space="0" w:color="auto"/>
              <w:left w:val="single" w:sz="4" w:space="0" w:color="auto"/>
              <w:bottom w:val="single" w:sz="4" w:space="0" w:color="auto"/>
              <w:right w:val="single" w:sz="4" w:space="0" w:color="auto"/>
            </w:tcBorders>
          </w:tcPr>
          <w:p w14:paraId="147C0F28" w14:textId="77777777" w:rsidR="008D39C9" w:rsidRPr="008D39C9" w:rsidRDefault="008D39C9" w:rsidP="008D39C9">
            <w:pPr>
              <w:spacing w:line="240" w:lineRule="atLeast"/>
              <w:rPr>
                <w:rFonts w:eastAsia="宋体"/>
                <w:kern w:val="0"/>
                <w:sz w:val="18"/>
                <w:szCs w:val="24"/>
                <w:lang w:val="x-none" w:eastAsia="x-none"/>
              </w:rPr>
            </w:pPr>
          </w:p>
        </w:tc>
        <w:tc>
          <w:tcPr>
            <w:tcW w:w="1681" w:type="pct"/>
            <w:tcBorders>
              <w:top w:val="single" w:sz="4" w:space="0" w:color="auto"/>
              <w:left w:val="single" w:sz="4" w:space="0" w:color="auto"/>
              <w:bottom w:val="single" w:sz="4" w:space="0" w:color="auto"/>
              <w:right w:val="single" w:sz="4" w:space="0" w:color="auto"/>
            </w:tcBorders>
          </w:tcPr>
          <w:p w14:paraId="765E1D70"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否</w:t>
            </w:r>
          </w:p>
        </w:tc>
      </w:tr>
      <w:tr w:rsidR="008D39C9" w:rsidRPr="008D39C9" w14:paraId="02942D16" w14:textId="77777777" w:rsidTr="00A81C87">
        <w:tc>
          <w:tcPr>
            <w:tcW w:w="888" w:type="pct"/>
            <w:tcBorders>
              <w:top w:val="single" w:sz="4" w:space="0" w:color="auto"/>
              <w:left w:val="single" w:sz="4" w:space="0" w:color="auto"/>
              <w:bottom w:val="single" w:sz="4" w:space="0" w:color="auto"/>
              <w:right w:val="single" w:sz="4" w:space="0" w:color="auto"/>
            </w:tcBorders>
          </w:tcPr>
          <w:p w14:paraId="6BC84E8F"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attachment</w:t>
            </w:r>
          </w:p>
        </w:tc>
        <w:tc>
          <w:tcPr>
            <w:tcW w:w="750" w:type="pct"/>
            <w:tcBorders>
              <w:top w:val="single" w:sz="4" w:space="0" w:color="auto"/>
              <w:left w:val="single" w:sz="4" w:space="0" w:color="auto"/>
              <w:bottom w:val="single" w:sz="4" w:space="0" w:color="auto"/>
              <w:right w:val="single" w:sz="4" w:space="0" w:color="auto"/>
            </w:tcBorders>
          </w:tcPr>
          <w:p w14:paraId="7E7AC007"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附件（路径）</w:t>
            </w:r>
          </w:p>
        </w:tc>
        <w:tc>
          <w:tcPr>
            <w:tcW w:w="1681" w:type="pct"/>
            <w:tcBorders>
              <w:top w:val="single" w:sz="4" w:space="0" w:color="auto"/>
              <w:left w:val="single" w:sz="4" w:space="0" w:color="auto"/>
              <w:bottom w:val="single" w:sz="4" w:space="0" w:color="auto"/>
              <w:right w:val="single" w:sz="4" w:space="0" w:color="auto"/>
            </w:tcBorders>
          </w:tcPr>
          <w:p w14:paraId="4625C4F4" w14:textId="77777777" w:rsidR="008D39C9" w:rsidRPr="008D39C9" w:rsidRDefault="008D39C9" w:rsidP="008D39C9">
            <w:pPr>
              <w:spacing w:line="240" w:lineRule="atLeast"/>
              <w:rPr>
                <w:rFonts w:eastAsia="宋体"/>
                <w:kern w:val="0"/>
                <w:sz w:val="18"/>
                <w:szCs w:val="24"/>
                <w:lang w:val="x-none" w:eastAsia="x-none"/>
              </w:rPr>
            </w:pPr>
          </w:p>
        </w:tc>
        <w:tc>
          <w:tcPr>
            <w:tcW w:w="1681" w:type="pct"/>
            <w:tcBorders>
              <w:top w:val="single" w:sz="4" w:space="0" w:color="auto"/>
              <w:left w:val="single" w:sz="4" w:space="0" w:color="auto"/>
              <w:bottom w:val="single" w:sz="4" w:space="0" w:color="auto"/>
              <w:right w:val="single" w:sz="4" w:space="0" w:color="auto"/>
            </w:tcBorders>
          </w:tcPr>
          <w:p w14:paraId="32019A96"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显示</w:t>
            </w:r>
          </w:p>
        </w:tc>
      </w:tr>
      <w:tr w:rsidR="008D39C9" w:rsidRPr="008D39C9" w14:paraId="69168578" w14:textId="77777777" w:rsidTr="00A81C87">
        <w:tc>
          <w:tcPr>
            <w:tcW w:w="888" w:type="pct"/>
            <w:tcBorders>
              <w:top w:val="single" w:sz="4" w:space="0" w:color="auto"/>
              <w:left w:val="single" w:sz="4" w:space="0" w:color="auto"/>
              <w:bottom w:val="single" w:sz="4" w:space="0" w:color="auto"/>
              <w:right w:val="single" w:sz="4" w:space="0" w:color="auto"/>
            </w:tcBorders>
          </w:tcPr>
          <w:p w14:paraId="09924823"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rank_score</w:t>
            </w:r>
          </w:p>
        </w:tc>
        <w:tc>
          <w:tcPr>
            <w:tcW w:w="750" w:type="pct"/>
            <w:tcBorders>
              <w:top w:val="single" w:sz="4" w:space="0" w:color="auto"/>
              <w:left w:val="single" w:sz="4" w:space="0" w:color="auto"/>
              <w:bottom w:val="single" w:sz="4" w:space="0" w:color="auto"/>
              <w:right w:val="single" w:sz="4" w:space="0" w:color="auto"/>
            </w:tcBorders>
          </w:tcPr>
          <w:p w14:paraId="4BE62176"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评级得分</w:t>
            </w:r>
          </w:p>
        </w:tc>
        <w:tc>
          <w:tcPr>
            <w:tcW w:w="1681" w:type="pct"/>
            <w:tcBorders>
              <w:top w:val="single" w:sz="4" w:space="0" w:color="auto"/>
              <w:left w:val="single" w:sz="4" w:space="0" w:color="auto"/>
              <w:bottom w:val="single" w:sz="4" w:space="0" w:color="auto"/>
              <w:right w:val="single" w:sz="4" w:space="0" w:color="auto"/>
            </w:tcBorders>
          </w:tcPr>
          <w:p w14:paraId="569E85EC" w14:textId="77777777" w:rsidR="008D39C9" w:rsidRPr="008D39C9" w:rsidRDefault="008D39C9" w:rsidP="008D39C9">
            <w:pPr>
              <w:spacing w:line="240" w:lineRule="atLeast"/>
              <w:rPr>
                <w:rFonts w:eastAsia="宋体"/>
                <w:kern w:val="0"/>
                <w:sz w:val="18"/>
                <w:szCs w:val="24"/>
                <w:lang w:val="x-none" w:eastAsia="x-none"/>
              </w:rPr>
            </w:pPr>
          </w:p>
        </w:tc>
        <w:tc>
          <w:tcPr>
            <w:tcW w:w="1681" w:type="pct"/>
            <w:tcBorders>
              <w:top w:val="single" w:sz="4" w:space="0" w:color="auto"/>
              <w:left w:val="single" w:sz="4" w:space="0" w:color="auto"/>
              <w:bottom w:val="single" w:sz="4" w:space="0" w:color="auto"/>
              <w:right w:val="single" w:sz="4" w:space="0" w:color="auto"/>
            </w:tcBorders>
          </w:tcPr>
          <w:p w14:paraId="1A848607"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是</w:t>
            </w:r>
          </w:p>
        </w:tc>
      </w:tr>
      <w:tr w:rsidR="008D39C9" w:rsidRPr="008D39C9" w14:paraId="3159495A" w14:textId="77777777" w:rsidTr="00A81C87">
        <w:tc>
          <w:tcPr>
            <w:tcW w:w="888" w:type="pct"/>
            <w:tcBorders>
              <w:top w:val="single" w:sz="4" w:space="0" w:color="auto"/>
              <w:left w:val="single" w:sz="4" w:space="0" w:color="auto"/>
              <w:bottom w:val="single" w:sz="4" w:space="0" w:color="auto"/>
              <w:right w:val="single" w:sz="4" w:space="0" w:color="auto"/>
            </w:tcBorders>
          </w:tcPr>
          <w:p w14:paraId="200B3F03"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ramk_reason</w:t>
            </w:r>
          </w:p>
        </w:tc>
        <w:tc>
          <w:tcPr>
            <w:tcW w:w="750" w:type="pct"/>
            <w:tcBorders>
              <w:top w:val="single" w:sz="4" w:space="0" w:color="auto"/>
              <w:left w:val="single" w:sz="4" w:space="0" w:color="auto"/>
              <w:bottom w:val="single" w:sz="4" w:space="0" w:color="auto"/>
              <w:right w:val="single" w:sz="4" w:space="0" w:color="auto"/>
            </w:tcBorders>
          </w:tcPr>
          <w:p w14:paraId="6A7D1793"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评级理由</w:t>
            </w:r>
          </w:p>
        </w:tc>
        <w:tc>
          <w:tcPr>
            <w:tcW w:w="1681" w:type="pct"/>
            <w:tcBorders>
              <w:top w:val="single" w:sz="4" w:space="0" w:color="auto"/>
              <w:left w:val="single" w:sz="4" w:space="0" w:color="auto"/>
              <w:bottom w:val="single" w:sz="4" w:space="0" w:color="auto"/>
              <w:right w:val="single" w:sz="4" w:space="0" w:color="auto"/>
            </w:tcBorders>
          </w:tcPr>
          <w:p w14:paraId="5BFE592A" w14:textId="77777777" w:rsidR="008D39C9" w:rsidRPr="008D39C9" w:rsidRDefault="008D39C9" w:rsidP="008D39C9">
            <w:pPr>
              <w:spacing w:line="240" w:lineRule="atLeast"/>
              <w:rPr>
                <w:rFonts w:eastAsia="宋体"/>
                <w:kern w:val="0"/>
                <w:sz w:val="18"/>
                <w:szCs w:val="24"/>
                <w:lang w:val="x-none" w:eastAsia="x-none"/>
              </w:rPr>
            </w:pPr>
          </w:p>
        </w:tc>
        <w:tc>
          <w:tcPr>
            <w:tcW w:w="1681" w:type="pct"/>
            <w:tcBorders>
              <w:top w:val="single" w:sz="4" w:space="0" w:color="auto"/>
              <w:left w:val="single" w:sz="4" w:space="0" w:color="auto"/>
              <w:bottom w:val="single" w:sz="4" w:space="0" w:color="auto"/>
              <w:right w:val="single" w:sz="4" w:space="0" w:color="auto"/>
            </w:tcBorders>
          </w:tcPr>
          <w:p w14:paraId="47AF7646"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是</w:t>
            </w:r>
          </w:p>
        </w:tc>
      </w:tr>
      <w:tr w:rsidR="008D39C9" w:rsidRPr="008D39C9" w14:paraId="1504FCD0" w14:textId="77777777" w:rsidTr="00A81C87">
        <w:tc>
          <w:tcPr>
            <w:tcW w:w="888" w:type="pct"/>
            <w:tcBorders>
              <w:top w:val="single" w:sz="4" w:space="0" w:color="auto"/>
              <w:left w:val="single" w:sz="4" w:space="0" w:color="auto"/>
              <w:bottom w:val="single" w:sz="4" w:space="0" w:color="auto"/>
              <w:right w:val="single" w:sz="4" w:space="0" w:color="auto"/>
            </w:tcBorders>
          </w:tcPr>
          <w:p w14:paraId="495FC714"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is_opposition</w:t>
            </w:r>
          </w:p>
        </w:tc>
        <w:tc>
          <w:tcPr>
            <w:tcW w:w="750" w:type="pct"/>
            <w:tcBorders>
              <w:top w:val="single" w:sz="4" w:space="0" w:color="auto"/>
              <w:left w:val="single" w:sz="4" w:space="0" w:color="auto"/>
              <w:bottom w:val="single" w:sz="4" w:space="0" w:color="auto"/>
              <w:right w:val="single" w:sz="4" w:space="0" w:color="auto"/>
            </w:tcBorders>
          </w:tcPr>
          <w:p w14:paraId="7A652BBE"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是否有异议</w:t>
            </w:r>
          </w:p>
        </w:tc>
        <w:tc>
          <w:tcPr>
            <w:tcW w:w="1681" w:type="pct"/>
            <w:tcBorders>
              <w:top w:val="single" w:sz="4" w:space="0" w:color="auto"/>
              <w:left w:val="single" w:sz="4" w:space="0" w:color="auto"/>
              <w:bottom w:val="single" w:sz="4" w:space="0" w:color="auto"/>
              <w:right w:val="single" w:sz="4" w:space="0" w:color="auto"/>
            </w:tcBorders>
          </w:tcPr>
          <w:p w14:paraId="164C244B" w14:textId="77777777" w:rsidR="008D39C9" w:rsidRPr="008D39C9" w:rsidRDefault="008D39C9" w:rsidP="008D39C9">
            <w:pPr>
              <w:spacing w:line="240" w:lineRule="atLeast"/>
              <w:rPr>
                <w:rFonts w:eastAsia="宋体"/>
                <w:kern w:val="0"/>
                <w:sz w:val="18"/>
                <w:szCs w:val="24"/>
                <w:lang w:val="x-none" w:eastAsia="x-none"/>
              </w:rPr>
            </w:pPr>
          </w:p>
        </w:tc>
        <w:tc>
          <w:tcPr>
            <w:tcW w:w="1681" w:type="pct"/>
            <w:tcBorders>
              <w:top w:val="single" w:sz="4" w:space="0" w:color="auto"/>
              <w:left w:val="single" w:sz="4" w:space="0" w:color="auto"/>
              <w:bottom w:val="single" w:sz="4" w:space="0" w:color="auto"/>
              <w:right w:val="single" w:sz="4" w:space="0" w:color="auto"/>
            </w:tcBorders>
          </w:tcPr>
          <w:p w14:paraId="021905ED" w14:textId="77777777" w:rsidR="008D39C9" w:rsidRPr="008D39C9" w:rsidRDefault="008D39C9" w:rsidP="008D39C9">
            <w:pPr>
              <w:spacing w:line="240" w:lineRule="atLeast"/>
              <w:rPr>
                <w:rFonts w:eastAsia="宋体"/>
                <w:kern w:val="0"/>
                <w:sz w:val="18"/>
                <w:szCs w:val="24"/>
                <w:lang w:val="x-none" w:eastAsia="x-none"/>
              </w:rPr>
            </w:pPr>
            <w:r w:rsidRPr="008D39C9">
              <w:rPr>
                <w:rFonts w:eastAsia="宋体"/>
                <w:kern w:val="0"/>
                <w:sz w:val="18"/>
                <w:szCs w:val="24"/>
                <w:lang w:val="x-none" w:eastAsia="x-none"/>
              </w:rPr>
              <w:t>否</w:t>
            </w:r>
          </w:p>
        </w:tc>
      </w:tr>
    </w:tbl>
    <w:p w14:paraId="7B637561" w14:textId="77777777" w:rsidR="008D39C9" w:rsidRPr="008D39C9" w:rsidRDefault="008D39C9" w:rsidP="008D39C9"/>
    <w:p w14:paraId="2827499B" w14:textId="41D68744" w:rsidR="00241EF3" w:rsidRPr="00241EF3" w:rsidRDefault="0037643D" w:rsidP="00241EF3">
      <w:pPr>
        <w:pStyle w:val="3"/>
      </w:pPr>
      <w:r>
        <w:t>导出高级</w:t>
      </w:r>
      <w:r w:rsidR="00241EF3" w:rsidRPr="00241EF3">
        <w:t>查询结果</w:t>
      </w:r>
    </w:p>
    <w:p w14:paraId="063F90C2" w14:textId="4C665834" w:rsidR="00241EF3" w:rsidRPr="00241EF3" w:rsidRDefault="00241EF3" w:rsidP="0037643D">
      <w:pPr>
        <w:numPr>
          <w:ilvl w:val="0"/>
          <w:numId w:val="25"/>
        </w:numPr>
      </w:pPr>
      <w:r w:rsidRPr="00241EF3">
        <w:rPr>
          <w:rFonts w:hint="eastAsia"/>
        </w:rPr>
        <w:t>描述：</w:t>
      </w:r>
      <w:r w:rsidR="0037643D" w:rsidRPr="0037643D">
        <w:rPr>
          <w:rFonts w:hint="eastAsia"/>
        </w:rPr>
        <w:t>高级</w:t>
      </w:r>
      <w:r w:rsidRPr="00241EF3">
        <w:rPr>
          <w:rFonts w:hint="eastAsia"/>
        </w:rPr>
        <w:t>查询结果</w:t>
      </w:r>
      <w:r w:rsidRPr="00241EF3">
        <w:t>，</w:t>
      </w:r>
      <w:r w:rsidRPr="00241EF3">
        <w:rPr>
          <w:rFonts w:hint="eastAsia"/>
        </w:rPr>
        <w:t>需要支持导出</w:t>
      </w:r>
      <w:r w:rsidRPr="00241EF3">
        <w:rPr>
          <w:rFonts w:hint="eastAsia"/>
        </w:rPr>
        <w:t>excel</w:t>
      </w:r>
      <w:r w:rsidRPr="00241EF3">
        <w:rPr>
          <w:rFonts w:hint="eastAsia"/>
        </w:rPr>
        <w:t>。</w:t>
      </w:r>
    </w:p>
    <w:p w14:paraId="4FA126F6" w14:textId="77777777" w:rsidR="00241EF3" w:rsidRPr="00241EF3" w:rsidRDefault="00241EF3" w:rsidP="00241EF3">
      <w:pPr>
        <w:numPr>
          <w:ilvl w:val="0"/>
          <w:numId w:val="25"/>
        </w:numPr>
      </w:pPr>
      <w:r w:rsidRPr="00241EF3">
        <w:rPr>
          <w:rFonts w:hint="eastAsia"/>
        </w:rPr>
        <w:t>权限：人民银行评级管理者角色</w:t>
      </w:r>
      <w:r w:rsidRPr="00241EF3">
        <w:rPr>
          <w:rFonts w:hint="eastAsia"/>
        </w:rPr>
        <w:t>1</w:t>
      </w:r>
      <w:r w:rsidRPr="00241EF3">
        <w:rPr>
          <w:rFonts w:hint="eastAsia"/>
        </w:rPr>
        <w:t>（</w:t>
      </w:r>
      <w:r w:rsidRPr="00241EF3">
        <w:rPr>
          <w:rFonts w:hint="eastAsia"/>
        </w:rPr>
        <w:t>2,3,4</w:t>
      </w:r>
      <w:r w:rsidRPr="00241EF3">
        <w:rPr>
          <w:rFonts w:hint="eastAsia"/>
        </w:rPr>
        <w:t>）</w:t>
      </w:r>
    </w:p>
    <w:p w14:paraId="746085F4" w14:textId="77777777" w:rsidR="00241EF3" w:rsidRPr="00241EF3" w:rsidRDefault="00241EF3" w:rsidP="00241EF3">
      <w:pPr>
        <w:numPr>
          <w:ilvl w:val="0"/>
          <w:numId w:val="25"/>
        </w:numPr>
      </w:pPr>
      <w:r w:rsidRPr="00241EF3">
        <w:rPr>
          <w:rFonts w:hint="eastAsia"/>
        </w:rPr>
        <w:t>流程说明：</w:t>
      </w:r>
    </w:p>
    <w:p w14:paraId="35FFD2A2" w14:textId="77777777" w:rsidR="00241EF3" w:rsidRPr="00241EF3" w:rsidRDefault="00241EF3" w:rsidP="00241EF3">
      <w:pPr>
        <w:ind w:left="576"/>
      </w:pPr>
      <w:r w:rsidRPr="00241EF3">
        <w:rPr>
          <w:rFonts w:hint="eastAsia"/>
        </w:rPr>
        <w:t>1.</w:t>
      </w:r>
      <w:r w:rsidRPr="00241EF3">
        <w:t>系统提供</w:t>
      </w:r>
      <w:r w:rsidRPr="00241EF3">
        <w:rPr>
          <w:rFonts w:hint="eastAsia"/>
        </w:rPr>
        <w:t>“导出</w:t>
      </w:r>
      <w:r w:rsidRPr="00241EF3">
        <w:rPr>
          <w:rFonts w:hint="eastAsia"/>
        </w:rPr>
        <w:t>excel</w:t>
      </w:r>
      <w:r w:rsidRPr="00241EF3">
        <w:rPr>
          <w:rFonts w:hint="eastAsia"/>
        </w:rPr>
        <w:t>”按钮。</w:t>
      </w:r>
    </w:p>
    <w:p w14:paraId="32406765" w14:textId="77777777" w:rsidR="00241EF3" w:rsidRPr="00241EF3" w:rsidRDefault="00241EF3" w:rsidP="00241EF3">
      <w:pPr>
        <w:ind w:left="576"/>
      </w:pPr>
      <w:r w:rsidRPr="00241EF3">
        <w:t>2.</w:t>
      </w:r>
      <w:r w:rsidRPr="00241EF3">
        <w:t>点击导出时</w:t>
      </w:r>
      <w:r w:rsidRPr="00241EF3">
        <w:rPr>
          <w:rFonts w:hint="eastAsia"/>
        </w:rPr>
        <w:t>，</w:t>
      </w:r>
      <w:r w:rsidRPr="00241EF3">
        <w:t>系统提交当前查询条件</w:t>
      </w:r>
      <w:r w:rsidRPr="00241EF3">
        <w:rPr>
          <w:rFonts w:hint="eastAsia"/>
        </w:rPr>
        <w:t>，</w:t>
      </w:r>
      <w:r w:rsidRPr="00241EF3">
        <w:t>根据查询条件生成</w:t>
      </w:r>
      <w:r w:rsidRPr="00241EF3">
        <w:t>excel</w:t>
      </w:r>
      <w:r w:rsidRPr="00241EF3">
        <w:t>文件</w:t>
      </w:r>
      <w:r w:rsidRPr="00241EF3">
        <w:rPr>
          <w:rFonts w:hint="eastAsia"/>
        </w:rPr>
        <w:t>。</w:t>
      </w:r>
    </w:p>
    <w:p w14:paraId="6BCB5FA9" w14:textId="7FBEDDD0" w:rsidR="00241EF3" w:rsidRPr="00241EF3" w:rsidRDefault="00241EF3" w:rsidP="00241EF3">
      <w:pPr>
        <w:ind w:left="576"/>
      </w:pPr>
      <w:r w:rsidRPr="00241EF3">
        <w:rPr>
          <w:rFonts w:hint="eastAsia"/>
        </w:rPr>
        <w:t>3.</w:t>
      </w:r>
      <w:r w:rsidRPr="00241EF3">
        <w:rPr>
          <w:rFonts w:hint="eastAsia"/>
        </w:rPr>
        <w:t>导出信息与查询结果相同。</w:t>
      </w:r>
    </w:p>
    <w:p w14:paraId="55BC378C" w14:textId="77777777" w:rsidR="00C3277A" w:rsidRPr="00241EF3" w:rsidRDefault="00C3277A" w:rsidP="00C3277A"/>
    <w:p w14:paraId="472A2939" w14:textId="77777777" w:rsidR="008D39C9" w:rsidRDefault="008D39C9" w:rsidP="008D39C9">
      <w:pPr>
        <w:pStyle w:val="3"/>
      </w:pPr>
      <w:r>
        <w:lastRenderedPageBreak/>
        <w:t>查看明细</w:t>
      </w:r>
    </w:p>
    <w:p w14:paraId="377C47E6" w14:textId="77777777" w:rsidR="008D39C9" w:rsidRPr="002B2B0E" w:rsidRDefault="008D39C9" w:rsidP="008D39C9">
      <w:pPr>
        <w:pStyle w:val="af8"/>
        <w:numPr>
          <w:ilvl w:val="0"/>
          <w:numId w:val="25"/>
        </w:numPr>
        <w:ind w:firstLineChars="0"/>
      </w:pPr>
      <w:r>
        <w:rPr>
          <w:rFonts w:hint="eastAsia"/>
        </w:rPr>
        <w:t>描述：用户点击普通查询后的结果信息进入明细界面</w:t>
      </w:r>
      <w:r w:rsidRPr="00543369">
        <w:rPr>
          <w:rFonts w:hint="eastAsia"/>
        </w:rPr>
        <w:t>。</w:t>
      </w:r>
      <w:r w:rsidRPr="002B2B0E">
        <w:rPr>
          <w:rFonts w:hint="eastAsia"/>
        </w:rPr>
        <w:t>涉及的相关表操作：</w:t>
      </w:r>
      <w:r w:rsidRPr="009E63D7">
        <w:rPr>
          <w:rFonts w:hint="eastAsia"/>
        </w:rPr>
        <w:t>机构评级明细表（</w:t>
      </w:r>
      <w:r w:rsidRPr="009E63D7">
        <w:rPr>
          <w:rFonts w:hint="eastAsia"/>
        </w:rPr>
        <w:t>ORG_RATE_DETAIL</w:t>
      </w:r>
      <w:r w:rsidRPr="009E63D7">
        <w:rPr>
          <w:rFonts w:hint="eastAsia"/>
        </w:rPr>
        <w:t>）</w:t>
      </w:r>
      <w:r>
        <w:rPr>
          <w:rFonts w:hint="eastAsia"/>
        </w:rPr>
        <w:t>。</w:t>
      </w:r>
    </w:p>
    <w:p w14:paraId="35DF1461" w14:textId="77777777" w:rsidR="008D39C9" w:rsidRDefault="008D39C9" w:rsidP="008D39C9">
      <w:pPr>
        <w:pStyle w:val="af8"/>
        <w:numPr>
          <w:ilvl w:val="0"/>
          <w:numId w:val="25"/>
        </w:numPr>
        <w:ind w:firstLineChars="0"/>
      </w:pPr>
      <w:r>
        <w:rPr>
          <w:rFonts w:hint="eastAsia"/>
        </w:rPr>
        <w:t>权限：</w:t>
      </w:r>
      <w:r w:rsidRPr="00156552">
        <w:rPr>
          <w:rFonts w:hint="eastAsia"/>
        </w:rPr>
        <w:t>人民银行评级管理者角色</w:t>
      </w:r>
      <w:r w:rsidRPr="00156552">
        <w:rPr>
          <w:rFonts w:hint="eastAsia"/>
        </w:rPr>
        <w:t>1</w:t>
      </w:r>
      <w:r>
        <w:rPr>
          <w:rFonts w:hint="eastAsia"/>
        </w:rPr>
        <w:t>（</w:t>
      </w:r>
      <w:r>
        <w:rPr>
          <w:rFonts w:hint="eastAsia"/>
        </w:rPr>
        <w:t>2,3,4</w:t>
      </w:r>
      <w:r>
        <w:rPr>
          <w:rFonts w:hint="eastAsia"/>
        </w:rPr>
        <w:t>）</w:t>
      </w:r>
      <w:r>
        <w:t xml:space="preserve"> </w:t>
      </w:r>
    </w:p>
    <w:p w14:paraId="4A1D8E33" w14:textId="3B10C012" w:rsidR="008D39C9" w:rsidRPr="00F83A44" w:rsidRDefault="008D39C9" w:rsidP="008D39C9">
      <w:pPr>
        <w:pStyle w:val="af8"/>
        <w:numPr>
          <w:ilvl w:val="0"/>
          <w:numId w:val="25"/>
        </w:numPr>
        <w:ind w:firstLineChars="0"/>
      </w:pPr>
      <w:r>
        <w:t>展示字段</w:t>
      </w:r>
      <w:r>
        <w:rPr>
          <w:rFonts w:hint="eastAsia"/>
        </w:rPr>
        <w:t>：</w:t>
      </w:r>
      <w:r>
        <w:t>如下面的图表所示</w:t>
      </w:r>
      <w:r w:rsidR="00912BBB">
        <w:rPr>
          <w:rFonts w:hint="eastAsia"/>
        </w:rPr>
        <w:t>。</w:t>
      </w:r>
    </w:p>
    <w:p w14:paraId="6AE526DF" w14:textId="77777777" w:rsidR="008D39C9" w:rsidRPr="0077400C" w:rsidRDefault="008D39C9" w:rsidP="008D39C9">
      <w:pPr>
        <w:pStyle w:val="4"/>
      </w:pPr>
      <w:r w:rsidRPr="00E631FA">
        <w:rPr>
          <w:rFonts w:hint="eastAsia"/>
        </w:rPr>
        <w:t>机构评级总表（</w:t>
      </w:r>
      <w:r w:rsidRPr="00E631FA">
        <w:rPr>
          <w:rFonts w:hint="eastAsia"/>
        </w:rPr>
        <w:t>ORG_RATE</w:t>
      </w:r>
      <w:r w:rsidRPr="00E631FA">
        <w:rPr>
          <w:rFonts w:hint="eastAsia"/>
        </w:rPr>
        <w:t>）</w:t>
      </w:r>
    </w:p>
    <w:tbl>
      <w:tblPr>
        <w:tblW w:w="5000" w:type="pct"/>
        <w:jc w:val="center"/>
        <w:tblLook w:val="00A0" w:firstRow="1" w:lastRow="0" w:firstColumn="1" w:lastColumn="0" w:noHBand="0" w:noVBand="0"/>
      </w:tblPr>
      <w:tblGrid>
        <w:gridCol w:w="2532"/>
        <w:gridCol w:w="1758"/>
        <w:gridCol w:w="5446"/>
      </w:tblGrid>
      <w:tr w:rsidR="008D39C9" w:rsidRPr="004D366D" w14:paraId="6EC4D757"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74112BE0" w14:textId="77777777" w:rsidR="008D39C9" w:rsidRPr="004D366D" w:rsidRDefault="008D39C9" w:rsidP="00A81C87">
            <w:pPr>
              <w:pStyle w:val="15"/>
            </w:pPr>
            <w:r w:rsidRPr="004D366D">
              <w:rPr>
                <w:rFonts w:hint="eastAsia"/>
              </w:rPr>
              <w:t>字段名</w:t>
            </w:r>
          </w:p>
        </w:tc>
        <w:tc>
          <w:tcPr>
            <w:tcW w:w="903" w:type="pct"/>
            <w:tcBorders>
              <w:top w:val="single" w:sz="4" w:space="0" w:color="auto"/>
              <w:left w:val="single" w:sz="4" w:space="0" w:color="auto"/>
              <w:bottom w:val="single" w:sz="4" w:space="0" w:color="auto"/>
              <w:right w:val="single" w:sz="4" w:space="0" w:color="auto"/>
            </w:tcBorders>
          </w:tcPr>
          <w:p w14:paraId="51CD1BBF" w14:textId="77777777" w:rsidR="008D39C9" w:rsidRPr="004D366D" w:rsidRDefault="008D39C9" w:rsidP="00A81C87">
            <w:pPr>
              <w:pStyle w:val="15"/>
            </w:pPr>
            <w:r w:rsidRPr="004D366D">
              <w:rPr>
                <w:rFonts w:hint="cs"/>
              </w:rPr>
              <w:t>说</w:t>
            </w:r>
            <w:r w:rsidRPr="004D366D">
              <w:rPr>
                <w:rFonts w:hint="eastAsia"/>
              </w:rPr>
              <w:t>明</w:t>
            </w:r>
          </w:p>
        </w:tc>
        <w:tc>
          <w:tcPr>
            <w:tcW w:w="2797" w:type="pct"/>
            <w:tcBorders>
              <w:top w:val="single" w:sz="4" w:space="0" w:color="auto"/>
              <w:left w:val="single" w:sz="4" w:space="0" w:color="auto"/>
              <w:bottom w:val="single" w:sz="4" w:space="0" w:color="auto"/>
              <w:right w:val="single" w:sz="4" w:space="0" w:color="auto"/>
            </w:tcBorders>
          </w:tcPr>
          <w:p w14:paraId="44AE5377" w14:textId="77777777" w:rsidR="008D39C9" w:rsidRPr="004D366D" w:rsidRDefault="008D39C9" w:rsidP="00A81C87">
            <w:pPr>
              <w:pStyle w:val="15"/>
            </w:pPr>
            <w:r w:rsidRPr="00390964">
              <w:rPr>
                <w:rFonts w:hint="eastAsia"/>
              </w:rPr>
              <w:t>明细界面是否显示</w:t>
            </w:r>
          </w:p>
        </w:tc>
      </w:tr>
      <w:tr w:rsidR="008D39C9" w:rsidRPr="004D366D" w14:paraId="1B5D088F"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10862004" w14:textId="77777777" w:rsidR="008D39C9" w:rsidRPr="004D366D" w:rsidRDefault="008D39C9" w:rsidP="00A81C87">
            <w:pPr>
              <w:pStyle w:val="15"/>
            </w:pPr>
            <w:r>
              <w:t>id</w:t>
            </w:r>
          </w:p>
        </w:tc>
        <w:tc>
          <w:tcPr>
            <w:tcW w:w="903" w:type="pct"/>
            <w:tcBorders>
              <w:top w:val="single" w:sz="4" w:space="0" w:color="auto"/>
              <w:left w:val="single" w:sz="4" w:space="0" w:color="auto"/>
              <w:bottom w:val="single" w:sz="4" w:space="0" w:color="auto"/>
              <w:right w:val="single" w:sz="4" w:space="0" w:color="auto"/>
            </w:tcBorders>
          </w:tcPr>
          <w:p w14:paraId="0486F33A" w14:textId="77777777" w:rsidR="008D39C9" w:rsidRPr="004D366D" w:rsidRDefault="008D39C9" w:rsidP="00A81C87">
            <w:pPr>
              <w:pStyle w:val="15"/>
            </w:pPr>
            <w:r>
              <w:t>id</w:t>
            </w:r>
          </w:p>
        </w:tc>
        <w:tc>
          <w:tcPr>
            <w:tcW w:w="2797" w:type="pct"/>
            <w:tcBorders>
              <w:top w:val="single" w:sz="4" w:space="0" w:color="auto"/>
              <w:left w:val="single" w:sz="4" w:space="0" w:color="auto"/>
              <w:bottom w:val="single" w:sz="4" w:space="0" w:color="auto"/>
              <w:right w:val="single" w:sz="4" w:space="0" w:color="auto"/>
            </w:tcBorders>
          </w:tcPr>
          <w:p w14:paraId="482DAD45" w14:textId="77777777" w:rsidR="008D39C9" w:rsidRPr="004D366D" w:rsidRDefault="008D39C9" w:rsidP="00A81C87">
            <w:pPr>
              <w:pStyle w:val="15"/>
            </w:pPr>
          </w:p>
        </w:tc>
      </w:tr>
      <w:tr w:rsidR="008D39C9" w:rsidRPr="004D366D" w14:paraId="5FF69876"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5B1E1D48" w14:textId="77777777" w:rsidR="008D39C9" w:rsidRPr="004D366D" w:rsidRDefault="008D39C9" w:rsidP="00A81C87">
            <w:pPr>
              <w:pStyle w:val="15"/>
            </w:pPr>
            <w:r>
              <w:t>year</w:t>
            </w:r>
          </w:p>
        </w:tc>
        <w:tc>
          <w:tcPr>
            <w:tcW w:w="903" w:type="pct"/>
            <w:tcBorders>
              <w:top w:val="single" w:sz="4" w:space="0" w:color="auto"/>
              <w:left w:val="single" w:sz="4" w:space="0" w:color="auto"/>
              <w:bottom w:val="single" w:sz="4" w:space="0" w:color="auto"/>
              <w:right w:val="single" w:sz="4" w:space="0" w:color="auto"/>
            </w:tcBorders>
          </w:tcPr>
          <w:p w14:paraId="2D562A00" w14:textId="77777777" w:rsidR="008D39C9" w:rsidRPr="004D366D" w:rsidRDefault="008D39C9" w:rsidP="00A81C87">
            <w:pPr>
              <w:pStyle w:val="15"/>
            </w:pPr>
            <w:r>
              <w:t>年度</w:t>
            </w:r>
          </w:p>
        </w:tc>
        <w:tc>
          <w:tcPr>
            <w:tcW w:w="2797" w:type="pct"/>
            <w:tcBorders>
              <w:top w:val="single" w:sz="4" w:space="0" w:color="auto"/>
              <w:left w:val="single" w:sz="4" w:space="0" w:color="auto"/>
              <w:bottom w:val="single" w:sz="4" w:space="0" w:color="auto"/>
              <w:right w:val="single" w:sz="4" w:space="0" w:color="auto"/>
            </w:tcBorders>
          </w:tcPr>
          <w:p w14:paraId="5D96097B" w14:textId="77777777" w:rsidR="008D39C9" w:rsidRPr="004D366D" w:rsidRDefault="008D39C9" w:rsidP="00A81C87">
            <w:pPr>
              <w:pStyle w:val="15"/>
            </w:pPr>
            <w:r>
              <w:rPr>
                <w:rFonts w:hint="eastAsia"/>
              </w:rPr>
              <w:t>是</w:t>
            </w:r>
            <w:r>
              <w:rPr>
                <w:rFonts w:hint="eastAsia"/>
                <w:lang w:eastAsia="zh-CN"/>
              </w:rPr>
              <w:t>（表格外）</w:t>
            </w:r>
          </w:p>
        </w:tc>
      </w:tr>
      <w:tr w:rsidR="008D39C9" w:rsidRPr="004D366D" w14:paraId="770996F7"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1243CC79" w14:textId="77777777" w:rsidR="008D39C9" w:rsidRPr="004D366D" w:rsidRDefault="008D39C9" w:rsidP="00A81C87">
            <w:pPr>
              <w:pStyle w:val="15"/>
            </w:pPr>
            <w:r>
              <w:t>org_id</w:t>
            </w:r>
          </w:p>
        </w:tc>
        <w:tc>
          <w:tcPr>
            <w:tcW w:w="903" w:type="pct"/>
            <w:tcBorders>
              <w:top w:val="single" w:sz="4" w:space="0" w:color="auto"/>
              <w:left w:val="single" w:sz="4" w:space="0" w:color="auto"/>
              <w:bottom w:val="single" w:sz="4" w:space="0" w:color="auto"/>
              <w:right w:val="single" w:sz="4" w:space="0" w:color="auto"/>
            </w:tcBorders>
          </w:tcPr>
          <w:p w14:paraId="4E07FD1F" w14:textId="77777777" w:rsidR="008D39C9" w:rsidRPr="004D366D" w:rsidRDefault="008D39C9" w:rsidP="00A81C87">
            <w:pPr>
              <w:pStyle w:val="15"/>
            </w:pPr>
            <w:r>
              <w:t>机构</w:t>
            </w:r>
            <w:r>
              <w:t>id</w:t>
            </w:r>
          </w:p>
        </w:tc>
        <w:tc>
          <w:tcPr>
            <w:tcW w:w="2797" w:type="pct"/>
            <w:tcBorders>
              <w:top w:val="single" w:sz="4" w:space="0" w:color="auto"/>
              <w:left w:val="single" w:sz="4" w:space="0" w:color="auto"/>
              <w:bottom w:val="single" w:sz="4" w:space="0" w:color="auto"/>
              <w:right w:val="single" w:sz="4" w:space="0" w:color="auto"/>
            </w:tcBorders>
          </w:tcPr>
          <w:p w14:paraId="23866CD3" w14:textId="77777777" w:rsidR="008D39C9" w:rsidRPr="004D366D" w:rsidRDefault="008D39C9" w:rsidP="00A81C87">
            <w:pPr>
              <w:pStyle w:val="15"/>
            </w:pPr>
            <w:r>
              <w:rPr>
                <w:rFonts w:hint="eastAsia"/>
                <w:lang w:eastAsia="zh-CN"/>
              </w:rPr>
              <w:t>显示机构名称</w:t>
            </w:r>
            <w:r w:rsidRPr="00390964">
              <w:rPr>
                <w:rFonts w:hint="eastAsia"/>
                <w:lang w:eastAsia="zh-CN"/>
              </w:rPr>
              <w:t>（表格外）</w:t>
            </w:r>
          </w:p>
        </w:tc>
      </w:tr>
      <w:tr w:rsidR="008D39C9" w:rsidRPr="004D366D" w14:paraId="2213E42F"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45F18A66" w14:textId="77777777" w:rsidR="008D39C9" w:rsidRDefault="008D39C9" w:rsidP="00A81C87">
            <w:pPr>
              <w:pStyle w:val="15"/>
            </w:pPr>
            <w:r>
              <w:t>org_type</w:t>
            </w:r>
          </w:p>
        </w:tc>
        <w:tc>
          <w:tcPr>
            <w:tcW w:w="903" w:type="pct"/>
            <w:tcBorders>
              <w:top w:val="single" w:sz="4" w:space="0" w:color="auto"/>
              <w:left w:val="single" w:sz="4" w:space="0" w:color="auto"/>
              <w:bottom w:val="single" w:sz="4" w:space="0" w:color="auto"/>
              <w:right w:val="single" w:sz="4" w:space="0" w:color="auto"/>
            </w:tcBorders>
          </w:tcPr>
          <w:p w14:paraId="5E5750E1" w14:textId="77777777" w:rsidR="008D39C9" w:rsidRDefault="008D39C9" w:rsidP="00A81C87">
            <w:pPr>
              <w:pStyle w:val="15"/>
            </w:pPr>
            <w:r>
              <w:t>机构类型</w:t>
            </w:r>
          </w:p>
        </w:tc>
        <w:tc>
          <w:tcPr>
            <w:tcW w:w="2797" w:type="pct"/>
            <w:tcBorders>
              <w:top w:val="single" w:sz="4" w:space="0" w:color="auto"/>
              <w:left w:val="single" w:sz="4" w:space="0" w:color="auto"/>
              <w:bottom w:val="single" w:sz="4" w:space="0" w:color="auto"/>
              <w:right w:val="single" w:sz="4" w:space="0" w:color="auto"/>
            </w:tcBorders>
          </w:tcPr>
          <w:p w14:paraId="56C6C22C" w14:textId="77777777" w:rsidR="008D39C9" w:rsidRPr="004D366D" w:rsidRDefault="008D39C9" w:rsidP="00A81C87">
            <w:pPr>
              <w:pStyle w:val="15"/>
            </w:pPr>
            <w:r>
              <w:rPr>
                <w:rFonts w:hint="eastAsia"/>
              </w:rPr>
              <w:t>显示机构类型名称</w:t>
            </w:r>
            <w:r w:rsidRPr="00390964">
              <w:rPr>
                <w:rFonts w:hint="eastAsia"/>
              </w:rPr>
              <w:t>（表格外）</w:t>
            </w:r>
          </w:p>
        </w:tc>
      </w:tr>
      <w:tr w:rsidR="008D39C9" w:rsidRPr="004D366D" w14:paraId="7E46CB44"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70259C83" w14:textId="77777777" w:rsidR="008D39C9" w:rsidRDefault="008D39C9" w:rsidP="00A81C87">
            <w:pPr>
              <w:pStyle w:val="15"/>
            </w:pPr>
            <w:r>
              <w:t>rate_type</w:t>
            </w:r>
          </w:p>
        </w:tc>
        <w:tc>
          <w:tcPr>
            <w:tcW w:w="903" w:type="pct"/>
            <w:tcBorders>
              <w:top w:val="single" w:sz="4" w:space="0" w:color="auto"/>
              <w:left w:val="single" w:sz="4" w:space="0" w:color="auto"/>
              <w:bottom w:val="single" w:sz="4" w:space="0" w:color="auto"/>
              <w:right w:val="single" w:sz="4" w:space="0" w:color="auto"/>
            </w:tcBorders>
          </w:tcPr>
          <w:p w14:paraId="6DF24BB1" w14:textId="77777777" w:rsidR="008D39C9" w:rsidRDefault="008D39C9" w:rsidP="00A81C87">
            <w:pPr>
              <w:pStyle w:val="15"/>
            </w:pPr>
            <w:r>
              <w:t>评级表类型</w:t>
            </w:r>
          </w:p>
        </w:tc>
        <w:tc>
          <w:tcPr>
            <w:tcW w:w="2797" w:type="pct"/>
            <w:tcBorders>
              <w:top w:val="single" w:sz="4" w:space="0" w:color="auto"/>
              <w:left w:val="single" w:sz="4" w:space="0" w:color="auto"/>
              <w:bottom w:val="single" w:sz="4" w:space="0" w:color="auto"/>
              <w:right w:val="single" w:sz="4" w:space="0" w:color="auto"/>
            </w:tcBorders>
          </w:tcPr>
          <w:p w14:paraId="034EBA1E" w14:textId="77777777" w:rsidR="008D39C9" w:rsidRPr="004D366D" w:rsidRDefault="008D39C9" w:rsidP="00A81C87">
            <w:pPr>
              <w:pStyle w:val="15"/>
            </w:pPr>
            <w:r w:rsidRPr="00031A47">
              <w:rPr>
                <w:rFonts w:hint="eastAsia"/>
              </w:rPr>
              <w:t>是（表格外）</w:t>
            </w:r>
          </w:p>
        </w:tc>
      </w:tr>
      <w:tr w:rsidR="008D39C9" w:rsidRPr="004D366D" w14:paraId="7BA4ED36"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7CF0DCA6" w14:textId="77777777" w:rsidR="008D39C9" w:rsidRDefault="008D39C9" w:rsidP="00A81C87">
            <w:pPr>
              <w:pStyle w:val="15"/>
            </w:pPr>
            <w:r>
              <w:t>status</w:t>
            </w:r>
          </w:p>
        </w:tc>
        <w:tc>
          <w:tcPr>
            <w:tcW w:w="903" w:type="pct"/>
            <w:tcBorders>
              <w:top w:val="single" w:sz="4" w:space="0" w:color="auto"/>
              <w:left w:val="single" w:sz="4" w:space="0" w:color="auto"/>
              <w:bottom w:val="single" w:sz="4" w:space="0" w:color="auto"/>
              <w:right w:val="single" w:sz="4" w:space="0" w:color="auto"/>
            </w:tcBorders>
          </w:tcPr>
          <w:p w14:paraId="3F4DC145" w14:textId="77777777" w:rsidR="008D39C9" w:rsidRDefault="008D39C9" w:rsidP="00A81C87">
            <w:pPr>
              <w:pStyle w:val="15"/>
            </w:pPr>
            <w:r>
              <w:t>状态</w:t>
            </w:r>
          </w:p>
        </w:tc>
        <w:tc>
          <w:tcPr>
            <w:tcW w:w="2797" w:type="pct"/>
            <w:tcBorders>
              <w:top w:val="single" w:sz="4" w:space="0" w:color="auto"/>
              <w:left w:val="single" w:sz="4" w:space="0" w:color="auto"/>
              <w:bottom w:val="single" w:sz="4" w:space="0" w:color="auto"/>
              <w:right w:val="single" w:sz="4" w:space="0" w:color="auto"/>
            </w:tcBorders>
          </w:tcPr>
          <w:p w14:paraId="24FC3C60" w14:textId="77777777" w:rsidR="008D39C9" w:rsidRPr="004D366D" w:rsidRDefault="008D39C9" w:rsidP="00A81C87">
            <w:pPr>
              <w:pStyle w:val="15"/>
            </w:pPr>
            <w:r>
              <w:rPr>
                <w:rFonts w:hint="eastAsia"/>
              </w:rPr>
              <w:t>是</w:t>
            </w:r>
            <w:r w:rsidRPr="00390964">
              <w:rPr>
                <w:rFonts w:hint="eastAsia"/>
              </w:rPr>
              <w:t>（表格外）</w:t>
            </w:r>
          </w:p>
        </w:tc>
      </w:tr>
      <w:tr w:rsidR="008D39C9" w:rsidRPr="004D366D" w14:paraId="00A3C20A"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012D359E" w14:textId="77777777" w:rsidR="008D39C9" w:rsidRDefault="008D39C9" w:rsidP="00A81C87">
            <w:pPr>
              <w:pStyle w:val="15"/>
            </w:pPr>
            <w:r>
              <w:t>sa_total_score</w:t>
            </w:r>
          </w:p>
        </w:tc>
        <w:tc>
          <w:tcPr>
            <w:tcW w:w="903" w:type="pct"/>
            <w:tcBorders>
              <w:top w:val="single" w:sz="4" w:space="0" w:color="auto"/>
              <w:left w:val="single" w:sz="4" w:space="0" w:color="auto"/>
              <w:bottom w:val="single" w:sz="4" w:space="0" w:color="auto"/>
              <w:right w:val="single" w:sz="4" w:space="0" w:color="auto"/>
            </w:tcBorders>
          </w:tcPr>
          <w:p w14:paraId="3E6EB1C2" w14:textId="77777777" w:rsidR="008D39C9" w:rsidRDefault="008D39C9" w:rsidP="00A81C87">
            <w:pPr>
              <w:pStyle w:val="15"/>
            </w:pPr>
            <w:r>
              <w:t>自评总分</w:t>
            </w:r>
          </w:p>
        </w:tc>
        <w:tc>
          <w:tcPr>
            <w:tcW w:w="2797" w:type="pct"/>
            <w:tcBorders>
              <w:top w:val="single" w:sz="4" w:space="0" w:color="auto"/>
              <w:left w:val="single" w:sz="4" w:space="0" w:color="auto"/>
              <w:bottom w:val="single" w:sz="4" w:space="0" w:color="auto"/>
              <w:right w:val="single" w:sz="4" w:space="0" w:color="auto"/>
            </w:tcBorders>
          </w:tcPr>
          <w:p w14:paraId="37A644A2" w14:textId="77777777" w:rsidR="008D39C9" w:rsidRPr="004D366D" w:rsidRDefault="008D39C9" w:rsidP="00A81C87">
            <w:pPr>
              <w:pStyle w:val="15"/>
            </w:pPr>
            <w:r w:rsidRPr="00031A47">
              <w:rPr>
                <w:rFonts w:hint="eastAsia"/>
              </w:rPr>
              <w:t>是</w:t>
            </w:r>
            <w:r>
              <w:rPr>
                <w:rFonts w:hint="eastAsia"/>
                <w:lang w:eastAsia="zh-CN"/>
              </w:rPr>
              <w:t>（表格外）</w:t>
            </w:r>
          </w:p>
        </w:tc>
      </w:tr>
      <w:tr w:rsidR="008D39C9" w:rsidRPr="004D366D" w14:paraId="268FEB79"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25579C2D" w14:textId="77777777" w:rsidR="008D39C9" w:rsidRDefault="008D39C9" w:rsidP="00A81C87">
            <w:pPr>
              <w:pStyle w:val="15"/>
            </w:pPr>
            <w:r>
              <w:t>sa_score</w:t>
            </w:r>
          </w:p>
        </w:tc>
        <w:tc>
          <w:tcPr>
            <w:tcW w:w="903" w:type="pct"/>
            <w:tcBorders>
              <w:top w:val="single" w:sz="4" w:space="0" w:color="auto"/>
              <w:left w:val="single" w:sz="4" w:space="0" w:color="auto"/>
              <w:bottom w:val="single" w:sz="4" w:space="0" w:color="auto"/>
              <w:right w:val="single" w:sz="4" w:space="0" w:color="auto"/>
            </w:tcBorders>
          </w:tcPr>
          <w:p w14:paraId="2D0F3A13" w14:textId="77777777" w:rsidR="008D39C9" w:rsidRDefault="008D39C9" w:rsidP="00A81C87">
            <w:pPr>
              <w:pStyle w:val="15"/>
            </w:pPr>
            <w:r>
              <w:t>自评得分</w:t>
            </w:r>
          </w:p>
        </w:tc>
        <w:tc>
          <w:tcPr>
            <w:tcW w:w="2797" w:type="pct"/>
            <w:tcBorders>
              <w:top w:val="single" w:sz="4" w:space="0" w:color="auto"/>
              <w:left w:val="single" w:sz="4" w:space="0" w:color="auto"/>
              <w:bottom w:val="single" w:sz="4" w:space="0" w:color="auto"/>
              <w:right w:val="single" w:sz="4" w:space="0" w:color="auto"/>
            </w:tcBorders>
          </w:tcPr>
          <w:p w14:paraId="3C33B412" w14:textId="77777777" w:rsidR="008D39C9" w:rsidRPr="004D366D" w:rsidRDefault="008D39C9" w:rsidP="00A81C87">
            <w:pPr>
              <w:pStyle w:val="15"/>
              <w:rPr>
                <w:lang w:eastAsia="zh-CN"/>
              </w:rPr>
            </w:pPr>
            <w:r w:rsidRPr="00031A47">
              <w:rPr>
                <w:rFonts w:hint="eastAsia"/>
              </w:rPr>
              <w:t>是</w:t>
            </w:r>
            <w:r w:rsidRPr="00390964">
              <w:rPr>
                <w:rFonts w:hint="eastAsia"/>
              </w:rPr>
              <w:t>（表格外）</w:t>
            </w:r>
          </w:p>
        </w:tc>
      </w:tr>
      <w:tr w:rsidR="008D39C9" w:rsidRPr="004D366D" w14:paraId="666431FD"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7A494357" w14:textId="77777777" w:rsidR="008D39C9" w:rsidRDefault="008D39C9" w:rsidP="00A81C87">
            <w:pPr>
              <w:pStyle w:val="15"/>
            </w:pPr>
            <w:r>
              <w:t>rate_level</w:t>
            </w:r>
          </w:p>
        </w:tc>
        <w:tc>
          <w:tcPr>
            <w:tcW w:w="903" w:type="pct"/>
            <w:tcBorders>
              <w:top w:val="single" w:sz="4" w:space="0" w:color="auto"/>
              <w:left w:val="single" w:sz="4" w:space="0" w:color="auto"/>
              <w:bottom w:val="single" w:sz="4" w:space="0" w:color="auto"/>
              <w:right w:val="single" w:sz="4" w:space="0" w:color="auto"/>
            </w:tcBorders>
          </w:tcPr>
          <w:p w14:paraId="67A95E42" w14:textId="77777777" w:rsidR="008D39C9" w:rsidRDefault="008D39C9" w:rsidP="00A81C87">
            <w:pPr>
              <w:pStyle w:val="15"/>
            </w:pPr>
            <w:r>
              <w:t>评级等级</w:t>
            </w:r>
          </w:p>
        </w:tc>
        <w:tc>
          <w:tcPr>
            <w:tcW w:w="2797" w:type="pct"/>
            <w:tcBorders>
              <w:top w:val="single" w:sz="4" w:space="0" w:color="auto"/>
              <w:left w:val="single" w:sz="4" w:space="0" w:color="auto"/>
              <w:bottom w:val="single" w:sz="4" w:space="0" w:color="auto"/>
              <w:right w:val="single" w:sz="4" w:space="0" w:color="auto"/>
            </w:tcBorders>
          </w:tcPr>
          <w:p w14:paraId="6791FB57" w14:textId="77777777" w:rsidR="008D39C9" w:rsidRPr="004D366D" w:rsidRDefault="008D39C9" w:rsidP="00A81C87">
            <w:pPr>
              <w:pStyle w:val="15"/>
            </w:pPr>
            <w:r w:rsidRPr="00031A47">
              <w:rPr>
                <w:rFonts w:hint="eastAsia"/>
              </w:rPr>
              <w:t>是</w:t>
            </w:r>
            <w:r w:rsidRPr="00390964">
              <w:rPr>
                <w:rFonts w:hint="eastAsia"/>
              </w:rPr>
              <w:t>（表格外）</w:t>
            </w:r>
          </w:p>
        </w:tc>
      </w:tr>
      <w:tr w:rsidR="008D39C9" w:rsidRPr="004D366D" w14:paraId="19356A31"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2CDE9AA4" w14:textId="77777777" w:rsidR="008D39C9" w:rsidRDefault="008D39C9" w:rsidP="00A81C87">
            <w:pPr>
              <w:pStyle w:val="15"/>
            </w:pPr>
            <w:r>
              <w:t>rate_score</w:t>
            </w:r>
          </w:p>
        </w:tc>
        <w:tc>
          <w:tcPr>
            <w:tcW w:w="903" w:type="pct"/>
            <w:tcBorders>
              <w:top w:val="single" w:sz="4" w:space="0" w:color="auto"/>
              <w:left w:val="single" w:sz="4" w:space="0" w:color="auto"/>
              <w:bottom w:val="single" w:sz="4" w:space="0" w:color="auto"/>
              <w:right w:val="single" w:sz="4" w:space="0" w:color="auto"/>
            </w:tcBorders>
          </w:tcPr>
          <w:p w14:paraId="72DF5659" w14:textId="77777777" w:rsidR="008D39C9" w:rsidRDefault="008D39C9" w:rsidP="00A81C87">
            <w:pPr>
              <w:pStyle w:val="15"/>
            </w:pPr>
            <w:r>
              <w:t>评级得分</w:t>
            </w:r>
          </w:p>
        </w:tc>
        <w:tc>
          <w:tcPr>
            <w:tcW w:w="2797" w:type="pct"/>
            <w:tcBorders>
              <w:top w:val="single" w:sz="4" w:space="0" w:color="auto"/>
              <w:left w:val="single" w:sz="4" w:space="0" w:color="auto"/>
              <w:bottom w:val="single" w:sz="4" w:space="0" w:color="auto"/>
              <w:right w:val="single" w:sz="4" w:space="0" w:color="auto"/>
            </w:tcBorders>
          </w:tcPr>
          <w:p w14:paraId="7D008D30" w14:textId="77777777" w:rsidR="008D39C9" w:rsidRPr="004D366D" w:rsidRDefault="008D39C9" w:rsidP="00A81C87">
            <w:pPr>
              <w:pStyle w:val="15"/>
            </w:pPr>
            <w:r>
              <w:rPr>
                <w:rFonts w:hint="eastAsia"/>
              </w:rPr>
              <w:t>是</w:t>
            </w:r>
            <w:r w:rsidRPr="00390964">
              <w:rPr>
                <w:rFonts w:hint="eastAsia"/>
              </w:rPr>
              <w:t>（表格外）</w:t>
            </w:r>
          </w:p>
        </w:tc>
      </w:tr>
      <w:tr w:rsidR="008D39C9" w:rsidRPr="004D366D" w14:paraId="14DF9E95"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3137A81A" w14:textId="77777777" w:rsidR="008D39C9" w:rsidRDefault="008D39C9" w:rsidP="00A81C87">
            <w:pPr>
              <w:pStyle w:val="15"/>
            </w:pPr>
            <w:r>
              <w:t>rank_level</w:t>
            </w:r>
          </w:p>
        </w:tc>
        <w:tc>
          <w:tcPr>
            <w:tcW w:w="903" w:type="pct"/>
            <w:tcBorders>
              <w:top w:val="single" w:sz="4" w:space="0" w:color="auto"/>
              <w:left w:val="single" w:sz="4" w:space="0" w:color="auto"/>
              <w:bottom w:val="single" w:sz="4" w:space="0" w:color="auto"/>
              <w:right w:val="single" w:sz="4" w:space="0" w:color="auto"/>
            </w:tcBorders>
          </w:tcPr>
          <w:p w14:paraId="3F38C02B" w14:textId="77777777" w:rsidR="008D39C9" w:rsidRDefault="008D39C9" w:rsidP="00A81C87">
            <w:pPr>
              <w:pStyle w:val="15"/>
            </w:pPr>
            <w:r>
              <w:t>定级等级</w:t>
            </w:r>
          </w:p>
        </w:tc>
        <w:tc>
          <w:tcPr>
            <w:tcW w:w="2797" w:type="pct"/>
            <w:tcBorders>
              <w:top w:val="single" w:sz="4" w:space="0" w:color="auto"/>
              <w:left w:val="single" w:sz="4" w:space="0" w:color="auto"/>
              <w:bottom w:val="single" w:sz="4" w:space="0" w:color="auto"/>
              <w:right w:val="single" w:sz="4" w:space="0" w:color="auto"/>
            </w:tcBorders>
          </w:tcPr>
          <w:p w14:paraId="7F30F979" w14:textId="77777777" w:rsidR="008D39C9" w:rsidRPr="004D366D" w:rsidRDefault="008D39C9" w:rsidP="00A81C87">
            <w:pPr>
              <w:pStyle w:val="15"/>
            </w:pPr>
            <w:r>
              <w:t>是</w:t>
            </w:r>
            <w:r w:rsidRPr="00390964">
              <w:rPr>
                <w:rFonts w:hint="eastAsia"/>
              </w:rPr>
              <w:t>（表格外）</w:t>
            </w:r>
          </w:p>
        </w:tc>
      </w:tr>
      <w:tr w:rsidR="008D39C9" w:rsidRPr="004D366D" w14:paraId="091C201C"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61D364E9" w14:textId="77777777" w:rsidR="008D39C9" w:rsidRDefault="008D39C9" w:rsidP="00A81C87">
            <w:pPr>
              <w:pStyle w:val="15"/>
            </w:pPr>
            <w:r>
              <w:t>rank_reason</w:t>
            </w:r>
          </w:p>
        </w:tc>
        <w:tc>
          <w:tcPr>
            <w:tcW w:w="903" w:type="pct"/>
            <w:tcBorders>
              <w:top w:val="single" w:sz="4" w:space="0" w:color="auto"/>
              <w:left w:val="single" w:sz="4" w:space="0" w:color="auto"/>
              <w:bottom w:val="single" w:sz="4" w:space="0" w:color="auto"/>
              <w:right w:val="single" w:sz="4" w:space="0" w:color="auto"/>
            </w:tcBorders>
          </w:tcPr>
          <w:p w14:paraId="05D333FC" w14:textId="77777777" w:rsidR="008D39C9" w:rsidRDefault="008D39C9" w:rsidP="00A81C87">
            <w:pPr>
              <w:pStyle w:val="15"/>
            </w:pPr>
            <w:r>
              <w:t>定级理由</w:t>
            </w:r>
          </w:p>
        </w:tc>
        <w:tc>
          <w:tcPr>
            <w:tcW w:w="2797" w:type="pct"/>
            <w:tcBorders>
              <w:top w:val="single" w:sz="4" w:space="0" w:color="auto"/>
              <w:left w:val="single" w:sz="4" w:space="0" w:color="auto"/>
              <w:bottom w:val="single" w:sz="4" w:space="0" w:color="auto"/>
              <w:right w:val="single" w:sz="4" w:space="0" w:color="auto"/>
            </w:tcBorders>
          </w:tcPr>
          <w:p w14:paraId="127E0F42" w14:textId="77777777" w:rsidR="008D39C9" w:rsidRPr="004D366D" w:rsidRDefault="008D39C9" w:rsidP="00A81C87">
            <w:pPr>
              <w:pStyle w:val="15"/>
            </w:pPr>
            <w:r>
              <w:t>否</w:t>
            </w:r>
          </w:p>
        </w:tc>
      </w:tr>
      <w:tr w:rsidR="008D39C9" w:rsidRPr="004D366D" w14:paraId="3C80A50B"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17089071" w14:textId="77777777" w:rsidR="008D39C9" w:rsidRDefault="008D39C9" w:rsidP="00A81C87">
            <w:pPr>
              <w:pStyle w:val="15"/>
            </w:pPr>
            <w:r>
              <w:t>Final</w:t>
            </w:r>
            <w:r>
              <w:rPr>
                <w:rFonts w:hint="eastAsia"/>
                <w:lang w:eastAsia="zh-CN"/>
              </w:rPr>
              <w:t>_level</w:t>
            </w:r>
          </w:p>
        </w:tc>
        <w:tc>
          <w:tcPr>
            <w:tcW w:w="903" w:type="pct"/>
            <w:tcBorders>
              <w:top w:val="single" w:sz="4" w:space="0" w:color="auto"/>
              <w:left w:val="single" w:sz="4" w:space="0" w:color="auto"/>
              <w:bottom w:val="single" w:sz="4" w:space="0" w:color="auto"/>
              <w:right w:val="single" w:sz="4" w:space="0" w:color="auto"/>
            </w:tcBorders>
          </w:tcPr>
          <w:p w14:paraId="3E99F05B" w14:textId="77777777" w:rsidR="008D39C9" w:rsidRDefault="008D39C9" w:rsidP="00A81C87">
            <w:pPr>
              <w:pStyle w:val="15"/>
              <w:rPr>
                <w:lang w:eastAsia="zh-CN"/>
              </w:rPr>
            </w:pPr>
            <w:r>
              <w:rPr>
                <w:rFonts w:hint="eastAsia"/>
                <w:lang w:eastAsia="zh-CN"/>
              </w:rPr>
              <w:t>最终等级</w:t>
            </w:r>
          </w:p>
        </w:tc>
        <w:tc>
          <w:tcPr>
            <w:tcW w:w="2797" w:type="pct"/>
            <w:tcBorders>
              <w:top w:val="single" w:sz="4" w:space="0" w:color="auto"/>
              <w:left w:val="single" w:sz="4" w:space="0" w:color="auto"/>
              <w:bottom w:val="single" w:sz="4" w:space="0" w:color="auto"/>
              <w:right w:val="single" w:sz="4" w:space="0" w:color="auto"/>
            </w:tcBorders>
          </w:tcPr>
          <w:p w14:paraId="32A69A77" w14:textId="77777777" w:rsidR="008D39C9" w:rsidRDefault="008D39C9" w:rsidP="00A81C87">
            <w:pPr>
              <w:pStyle w:val="15"/>
            </w:pPr>
            <w:r>
              <w:rPr>
                <w:rFonts w:hint="eastAsia"/>
              </w:rPr>
              <w:t>是</w:t>
            </w:r>
            <w:r w:rsidRPr="00390964">
              <w:rPr>
                <w:rFonts w:hint="eastAsia"/>
              </w:rPr>
              <w:t>（表格外）</w:t>
            </w:r>
          </w:p>
        </w:tc>
      </w:tr>
      <w:tr w:rsidR="008D39C9" w:rsidRPr="004D366D" w14:paraId="00B2A2F4"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2E485A5C" w14:textId="77777777" w:rsidR="008D39C9" w:rsidRDefault="008D39C9" w:rsidP="00A81C87">
            <w:pPr>
              <w:pStyle w:val="15"/>
            </w:pPr>
            <w:r>
              <w:t>is_opposition</w:t>
            </w:r>
          </w:p>
        </w:tc>
        <w:tc>
          <w:tcPr>
            <w:tcW w:w="903" w:type="pct"/>
            <w:tcBorders>
              <w:top w:val="single" w:sz="4" w:space="0" w:color="auto"/>
              <w:left w:val="single" w:sz="4" w:space="0" w:color="auto"/>
              <w:bottom w:val="single" w:sz="4" w:space="0" w:color="auto"/>
              <w:right w:val="single" w:sz="4" w:space="0" w:color="auto"/>
            </w:tcBorders>
          </w:tcPr>
          <w:p w14:paraId="28BF3A37" w14:textId="77777777" w:rsidR="008D39C9" w:rsidRDefault="008D39C9" w:rsidP="00A81C87">
            <w:pPr>
              <w:pStyle w:val="15"/>
            </w:pPr>
            <w:r>
              <w:t>是否有异议</w:t>
            </w:r>
          </w:p>
        </w:tc>
        <w:tc>
          <w:tcPr>
            <w:tcW w:w="2797" w:type="pct"/>
            <w:tcBorders>
              <w:top w:val="single" w:sz="4" w:space="0" w:color="auto"/>
              <w:left w:val="single" w:sz="4" w:space="0" w:color="auto"/>
              <w:bottom w:val="single" w:sz="4" w:space="0" w:color="auto"/>
              <w:right w:val="single" w:sz="4" w:space="0" w:color="auto"/>
            </w:tcBorders>
          </w:tcPr>
          <w:p w14:paraId="4B290BB3" w14:textId="77777777" w:rsidR="008D39C9" w:rsidRPr="004D366D" w:rsidRDefault="008D39C9" w:rsidP="00A81C87">
            <w:pPr>
              <w:pStyle w:val="15"/>
            </w:pPr>
            <w:r>
              <w:rPr>
                <w:rFonts w:hint="eastAsia"/>
              </w:rPr>
              <w:t>否</w:t>
            </w:r>
          </w:p>
        </w:tc>
      </w:tr>
      <w:tr w:rsidR="008D39C9" w:rsidRPr="004D366D" w14:paraId="3D0CA03E"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602224B5" w14:textId="77777777" w:rsidR="008D39C9" w:rsidRDefault="008D39C9" w:rsidP="00A81C87">
            <w:pPr>
              <w:pStyle w:val="15"/>
            </w:pPr>
            <w:r>
              <w:t>opinion_book</w:t>
            </w:r>
          </w:p>
        </w:tc>
        <w:tc>
          <w:tcPr>
            <w:tcW w:w="903" w:type="pct"/>
            <w:tcBorders>
              <w:top w:val="single" w:sz="4" w:space="0" w:color="auto"/>
              <w:left w:val="single" w:sz="4" w:space="0" w:color="auto"/>
              <w:bottom w:val="single" w:sz="4" w:space="0" w:color="auto"/>
              <w:right w:val="single" w:sz="4" w:space="0" w:color="auto"/>
            </w:tcBorders>
          </w:tcPr>
          <w:p w14:paraId="18E72B32" w14:textId="77777777" w:rsidR="008D39C9" w:rsidRDefault="008D39C9" w:rsidP="00A81C87">
            <w:pPr>
              <w:pStyle w:val="15"/>
            </w:pPr>
            <w:r>
              <w:t>监管意见书</w:t>
            </w:r>
          </w:p>
        </w:tc>
        <w:tc>
          <w:tcPr>
            <w:tcW w:w="2797" w:type="pct"/>
            <w:tcBorders>
              <w:top w:val="single" w:sz="4" w:space="0" w:color="auto"/>
              <w:left w:val="single" w:sz="4" w:space="0" w:color="auto"/>
              <w:bottom w:val="single" w:sz="4" w:space="0" w:color="auto"/>
              <w:right w:val="single" w:sz="4" w:space="0" w:color="auto"/>
            </w:tcBorders>
          </w:tcPr>
          <w:p w14:paraId="7770CA45" w14:textId="77777777" w:rsidR="008D39C9" w:rsidRPr="004D366D" w:rsidRDefault="008D39C9" w:rsidP="00A81C87">
            <w:pPr>
              <w:pStyle w:val="15"/>
            </w:pPr>
            <w:r>
              <w:t>否</w:t>
            </w:r>
          </w:p>
        </w:tc>
      </w:tr>
      <w:tr w:rsidR="008D39C9" w:rsidRPr="004D366D" w14:paraId="36D5A5FD" w14:textId="77777777" w:rsidTr="00A81C87">
        <w:trPr>
          <w:jc w:val="center"/>
        </w:trPr>
        <w:tc>
          <w:tcPr>
            <w:tcW w:w="1300" w:type="pct"/>
            <w:tcBorders>
              <w:top w:val="single" w:sz="4" w:space="0" w:color="auto"/>
              <w:left w:val="single" w:sz="4" w:space="0" w:color="auto"/>
              <w:bottom w:val="single" w:sz="4" w:space="0" w:color="auto"/>
              <w:right w:val="single" w:sz="4" w:space="0" w:color="auto"/>
            </w:tcBorders>
          </w:tcPr>
          <w:p w14:paraId="286C4903" w14:textId="77777777" w:rsidR="008D39C9" w:rsidRDefault="008D39C9" w:rsidP="00A81C87">
            <w:pPr>
              <w:pStyle w:val="15"/>
            </w:pPr>
            <w:r>
              <w:t>rectification_report</w:t>
            </w:r>
          </w:p>
        </w:tc>
        <w:tc>
          <w:tcPr>
            <w:tcW w:w="903" w:type="pct"/>
            <w:tcBorders>
              <w:top w:val="single" w:sz="4" w:space="0" w:color="auto"/>
              <w:left w:val="single" w:sz="4" w:space="0" w:color="auto"/>
              <w:bottom w:val="single" w:sz="4" w:space="0" w:color="auto"/>
              <w:right w:val="single" w:sz="4" w:space="0" w:color="auto"/>
            </w:tcBorders>
          </w:tcPr>
          <w:p w14:paraId="5D39AD70" w14:textId="77777777" w:rsidR="008D39C9" w:rsidRDefault="008D39C9" w:rsidP="00A81C87">
            <w:pPr>
              <w:pStyle w:val="15"/>
            </w:pPr>
            <w:r>
              <w:t>整改报告</w:t>
            </w:r>
          </w:p>
        </w:tc>
        <w:tc>
          <w:tcPr>
            <w:tcW w:w="2797" w:type="pct"/>
            <w:tcBorders>
              <w:top w:val="single" w:sz="4" w:space="0" w:color="auto"/>
              <w:left w:val="single" w:sz="4" w:space="0" w:color="auto"/>
              <w:bottom w:val="single" w:sz="4" w:space="0" w:color="auto"/>
              <w:right w:val="single" w:sz="4" w:space="0" w:color="auto"/>
            </w:tcBorders>
          </w:tcPr>
          <w:p w14:paraId="08BF881E" w14:textId="77777777" w:rsidR="008D39C9" w:rsidRPr="004D366D" w:rsidRDefault="008D39C9" w:rsidP="00A81C87">
            <w:pPr>
              <w:pStyle w:val="15"/>
            </w:pPr>
            <w:r>
              <w:rPr>
                <w:rFonts w:hint="eastAsia"/>
              </w:rPr>
              <w:t>否</w:t>
            </w:r>
          </w:p>
        </w:tc>
      </w:tr>
    </w:tbl>
    <w:p w14:paraId="3D4DB280" w14:textId="77777777" w:rsidR="008D39C9" w:rsidDel="00A03999" w:rsidRDefault="008D39C9" w:rsidP="008D39C9">
      <w:pPr>
        <w:rPr>
          <w:del w:id="15" w:author="yl l" w:date="2017-11-17T11:36:00Z"/>
        </w:rPr>
      </w:pPr>
    </w:p>
    <w:p w14:paraId="68C5BF4D" w14:textId="77777777" w:rsidR="008D39C9" w:rsidRPr="00156552" w:rsidRDefault="008D39C9" w:rsidP="008D39C9"/>
    <w:p w14:paraId="0548CEE8" w14:textId="77777777" w:rsidR="008D39C9" w:rsidRDefault="008D39C9" w:rsidP="008D39C9">
      <w:pPr>
        <w:pStyle w:val="4"/>
      </w:pPr>
      <w:r>
        <w:rPr>
          <w:rFonts w:hint="eastAsia"/>
        </w:rPr>
        <w:t>机构评级明细表（</w:t>
      </w:r>
      <w:r w:rsidRPr="001B5029">
        <w:t>ORG_RATE</w:t>
      </w:r>
      <w:r>
        <w:t>_DETAIL</w:t>
      </w:r>
      <w:r>
        <w:rPr>
          <w:rFonts w:hint="eastAsia"/>
        </w:rPr>
        <w:t>）</w:t>
      </w:r>
    </w:p>
    <w:tbl>
      <w:tblPr>
        <w:tblW w:w="5000" w:type="pct"/>
        <w:tblCellMar>
          <w:left w:w="113" w:type="dxa"/>
          <w:right w:w="113" w:type="dxa"/>
        </w:tblCellMar>
        <w:tblLook w:val="0000" w:firstRow="0" w:lastRow="0" w:firstColumn="0" w:lastColumn="0" w:noHBand="0" w:noVBand="0"/>
      </w:tblPr>
      <w:tblGrid>
        <w:gridCol w:w="2606"/>
        <w:gridCol w:w="2200"/>
        <w:gridCol w:w="4930"/>
      </w:tblGrid>
      <w:tr w:rsidR="008D39C9" w:rsidRPr="00CF1859" w14:paraId="46972A5D" w14:textId="77777777" w:rsidTr="00A81C87">
        <w:tc>
          <w:tcPr>
            <w:tcW w:w="1338" w:type="pct"/>
            <w:tcBorders>
              <w:top w:val="single" w:sz="4" w:space="0" w:color="auto"/>
              <w:left w:val="single" w:sz="4" w:space="0" w:color="auto"/>
              <w:bottom w:val="single" w:sz="4" w:space="0" w:color="auto"/>
              <w:right w:val="single" w:sz="4" w:space="0" w:color="auto"/>
            </w:tcBorders>
          </w:tcPr>
          <w:p w14:paraId="55365D44" w14:textId="77777777" w:rsidR="008D39C9" w:rsidRPr="00CF1859" w:rsidRDefault="008D39C9" w:rsidP="00A81C87">
            <w:pPr>
              <w:pStyle w:val="15"/>
              <w:rPr>
                <w:rFonts w:eastAsia="宋体"/>
              </w:rPr>
            </w:pPr>
            <w:r w:rsidRPr="004D6363">
              <w:rPr>
                <w:rFonts w:hint="eastAsia"/>
              </w:rPr>
              <w:t>字段名</w:t>
            </w:r>
          </w:p>
        </w:tc>
        <w:tc>
          <w:tcPr>
            <w:tcW w:w="1130" w:type="pct"/>
            <w:tcBorders>
              <w:top w:val="single" w:sz="4" w:space="0" w:color="auto"/>
              <w:left w:val="single" w:sz="4" w:space="0" w:color="auto"/>
              <w:bottom w:val="single" w:sz="4" w:space="0" w:color="auto"/>
              <w:right w:val="single" w:sz="4" w:space="0" w:color="auto"/>
            </w:tcBorders>
          </w:tcPr>
          <w:p w14:paraId="21A4E261" w14:textId="77777777" w:rsidR="008D39C9" w:rsidRPr="00CF1859" w:rsidRDefault="008D39C9" w:rsidP="00A81C87">
            <w:pPr>
              <w:pStyle w:val="15"/>
              <w:rPr>
                <w:rFonts w:eastAsia="宋体"/>
              </w:rPr>
            </w:pPr>
            <w:r w:rsidRPr="004D6363">
              <w:rPr>
                <w:rFonts w:hint="eastAsia"/>
              </w:rPr>
              <w:t>说明</w:t>
            </w:r>
          </w:p>
        </w:tc>
        <w:tc>
          <w:tcPr>
            <w:tcW w:w="2532" w:type="pct"/>
            <w:tcBorders>
              <w:top w:val="single" w:sz="4" w:space="0" w:color="auto"/>
              <w:left w:val="single" w:sz="4" w:space="0" w:color="auto"/>
              <w:bottom w:val="single" w:sz="4" w:space="0" w:color="auto"/>
              <w:right w:val="single" w:sz="4" w:space="0" w:color="auto"/>
            </w:tcBorders>
          </w:tcPr>
          <w:p w14:paraId="4D8D7390" w14:textId="77777777" w:rsidR="008D39C9" w:rsidRPr="004D6363" w:rsidRDefault="008D39C9" w:rsidP="00A81C87">
            <w:pPr>
              <w:pStyle w:val="15"/>
            </w:pPr>
            <w:r>
              <w:rPr>
                <w:rFonts w:hint="eastAsia"/>
              </w:rPr>
              <w:t>明细界面</w:t>
            </w:r>
            <w:r w:rsidRPr="00484ABE">
              <w:rPr>
                <w:rFonts w:hint="eastAsia"/>
              </w:rPr>
              <w:t>是否显示</w:t>
            </w:r>
          </w:p>
        </w:tc>
      </w:tr>
      <w:tr w:rsidR="008D39C9" w:rsidRPr="00CF1859" w14:paraId="3E103F67" w14:textId="77777777" w:rsidTr="00A81C87">
        <w:tc>
          <w:tcPr>
            <w:tcW w:w="1338" w:type="pct"/>
            <w:tcBorders>
              <w:top w:val="single" w:sz="4" w:space="0" w:color="auto"/>
              <w:left w:val="single" w:sz="4" w:space="0" w:color="auto"/>
              <w:bottom w:val="single" w:sz="4" w:space="0" w:color="auto"/>
              <w:right w:val="single" w:sz="4" w:space="0" w:color="auto"/>
            </w:tcBorders>
          </w:tcPr>
          <w:p w14:paraId="3040FD77" w14:textId="77777777" w:rsidR="008D39C9" w:rsidRPr="00CF1859" w:rsidRDefault="008D39C9" w:rsidP="00A81C87">
            <w:pPr>
              <w:pStyle w:val="15"/>
              <w:rPr>
                <w:rFonts w:eastAsia="宋体"/>
              </w:rPr>
            </w:pPr>
            <w:r w:rsidRPr="00CF1859">
              <w:rPr>
                <w:rFonts w:eastAsia="宋体"/>
              </w:rPr>
              <w:t>id</w:t>
            </w:r>
          </w:p>
        </w:tc>
        <w:tc>
          <w:tcPr>
            <w:tcW w:w="1130" w:type="pct"/>
            <w:tcBorders>
              <w:top w:val="single" w:sz="4" w:space="0" w:color="auto"/>
              <w:left w:val="single" w:sz="4" w:space="0" w:color="auto"/>
              <w:bottom w:val="single" w:sz="4" w:space="0" w:color="auto"/>
              <w:right w:val="single" w:sz="4" w:space="0" w:color="auto"/>
            </w:tcBorders>
          </w:tcPr>
          <w:p w14:paraId="4848833D" w14:textId="77777777" w:rsidR="008D39C9" w:rsidRPr="00CF1859" w:rsidRDefault="008D39C9" w:rsidP="00A81C87">
            <w:pPr>
              <w:pStyle w:val="15"/>
              <w:rPr>
                <w:rFonts w:eastAsia="宋体"/>
              </w:rPr>
            </w:pP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20DFA02A" w14:textId="77777777" w:rsidR="008D39C9" w:rsidRPr="00CF1859" w:rsidRDefault="008D39C9" w:rsidP="00A81C87">
            <w:pPr>
              <w:pStyle w:val="15"/>
              <w:rPr>
                <w:rFonts w:eastAsia="宋体"/>
              </w:rPr>
            </w:pPr>
          </w:p>
        </w:tc>
      </w:tr>
      <w:tr w:rsidR="008D39C9" w:rsidRPr="00CF1859" w14:paraId="6749D710" w14:textId="77777777" w:rsidTr="00A81C87">
        <w:tc>
          <w:tcPr>
            <w:tcW w:w="1338" w:type="pct"/>
            <w:tcBorders>
              <w:top w:val="single" w:sz="4" w:space="0" w:color="auto"/>
              <w:left w:val="single" w:sz="4" w:space="0" w:color="auto"/>
              <w:bottom w:val="single" w:sz="4" w:space="0" w:color="auto"/>
              <w:right w:val="single" w:sz="4" w:space="0" w:color="auto"/>
            </w:tcBorders>
          </w:tcPr>
          <w:p w14:paraId="105D2B96" w14:textId="77777777" w:rsidR="008D39C9" w:rsidRPr="00CF1859" w:rsidRDefault="008D39C9" w:rsidP="00A81C87">
            <w:pPr>
              <w:pStyle w:val="15"/>
              <w:rPr>
                <w:rFonts w:eastAsia="宋体"/>
              </w:rPr>
            </w:pPr>
            <w:r w:rsidRPr="00CF1859">
              <w:rPr>
                <w:rFonts w:eastAsia="宋体"/>
              </w:rPr>
              <w:t>rate_id</w:t>
            </w:r>
          </w:p>
        </w:tc>
        <w:tc>
          <w:tcPr>
            <w:tcW w:w="1130" w:type="pct"/>
            <w:tcBorders>
              <w:top w:val="single" w:sz="4" w:space="0" w:color="auto"/>
              <w:left w:val="single" w:sz="4" w:space="0" w:color="auto"/>
              <w:bottom w:val="single" w:sz="4" w:space="0" w:color="auto"/>
              <w:right w:val="single" w:sz="4" w:space="0" w:color="auto"/>
            </w:tcBorders>
          </w:tcPr>
          <w:p w14:paraId="615DD2D0" w14:textId="77777777" w:rsidR="008D39C9" w:rsidRPr="00CF1859" w:rsidRDefault="008D39C9" w:rsidP="00A81C87">
            <w:pPr>
              <w:pStyle w:val="15"/>
              <w:rPr>
                <w:rFonts w:eastAsia="宋体"/>
              </w:rPr>
            </w:pPr>
            <w:r w:rsidRPr="00CF1859">
              <w:rPr>
                <w:rFonts w:eastAsia="宋体"/>
              </w:rPr>
              <w:t>指标</w:t>
            </w: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676D4DAD" w14:textId="77777777" w:rsidR="008D39C9" w:rsidRPr="00CF1859" w:rsidRDefault="008D39C9" w:rsidP="00A81C87">
            <w:pPr>
              <w:pStyle w:val="15"/>
              <w:rPr>
                <w:rFonts w:eastAsia="宋体"/>
              </w:rPr>
            </w:pPr>
            <w:r w:rsidRPr="00243B83">
              <w:rPr>
                <w:rFonts w:eastAsia="宋体" w:hint="eastAsia"/>
              </w:rPr>
              <w:t>按一级指标类，显示指标信息。</w:t>
            </w:r>
          </w:p>
        </w:tc>
      </w:tr>
      <w:tr w:rsidR="008D39C9" w:rsidRPr="00CF1859" w14:paraId="01B01884" w14:textId="77777777" w:rsidTr="00A81C87">
        <w:tc>
          <w:tcPr>
            <w:tcW w:w="1338" w:type="pct"/>
            <w:tcBorders>
              <w:top w:val="single" w:sz="4" w:space="0" w:color="auto"/>
              <w:left w:val="single" w:sz="4" w:space="0" w:color="auto"/>
              <w:bottom w:val="single" w:sz="4" w:space="0" w:color="auto"/>
              <w:right w:val="single" w:sz="4" w:space="0" w:color="auto"/>
            </w:tcBorders>
          </w:tcPr>
          <w:p w14:paraId="16CC6C43" w14:textId="77777777" w:rsidR="008D39C9" w:rsidRPr="00CF1859" w:rsidRDefault="008D39C9" w:rsidP="00A81C87">
            <w:pPr>
              <w:pStyle w:val="15"/>
              <w:rPr>
                <w:rFonts w:eastAsia="宋体"/>
              </w:rPr>
            </w:pPr>
            <w:r w:rsidRPr="00CF1859">
              <w:rPr>
                <w:rFonts w:eastAsia="宋体"/>
              </w:rPr>
              <w:t>org_id</w:t>
            </w:r>
          </w:p>
        </w:tc>
        <w:tc>
          <w:tcPr>
            <w:tcW w:w="1130" w:type="pct"/>
            <w:tcBorders>
              <w:top w:val="single" w:sz="4" w:space="0" w:color="auto"/>
              <w:left w:val="single" w:sz="4" w:space="0" w:color="auto"/>
              <w:bottom w:val="single" w:sz="4" w:space="0" w:color="auto"/>
              <w:right w:val="single" w:sz="4" w:space="0" w:color="auto"/>
            </w:tcBorders>
          </w:tcPr>
          <w:p w14:paraId="3B620BF3" w14:textId="77777777" w:rsidR="008D39C9" w:rsidRPr="00CF1859" w:rsidRDefault="008D39C9" w:rsidP="00A81C87">
            <w:pPr>
              <w:pStyle w:val="15"/>
              <w:rPr>
                <w:rFonts w:eastAsia="宋体"/>
              </w:rPr>
            </w:pPr>
            <w:r w:rsidRPr="00CF1859">
              <w:rPr>
                <w:rFonts w:eastAsia="宋体"/>
              </w:rPr>
              <w:t>机构</w:t>
            </w: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3B71394D" w14:textId="77777777" w:rsidR="008D39C9" w:rsidRPr="00CF1859" w:rsidRDefault="008D39C9" w:rsidP="00A81C87">
            <w:pPr>
              <w:pStyle w:val="15"/>
              <w:rPr>
                <w:rFonts w:eastAsia="宋体"/>
              </w:rPr>
            </w:pPr>
            <w:r>
              <w:rPr>
                <w:rFonts w:eastAsia="宋体"/>
              </w:rPr>
              <w:t>显示机构名称</w:t>
            </w:r>
            <w:r>
              <w:rPr>
                <w:rFonts w:eastAsia="宋体" w:hint="eastAsia"/>
                <w:lang w:eastAsia="zh-CN"/>
              </w:rPr>
              <w:t>，</w:t>
            </w:r>
            <w:r w:rsidRPr="0097330A">
              <w:rPr>
                <w:rFonts w:eastAsia="宋体" w:hint="eastAsia"/>
              </w:rPr>
              <w:t>表格外</w:t>
            </w:r>
            <w:r>
              <w:rPr>
                <w:rFonts w:eastAsia="宋体" w:hint="eastAsia"/>
                <w:lang w:eastAsia="zh-CN"/>
              </w:rPr>
              <w:t>。</w:t>
            </w:r>
          </w:p>
        </w:tc>
      </w:tr>
      <w:tr w:rsidR="008D39C9" w:rsidRPr="00CF1859" w14:paraId="46035B55" w14:textId="77777777" w:rsidTr="00A81C87">
        <w:tc>
          <w:tcPr>
            <w:tcW w:w="1338" w:type="pct"/>
            <w:tcBorders>
              <w:top w:val="single" w:sz="4" w:space="0" w:color="auto"/>
              <w:left w:val="single" w:sz="4" w:space="0" w:color="auto"/>
              <w:bottom w:val="single" w:sz="4" w:space="0" w:color="auto"/>
              <w:right w:val="single" w:sz="4" w:space="0" w:color="auto"/>
            </w:tcBorders>
          </w:tcPr>
          <w:p w14:paraId="5BA935C0" w14:textId="77777777" w:rsidR="008D39C9" w:rsidRPr="00CF1859" w:rsidRDefault="008D39C9" w:rsidP="00A81C87">
            <w:pPr>
              <w:pStyle w:val="15"/>
              <w:rPr>
                <w:rFonts w:eastAsia="宋体"/>
              </w:rPr>
            </w:pPr>
            <w:r w:rsidRPr="00CF1859">
              <w:rPr>
                <w:rFonts w:eastAsia="宋体"/>
              </w:rPr>
              <w:lastRenderedPageBreak/>
              <w:t>year</w:t>
            </w:r>
          </w:p>
        </w:tc>
        <w:tc>
          <w:tcPr>
            <w:tcW w:w="1130" w:type="pct"/>
            <w:tcBorders>
              <w:top w:val="single" w:sz="4" w:space="0" w:color="auto"/>
              <w:left w:val="single" w:sz="4" w:space="0" w:color="auto"/>
              <w:bottom w:val="single" w:sz="4" w:space="0" w:color="auto"/>
              <w:right w:val="single" w:sz="4" w:space="0" w:color="auto"/>
            </w:tcBorders>
          </w:tcPr>
          <w:p w14:paraId="057FF0A1" w14:textId="77777777" w:rsidR="008D39C9" w:rsidRPr="00CF1859" w:rsidRDefault="008D39C9" w:rsidP="00A81C87">
            <w:pPr>
              <w:pStyle w:val="15"/>
              <w:rPr>
                <w:rFonts w:eastAsia="宋体"/>
              </w:rPr>
            </w:pPr>
            <w:r w:rsidRPr="00CF1859">
              <w:rPr>
                <w:rFonts w:eastAsia="宋体"/>
              </w:rPr>
              <w:t>年度</w:t>
            </w:r>
          </w:p>
        </w:tc>
        <w:tc>
          <w:tcPr>
            <w:tcW w:w="2532" w:type="pct"/>
            <w:tcBorders>
              <w:top w:val="single" w:sz="4" w:space="0" w:color="auto"/>
              <w:left w:val="single" w:sz="4" w:space="0" w:color="auto"/>
              <w:bottom w:val="single" w:sz="4" w:space="0" w:color="auto"/>
              <w:right w:val="single" w:sz="4" w:space="0" w:color="auto"/>
            </w:tcBorders>
          </w:tcPr>
          <w:p w14:paraId="183F0DDB" w14:textId="77777777" w:rsidR="008D39C9" w:rsidRPr="00CF1859" w:rsidRDefault="008D39C9" w:rsidP="00A81C87">
            <w:pPr>
              <w:pStyle w:val="15"/>
              <w:rPr>
                <w:rFonts w:eastAsia="宋体"/>
              </w:rPr>
            </w:pPr>
            <w:r>
              <w:rPr>
                <w:rFonts w:eastAsia="宋体"/>
              </w:rPr>
              <w:t>显示</w:t>
            </w:r>
            <w:r>
              <w:rPr>
                <w:rFonts w:eastAsia="宋体" w:hint="eastAsia"/>
                <w:lang w:eastAsia="zh-CN"/>
              </w:rPr>
              <w:t>，</w:t>
            </w:r>
            <w:r>
              <w:rPr>
                <w:rFonts w:eastAsia="宋体"/>
              </w:rPr>
              <w:t>表格外</w:t>
            </w:r>
          </w:p>
        </w:tc>
      </w:tr>
      <w:tr w:rsidR="008D39C9" w:rsidRPr="00CF1859" w14:paraId="54388452" w14:textId="77777777" w:rsidTr="00A81C87">
        <w:tc>
          <w:tcPr>
            <w:tcW w:w="1338" w:type="pct"/>
            <w:tcBorders>
              <w:top w:val="single" w:sz="4" w:space="0" w:color="auto"/>
              <w:left w:val="single" w:sz="4" w:space="0" w:color="auto"/>
              <w:bottom w:val="single" w:sz="4" w:space="0" w:color="auto"/>
              <w:right w:val="single" w:sz="4" w:space="0" w:color="auto"/>
            </w:tcBorders>
          </w:tcPr>
          <w:p w14:paraId="09D39E61" w14:textId="77777777" w:rsidR="008D39C9" w:rsidRPr="00CF1859" w:rsidRDefault="008D39C9" w:rsidP="00A81C87">
            <w:pPr>
              <w:pStyle w:val="15"/>
              <w:rPr>
                <w:rFonts w:eastAsia="宋体"/>
              </w:rPr>
            </w:pPr>
            <w:r w:rsidRPr="00AB78BA">
              <w:rPr>
                <w:rFonts w:hint="eastAsia"/>
              </w:rPr>
              <w:t>is_selfAssessment</w:t>
            </w:r>
          </w:p>
        </w:tc>
        <w:tc>
          <w:tcPr>
            <w:tcW w:w="1130" w:type="pct"/>
            <w:tcBorders>
              <w:top w:val="single" w:sz="4" w:space="0" w:color="auto"/>
              <w:left w:val="single" w:sz="4" w:space="0" w:color="auto"/>
              <w:bottom w:val="single" w:sz="4" w:space="0" w:color="auto"/>
              <w:right w:val="single" w:sz="4" w:space="0" w:color="auto"/>
            </w:tcBorders>
          </w:tcPr>
          <w:p w14:paraId="166FA231" w14:textId="77777777" w:rsidR="008D39C9" w:rsidRPr="00CF1859" w:rsidRDefault="008D39C9" w:rsidP="00A81C87">
            <w:pPr>
              <w:pStyle w:val="15"/>
              <w:rPr>
                <w:rFonts w:eastAsia="宋体"/>
              </w:rPr>
            </w:pPr>
            <w:r w:rsidRPr="00AB78BA">
              <w:rPr>
                <w:rFonts w:hint="eastAsia"/>
              </w:rPr>
              <w:t>是否允许自评</w:t>
            </w:r>
          </w:p>
        </w:tc>
        <w:tc>
          <w:tcPr>
            <w:tcW w:w="2532" w:type="pct"/>
            <w:tcBorders>
              <w:top w:val="single" w:sz="4" w:space="0" w:color="auto"/>
              <w:left w:val="single" w:sz="4" w:space="0" w:color="auto"/>
              <w:bottom w:val="single" w:sz="4" w:space="0" w:color="auto"/>
              <w:right w:val="single" w:sz="4" w:space="0" w:color="auto"/>
            </w:tcBorders>
          </w:tcPr>
          <w:p w14:paraId="53ADF90F" w14:textId="77777777" w:rsidR="008D39C9" w:rsidRDefault="008D39C9" w:rsidP="00A81C87">
            <w:pPr>
              <w:pStyle w:val="15"/>
              <w:rPr>
                <w:rFonts w:eastAsia="宋体"/>
              </w:rPr>
            </w:pPr>
            <w:r w:rsidRPr="00AB78BA">
              <w:rPr>
                <w:rFonts w:hint="eastAsia"/>
              </w:rPr>
              <w:t>否（决定是否允许自评）</w:t>
            </w:r>
          </w:p>
        </w:tc>
      </w:tr>
      <w:tr w:rsidR="008D39C9" w:rsidRPr="00CF1859" w14:paraId="10705B0A" w14:textId="77777777" w:rsidTr="00A81C87">
        <w:tc>
          <w:tcPr>
            <w:tcW w:w="1338" w:type="pct"/>
            <w:tcBorders>
              <w:top w:val="single" w:sz="4" w:space="0" w:color="auto"/>
              <w:left w:val="single" w:sz="4" w:space="0" w:color="auto"/>
              <w:bottom w:val="single" w:sz="4" w:space="0" w:color="auto"/>
              <w:right w:val="single" w:sz="4" w:space="0" w:color="auto"/>
            </w:tcBorders>
          </w:tcPr>
          <w:p w14:paraId="17392FC2" w14:textId="77777777" w:rsidR="008D39C9" w:rsidRPr="00CF1859" w:rsidRDefault="008D39C9" w:rsidP="00A81C87">
            <w:pPr>
              <w:pStyle w:val="15"/>
              <w:rPr>
                <w:rFonts w:eastAsia="宋体"/>
              </w:rPr>
            </w:pPr>
            <w:r w:rsidRPr="00CF1859">
              <w:rPr>
                <w:rFonts w:eastAsia="宋体"/>
              </w:rPr>
              <w:t>sa_score</w:t>
            </w:r>
          </w:p>
        </w:tc>
        <w:tc>
          <w:tcPr>
            <w:tcW w:w="1130" w:type="pct"/>
            <w:tcBorders>
              <w:top w:val="single" w:sz="4" w:space="0" w:color="auto"/>
              <w:left w:val="single" w:sz="4" w:space="0" w:color="auto"/>
              <w:bottom w:val="single" w:sz="4" w:space="0" w:color="auto"/>
              <w:right w:val="single" w:sz="4" w:space="0" w:color="auto"/>
            </w:tcBorders>
          </w:tcPr>
          <w:p w14:paraId="07E9E385" w14:textId="77777777" w:rsidR="008D39C9" w:rsidRPr="00CF1859" w:rsidRDefault="008D39C9" w:rsidP="00A81C87">
            <w:pPr>
              <w:pStyle w:val="15"/>
              <w:rPr>
                <w:rFonts w:eastAsia="宋体"/>
              </w:rPr>
            </w:pPr>
            <w:r w:rsidRPr="00CF1859">
              <w:rPr>
                <w:rFonts w:eastAsia="宋体"/>
              </w:rPr>
              <w:t>自评得分</w:t>
            </w:r>
          </w:p>
        </w:tc>
        <w:tc>
          <w:tcPr>
            <w:tcW w:w="2532" w:type="pct"/>
            <w:tcBorders>
              <w:top w:val="single" w:sz="4" w:space="0" w:color="auto"/>
              <w:left w:val="single" w:sz="4" w:space="0" w:color="auto"/>
              <w:bottom w:val="single" w:sz="4" w:space="0" w:color="auto"/>
              <w:right w:val="single" w:sz="4" w:space="0" w:color="auto"/>
            </w:tcBorders>
          </w:tcPr>
          <w:p w14:paraId="32CA2814" w14:textId="77777777" w:rsidR="008D39C9" w:rsidRPr="00CF1859" w:rsidRDefault="008D39C9" w:rsidP="00A81C87">
            <w:pPr>
              <w:pStyle w:val="15"/>
              <w:rPr>
                <w:rFonts w:eastAsia="宋体"/>
              </w:rPr>
            </w:pPr>
            <w:r>
              <w:rPr>
                <w:rFonts w:eastAsia="宋体"/>
              </w:rPr>
              <w:t>是</w:t>
            </w:r>
          </w:p>
        </w:tc>
      </w:tr>
      <w:tr w:rsidR="008D39C9" w:rsidRPr="00CF1859" w14:paraId="63214DDA" w14:textId="77777777" w:rsidTr="00A81C87">
        <w:tc>
          <w:tcPr>
            <w:tcW w:w="1338" w:type="pct"/>
            <w:tcBorders>
              <w:top w:val="single" w:sz="4" w:space="0" w:color="auto"/>
              <w:left w:val="single" w:sz="4" w:space="0" w:color="auto"/>
              <w:bottom w:val="single" w:sz="4" w:space="0" w:color="auto"/>
              <w:right w:val="single" w:sz="4" w:space="0" w:color="auto"/>
            </w:tcBorders>
          </w:tcPr>
          <w:p w14:paraId="416144F5" w14:textId="77777777" w:rsidR="008D39C9" w:rsidRPr="00CF1859" w:rsidRDefault="008D39C9" w:rsidP="00A81C87">
            <w:pPr>
              <w:pStyle w:val="15"/>
              <w:rPr>
                <w:rFonts w:eastAsia="宋体"/>
              </w:rPr>
            </w:pPr>
            <w:r w:rsidRPr="00CF1859">
              <w:rPr>
                <w:rFonts w:eastAsia="宋体"/>
              </w:rPr>
              <w:t>sa_reason</w:t>
            </w:r>
          </w:p>
        </w:tc>
        <w:tc>
          <w:tcPr>
            <w:tcW w:w="1130" w:type="pct"/>
            <w:tcBorders>
              <w:top w:val="single" w:sz="4" w:space="0" w:color="auto"/>
              <w:left w:val="single" w:sz="4" w:space="0" w:color="auto"/>
              <w:bottom w:val="single" w:sz="4" w:space="0" w:color="auto"/>
              <w:right w:val="single" w:sz="4" w:space="0" w:color="auto"/>
            </w:tcBorders>
          </w:tcPr>
          <w:p w14:paraId="4B9F38EE" w14:textId="77777777" w:rsidR="008D39C9" w:rsidRPr="00CF1859" w:rsidRDefault="008D39C9" w:rsidP="00A81C87">
            <w:pPr>
              <w:pStyle w:val="15"/>
              <w:rPr>
                <w:rFonts w:eastAsia="宋体"/>
              </w:rPr>
            </w:pPr>
            <w:r w:rsidRPr="00CF1859">
              <w:rPr>
                <w:rFonts w:eastAsia="宋体"/>
              </w:rPr>
              <w:t>自评理由</w:t>
            </w:r>
          </w:p>
        </w:tc>
        <w:tc>
          <w:tcPr>
            <w:tcW w:w="2532" w:type="pct"/>
            <w:tcBorders>
              <w:top w:val="single" w:sz="4" w:space="0" w:color="auto"/>
              <w:left w:val="single" w:sz="4" w:space="0" w:color="auto"/>
              <w:bottom w:val="single" w:sz="4" w:space="0" w:color="auto"/>
              <w:right w:val="single" w:sz="4" w:space="0" w:color="auto"/>
            </w:tcBorders>
          </w:tcPr>
          <w:p w14:paraId="3657D8B4" w14:textId="77777777" w:rsidR="008D39C9" w:rsidRPr="00CF1859" w:rsidRDefault="008D39C9" w:rsidP="00A81C87">
            <w:pPr>
              <w:pStyle w:val="15"/>
              <w:rPr>
                <w:rFonts w:eastAsia="宋体"/>
              </w:rPr>
            </w:pPr>
            <w:r>
              <w:rPr>
                <w:rFonts w:eastAsia="宋体"/>
              </w:rPr>
              <w:t>是</w:t>
            </w:r>
          </w:p>
        </w:tc>
      </w:tr>
      <w:tr w:rsidR="008D39C9" w:rsidRPr="00CF1859" w14:paraId="68A4E8C7" w14:textId="77777777" w:rsidTr="00A81C87">
        <w:tc>
          <w:tcPr>
            <w:tcW w:w="1338" w:type="pct"/>
            <w:tcBorders>
              <w:top w:val="single" w:sz="4" w:space="0" w:color="auto"/>
              <w:left w:val="single" w:sz="4" w:space="0" w:color="auto"/>
              <w:bottom w:val="single" w:sz="4" w:space="0" w:color="auto"/>
              <w:right w:val="single" w:sz="4" w:space="0" w:color="auto"/>
            </w:tcBorders>
          </w:tcPr>
          <w:p w14:paraId="0FB48395" w14:textId="77777777" w:rsidR="008D39C9" w:rsidRPr="00CF1859" w:rsidRDefault="008D39C9" w:rsidP="00A81C87">
            <w:pPr>
              <w:pStyle w:val="15"/>
              <w:rPr>
                <w:rFonts w:eastAsia="宋体"/>
              </w:rPr>
            </w:pPr>
            <w:r w:rsidRPr="00CF1859">
              <w:rPr>
                <w:rFonts w:eastAsia="宋体"/>
              </w:rPr>
              <w:t>reject_reason</w:t>
            </w:r>
          </w:p>
        </w:tc>
        <w:tc>
          <w:tcPr>
            <w:tcW w:w="1130" w:type="pct"/>
            <w:tcBorders>
              <w:top w:val="single" w:sz="4" w:space="0" w:color="auto"/>
              <w:left w:val="single" w:sz="4" w:space="0" w:color="auto"/>
              <w:bottom w:val="single" w:sz="4" w:space="0" w:color="auto"/>
              <w:right w:val="single" w:sz="4" w:space="0" w:color="auto"/>
            </w:tcBorders>
          </w:tcPr>
          <w:p w14:paraId="1B28A760" w14:textId="77777777" w:rsidR="008D39C9" w:rsidRPr="00CF1859" w:rsidRDefault="008D39C9" w:rsidP="00A81C87">
            <w:pPr>
              <w:pStyle w:val="15"/>
              <w:rPr>
                <w:rFonts w:eastAsia="宋体"/>
              </w:rPr>
            </w:pPr>
            <w:r w:rsidRPr="00CF1859">
              <w:rPr>
                <w:rFonts w:eastAsia="宋体"/>
              </w:rPr>
              <w:t>复核拒绝理由</w:t>
            </w:r>
          </w:p>
        </w:tc>
        <w:tc>
          <w:tcPr>
            <w:tcW w:w="2532" w:type="pct"/>
            <w:tcBorders>
              <w:top w:val="single" w:sz="4" w:space="0" w:color="auto"/>
              <w:left w:val="single" w:sz="4" w:space="0" w:color="auto"/>
              <w:bottom w:val="single" w:sz="4" w:space="0" w:color="auto"/>
              <w:right w:val="single" w:sz="4" w:space="0" w:color="auto"/>
            </w:tcBorders>
          </w:tcPr>
          <w:p w14:paraId="01A9C2DA" w14:textId="77777777" w:rsidR="008D39C9" w:rsidRPr="00CF1859" w:rsidRDefault="008D39C9" w:rsidP="00A81C87">
            <w:pPr>
              <w:pStyle w:val="15"/>
              <w:rPr>
                <w:rFonts w:eastAsia="宋体"/>
              </w:rPr>
            </w:pPr>
            <w:r>
              <w:rPr>
                <w:rFonts w:eastAsia="宋体"/>
              </w:rPr>
              <w:t>否</w:t>
            </w:r>
          </w:p>
        </w:tc>
      </w:tr>
      <w:tr w:rsidR="008D39C9" w:rsidRPr="00CF1859" w14:paraId="66C090B9" w14:textId="77777777" w:rsidTr="00A81C87">
        <w:tc>
          <w:tcPr>
            <w:tcW w:w="1338" w:type="pct"/>
            <w:tcBorders>
              <w:top w:val="single" w:sz="4" w:space="0" w:color="auto"/>
              <w:left w:val="single" w:sz="4" w:space="0" w:color="auto"/>
              <w:bottom w:val="single" w:sz="4" w:space="0" w:color="auto"/>
              <w:right w:val="single" w:sz="4" w:space="0" w:color="auto"/>
            </w:tcBorders>
          </w:tcPr>
          <w:p w14:paraId="1983145B" w14:textId="77777777" w:rsidR="008D39C9" w:rsidRPr="00CF1859" w:rsidRDefault="008D39C9" w:rsidP="00A81C87">
            <w:pPr>
              <w:pStyle w:val="15"/>
              <w:rPr>
                <w:rFonts w:eastAsia="宋体"/>
              </w:rPr>
            </w:pPr>
            <w:r w:rsidRPr="00CF1859">
              <w:rPr>
                <w:rFonts w:eastAsia="宋体"/>
              </w:rPr>
              <w:t>attachment</w:t>
            </w:r>
          </w:p>
        </w:tc>
        <w:tc>
          <w:tcPr>
            <w:tcW w:w="1130" w:type="pct"/>
            <w:tcBorders>
              <w:top w:val="single" w:sz="4" w:space="0" w:color="auto"/>
              <w:left w:val="single" w:sz="4" w:space="0" w:color="auto"/>
              <w:bottom w:val="single" w:sz="4" w:space="0" w:color="auto"/>
              <w:right w:val="single" w:sz="4" w:space="0" w:color="auto"/>
            </w:tcBorders>
          </w:tcPr>
          <w:p w14:paraId="54B0A1E0" w14:textId="77777777" w:rsidR="008D39C9" w:rsidRPr="00CF1859" w:rsidRDefault="008D39C9" w:rsidP="00A81C87">
            <w:pPr>
              <w:pStyle w:val="15"/>
              <w:rPr>
                <w:rFonts w:eastAsia="宋体"/>
              </w:rPr>
            </w:pPr>
            <w:r w:rsidRPr="00CF1859">
              <w:rPr>
                <w:rFonts w:eastAsia="宋体"/>
              </w:rPr>
              <w:t>附件（路径）</w:t>
            </w:r>
          </w:p>
        </w:tc>
        <w:tc>
          <w:tcPr>
            <w:tcW w:w="2532" w:type="pct"/>
            <w:tcBorders>
              <w:top w:val="single" w:sz="4" w:space="0" w:color="auto"/>
              <w:left w:val="single" w:sz="4" w:space="0" w:color="auto"/>
              <w:bottom w:val="single" w:sz="4" w:space="0" w:color="auto"/>
              <w:right w:val="single" w:sz="4" w:space="0" w:color="auto"/>
            </w:tcBorders>
          </w:tcPr>
          <w:p w14:paraId="173EFEC5" w14:textId="77777777" w:rsidR="008D39C9" w:rsidRPr="00CF1859" w:rsidRDefault="008D39C9" w:rsidP="00A81C87">
            <w:pPr>
              <w:pStyle w:val="15"/>
              <w:rPr>
                <w:rFonts w:eastAsia="宋体"/>
              </w:rPr>
            </w:pPr>
            <w:r>
              <w:rPr>
                <w:rFonts w:eastAsia="宋体"/>
              </w:rPr>
              <w:t>显示</w:t>
            </w:r>
          </w:p>
        </w:tc>
      </w:tr>
      <w:tr w:rsidR="008D39C9" w:rsidRPr="00CF1859" w14:paraId="01BFFEC4" w14:textId="77777777" w:rsidTr="00A81C87">
        <w:tc>
          <w:tcPr>
            <w:tcW w:w="1338" w:type="pct"/>
            <w:tcBorders>
              <w:top w:val="single" w:sz="4" w:space="0" w:color="auto"/>
              <w:left w:val="single" w:sz="4" w:space="0" w:color="auto"/>
              <w:bottom w:val="single" w:sz="4" w:space="0" w:color="auto"/>
              <w:right w:val="single" w:sz="4" w:space="0" w:color="auto"/>
            </w:tcBorders>
          </w:tcPr>
          <w:p w14:paraId="047CFC27" w14:textId="77777777" w:rsidR="008D39C9" w:rsidRPr="00CF1859" w:rsidRDefault="008D39C9" w:rsidP="00A81C87">
            <w:pPr>
              <w:pStyle w:val="15"/>
              <w:rPr>
                <w:rFonts w:eastAsia="宋体"/>
              </w:rPr>
            </w:pPr>
            <w:r w:rsidRPr="00CF1859">
              <w:rPr>
                <w:rFonts w:eastAsia="宋体"/>
              </w:rPr>
              <w:t>rank_score</w:t>
            </w:r>
          </w:p>
        </w:tc>
        <w:tc>
          <w:tcPr>
            <w:tcW w:w="1130" w:type="pct"/>
            <w:tcBorders>
              <w:top w:val="single" w:sz="4" w:space="0" w:color="auto"/>
              <w:left w:val="single" w:sz="4" w:space="0" w:color="auto"/>
              <w:bottom w:val="single" w:sz="4" w:space="0" w:color="auto"/>
              <w:right w:val="single" w:sz="4" w:space="0" w:color="auto"/>
            </w:tcBorders>
          </w:tcPr>
          <w:p w14:paraId="49E209B5" w14:textId="77777777" w:rsidR="008D39C9" w:rsidRPr="00CF1859" w:rsidRDefault="008D39C9" w:rsidP="00A81C87">
            <w:pPr>
              <w:pStyle w:val="15"/>
              <w:rPr>
                <w:rFonts w:eastAsia="宋体"/>
              </w:rPr>
            </w:pPr>
            <w:r w:rsidRPr="00CF1859">
              <w:rPr>
                <w:rFonts w:eastAsia="宋体"/>
              </w:rPr>
              <w:t>评级得分</w:t>
            </w:r>
          </w:p>
        </w:tc>
        <w:tc>
          <w:tcPr>
            <w:tcW w:w="2532" w:type="pct"/>
            <w:tcBorders>
              <w:top w:val="single" w:sz="4" w:space="0" w:color="auto"/>
              <w:left w:val="single" w:sz="4" w:space="0" w:color="auto"/>
              <w:bottom w:val="single" w:sz="4" w:space="0" w:color="auto"/>
              <w:right w:val="single" w:sz="4" w:space="0" w:color="auto"/>
            </w:tcBorders>
          </w:tcPr>
          <w:p w14:paraId="7F9B3EAA" w14:textId="77777777" w:rsidR="008D39C9" w:rsidRPr="00CF1859" w:rsidRDefault="008D39C9" w:rsidP="00A81C87">
            <w:pPr>
              <w:pStyle w:val="15"/>
              <w:rPr>
                <w:rFonts w:eastAsia="宋体"/>
              </w:rPr>
            </w:pPr>
            <w:r>
              <w:rPr>
                <w:rFonts w:eastAsia="宋体"/>
              </w:rPr>
              <w:t>是</w:t>
            </w:r>
          </w:p>
        </w:tc>
      </w:tr>
      <w:tr w:rsidR="008D39C9" w:rsidRPr="00CF1859" w14:paraId="74819320" w14:textId="77777777" w:rsidTr="00A81C87">
        <w:tc>
          <w:tcPr>
            <w:tcW w:w="1338" w:type="pct"/>
            <w:tcBorders>
              <w:top w:val="single" w:sz="4" w:space="0" w:color="auto"/>
              <w:left w:val="single" w:sz="4" w:space="0" w:color="auto"/>
              <w:bottom w:val="single" w:sz="4" w:space="0" w:color="auto"/>
              <w:right w:val="single" w:sz="4" w:space="0" w:color="auto"/>
            </w:tcBorders>
          </w:tcPr>
          <w:p w14:paraId="3D9D542F" w14:textId="77777777" w:rsidR="008D39C9" w:rsidRPr="00CF1859" w:rsidRDefault="008D39C9" w:rsidP="00A81C87">
            <w:pPr>
              <w:pStyle w:val="15"/>
              <w:rPr>
                <w:rFonts w:eastAsia="宋体"/>
              </w:rPr>
            </w:pPr>
            <w:r w:rsidRPr="00CF1859">
              <w:rPr>
                <w:rFonts w:eastAsia="宋体"/>
              </w:rPr>
              <w:t>ramk_reason</w:t>
            </w:r>
          </w:p>
        </w:tc>
        <w:tc>
          <w:tcPr>
            <w:tcW w:w="1130" w:type="pct"/>
            <w:tcBorders>
              <w:top w:val="single" w:sz="4" w:space="0" w:color="auto"/>
              <w:left w:val="single" w:sz="4" w:space="0" w:color="auto"/>
              <w:bottom w:val="single" w:sz="4" w:space="0" w:color="auto"/>
              <w:right w:val="single" w:sz="4" w:space="0" w:color="auto"/>
            </w:tcBorders>
          </w:tcPr>
          <w:p w14:paraId="57B364A5" w14:textId="77777777" w:rsidR="008D39C9" w:rsidRPr="00CF1859" w:rsidRDefault="008D39C9" w:rsidP="00A81C87">
            <w:pPr>
              <w:pStyle w:val="15"/>
              <w:rPr>
                <w:rFonts w:eastAsia="宋体"/>
              </w:rPr>
            </w:pPr>
            <w:r w:rsidRPr="00CF1859">
              <w:rPr>
                <w:rFonts w:eastAsia="宋体"/>
              </w:rPr>
              <w:t>评级理由</w:t>
            </w:r>
          </w:p>
        </w:tc>
        <w:tc>
          <w:tcPr>
            <w:tcW w:w="2532" w:type="pct"/>
            <w:tcBorders>
              <w:top w:val="single" w:sz="4" w:space="0" w:color="auto"/>
              <w:left w:val="single" w:sz="4" w:space="0" w:color="auto"/>
              <w:bottom w:val="single" w:sz="4" w:space="0" w:color="auto"/>
              <w:right w:val="single" w:sz="4" w:space="0" w:color="auto"/>
            </w:tcBorders>
          </w:tcPr>
          <w:p w14:paraId="1828E90F" w14:textId="77777777" w:rsidR="008D39C9" w:rsidRPr="00CF1859" w:rsidRDefault="008D39C9" w:rsidP="00A81C87">
            <w:pPr>
              <w:pStyle w:val="15"/>
              <w:rPr>
                <w:rFonts w:eastAsia="宋体"/>
              </w:rPr>
            </w:pPr>
            <w:r>
              <w:rPr>
                <w:rFonts w:eastAsia="宋体"/>
              </w:rPr>
              <w:t>是</w:t>
            </w:r>
          </w:p>
        </w:tc>
      </w:tr>
      <w:tr w:rsidR="008D39C9" w:rsidRPr="00CF1859" w14:paraId="42B8AE5A" w14:textId="77777777" w:rsidTr="00A81C87">
        <w:tc>
          <w:tcPr>
            <w:tcW w:w="1338" w:type="pct"/>
            <w:tcBorders>
              <w:top w:val="single" w:sz="4" w:space="0" w:color="auto"/>
              <w:left w:val="single" w:sz="4" w:space="0" w:color="auto"/>
              <w:bottom w:val="single" w:sz="4" w:space="0" w:color="auto"/>
              <w:right w:val="single" w:sz="4" w:space="0" w:color="auto"/>
            </w:tcBorders>
          </w:tcPr>
          <w:p w14:paraId="29F6390C" w14:textId="77777777" w:rsidR="008D39C9" w:rsidRPr="00CF1859" w:rsidRDefault="008D39C9" w:rsidP="00A81C87">
            <w:pPr>
              <w:pStyle w:val="15"/>
              <w:rPr>
                <w:rFonts w:eastAsia="宋体"/>
              </w:rPr>
            </w:pPr>
            <w:r w:rsidRPr="00CF1859">
              <w:rPr>
                <w:rFonts w:eastAsia="宋体"/>
              </w:rPr>
              <w:t>is_opposition</w:t>
            </w:r>
          </w:p>
        </w:tc>
        <w:tc>
          <w:tcPr>
            <w:tcW w:w="1130" w:type="pct"/>
            <w:tcBorders>
              <w:top w:val="single" w:sz="4" w:space="0" w:color="auto"/>
              <w:left w:val="single" w:sz="4" w:space="0" w:color="auto"/>
              <w:bottom w:val="single" w:sz="4" w:space="0" w:color="auto"/>
              <w:right w:val="single" w:sz="4" w:space="0" w:color="auto"/>
            </w:tcBorders>
          </w:tcPr>
          <w:p w14:paraId="65F7561A" w14:textId="77777777" w:rsidR="008D39C9" w:rsidRPr="00CF1859" w:rsidRDefault="008D39C9" w:rsidP="00A81C87">
            <w:pPr>
              <w:pStyle w:val="15"/>
              <w:rPr>
                <w:rFonts w:eastAsia="宋体"/>
              </w:rPr>
            </w:pPr>
            <w:r w:rsidRPr="00CF1859">
              <w:rPr>
                <w:rFonts w:eastAsia="宋体"/>
              </w:rPr>
              <w:t>是否有异议</w:t>
            </w:r>
          </w:p>
        </w:tc>
        <w:tc>
          <w:tcPr>
            <w:tcW w:w="2532" w:type="pct"/>
            <w:tcBorders>
              <w:top w:val="single" w:sz="4" w:space="0" w:color="auto"/>
              <w:left w:val="single" w:sz="4" w:space="0" w:color="auto"/>
              <w:bottom w:val="single" w:sz="4" w:space="0" w:color="auto"/>
              <w:right w:val="single" w:sz="4" w:space="0" w:color="auto"/>
            </w:tcBorders>
          </w:tcPr>
          <w:p w14:paraId="5CAF0DFE" w14:textId="77777777" w:rsidR="008D39C9" w:rsidRPr="00CF1859" w:rsidRDefault="008D39C9" w:rsidP="00A81C87">
            <w:pPr>
              <w:pStyle w:val="15"/>
              <w:rPr>
                <w:rFonts w:eastAsia="宋体"/>
              </w:rPr>
            </w:pPr>
            <w:r>
              <w:rPr>
                <w:rFonts w:eastAsia="宋体"/>
              </w:rPr>
              <w:t>否</w:t>
            </w:r>
          </w:p>
        </w:tc>
      </w:tr>
    </w:tbl>
    <w:p w14:paraId="42058DCF" w14:textId="77777777" w:rsidR="008D39C9" w:rsidRPr="00FD022B" w:rsidRDefault="008D39C9" w:rsidP="008D39C9">
      <w:pPr>
        <w:pStyle w:val="4"/>
      </w:pPr>
      <w:r w:rsidRPr="00FD022B">
        <w:rPr>
          <w:rFonts w:hint="eastAsia"/>
        </w:rPr>
        <w:t>评级模板表（</w:t>
      </w:r>
      <w:r w:rsidRPr="00FD022B">
        <w:t>RT_TEMPLET</w:t>
      </w:r>
      <w:r w:rsidRPr="00FD022B">
        <w:rPr>
          <w:rFonts w:hint="eastAsia"/>
        </w:rPr>
        <w:t>）</w:t>
      </w:r>
    </w:p>
    <w:tbl>
      <w:tblPr>
        <w:tblW w:w="5000" w:type="pct"/>
        <w:jc w:val="center"/>
        <w:tblLook w:val="00A0" w:firstRow="1" w:lastRow="0" w:firstColumn="1" w:lastColumn="0" w:noHBand="0" w:noVBand="0"/>
      </w:tblPr>
      <w:tblGrid>
        <w:gridCol w:w="2775"/>
        <w:gridCol w:w="2342"/>
        <w:gridCol w:w="4619"/>
      </w:tblGrid>
      <w:tr w:rsidR="008D39C9" w:rsidRPr="004D366D" w14:paraId="60B576D1" w14:textId="77777777" w:rsidTr="00A81C87">
        <w:trPr>
          <w:jc w:val="center"/>
        </w:trPr>
        <w:tc>
          <w:tcPr>
            <w:tcW w:w="1425" w:type="pct"/>
            <w:tcBorders>
              <w:top w:val="single" w:sz="4" w:space="0" w:color="auto"/>
              <w:left w:val="single" w:sz="4" w:space="0" w:color="auto"/>
              <w:bottom w:val="single" w:sz="4" w:space="0" w:color="auto"/>
              <w:right w:val="single" w:sz="4" w:space="0" w:color="auto"/>
            </w:tcBorders>
          </w:tcPr>
          <w:p w14:paraId="6A1E133E" w14:textId="77777777" w:rsidR="008D39C9" w:rsidRPr="004D366D" w:rsidRDefault="008D39C9" w:rsidP="00A81C87">
            <w:pPr>
              <w:pStyle w:val="15"/>
            </w:pPr>
            <w:r w:rsidRPr="004D366D">
              <w:rPr>
                <w:rFonts w:hint="eastAsia"/>
              </w:rPr>
              <w:t>字段名</w:t>
            </w:r>
          </w:p>
        </w:tc>
        <w:tc>
          <w:tcPr>
            <w:tcW w:w="1203" w:type="pct"/>
            <w:tcBorders>
              <w:top w:val="single" w:sz="4" w:space="0" w:color="auto"/>
              <w:left w:val="single" w:sz="4" w:space="0" w:color="auto"/>
              <w:bottom w:val="single" w:sz="4" w:space="0" w:color="auto"/>
              <w:right w:val="single" w:sz="4" w:space="0" w:color="auto"/>
            </w:tcBorders>
          </w:tcPr>
          <w:p w14:paraId="1ED51195" w14:textId="77777777" w:rsidR="008D39C9" w:rsidRPr="004D366D" w:rsidRDefault="008D39C9" w:rsidP="00A81C87">
            <w:pPr>
              <w:pStyle w:val="15"/>
            </w:pPr>
            <w:r w:rsidRPr="004D366D">
              <w:rPr>
                <w:rFonts w:hint="cs"/>
              </w:rPr>
              <w:t>说</w:t>
            </w:r>
            <w:r w:rsidRPr="004D366D">
              <w:rPr>
                <w:rFonts w:hint="eastAsia"/>
              </w:rPr>
              <w:t>明</w:t>
            </w:r>
          </w:p>
        </w:tc>
        <w:tc>
          <w:tcPr>
            <w:tcW w:w="2372" w:type="pct"/>
            <w:tcBorders>
              <w:top w:val="single" w:sz="4" w:space="0" w:color="auto"/>
              <w:left w:val="single" w:sz="4" w:space="0" w:color="auto"/>
              <w:bottom w:val="single" w:sz="4" w:space="0" w:color="auto"/>
              <w:right w:val="single" w:sz="4" w:space="0" w:color="auto"/>
            </w:tcBorders>
          </w:tcPr>
          <w:p w14:paraId="6F1055B8" w14:textId="77777777" w:rsidR="008D39C9" w:rsidRPr="004D366D" w:rsidRDefault="008D39C9" w:rsidP="00A81C87">
            <w:pPr>
              <w:pStyle w:val="15"/>
            </w:pPr>
            <w:r w:rsidRPr="007E613B">
              <w:rPr>
                <w:rFonts w:hint="eastAsia"/>
              </w:rPr>
              <w:t>明细界面是否显示</w:t>
            </w:r>
          </w:p>
        </w:tc>
      </w:tr>
      <w:tr w:rsidR="008D39C9" w:rsidRPr="004D366D" w14:paraId="32E80139" w14:textId="77777777" w:rsidTr="00A81C87">
        <w:trPr>
          <w:jc w:val="center"/>
        </w:trPr>
        <w:tc>
          <w:tcPr>
            <w:tcW w:w="1425" w:type="pct"/>
            <w:tcBorders>
              <w:top w:val="single" w:sz="4" w:space="0" w:color="auto"/>
              <w:left w:val="single" w:sz="4" w:space="0" w:color="auto"/>
              <w:bottom w:val="single" w:sz="4" w:space="0" w:color="auto"/>
              <w:right w:val="single" w:sz="4" w:space="0" w:color="auto"/>
            </w:tcBorders>
          </w:tcPr>
          <w:p w14:paraId="2C9C1D3F" w14:textId="77777777" w:rsidR="008D39C9" w:rsidRPr="004D366D" w:rsidRDefault="008D39C9" w:rsidP="00A81C87">
            <w:pPr>
              <w:pStyle w:val="15"/>
            </w:pPr>
            <w:r w:rsidRPr="004D366D">
              <w:t>id</w:t>
            </w:r>
          </w:p>
        </w:tc>
        <w:tc>
          <w:tcPr>
            <w:tcW w:w="1203" w:type="pct"/>
            <w:tcBorders>
              <w:top w:val="single" w:sz="4" w:space="0" w:color="auto"/>
              <w:left w:val="single" w:sz="4" w:space="0" w:color="auto"/>
              <w:bottom w:val="single" w:sz="4" w:space="0" w:color="auto"/>
              <w:right w:val="single" w:sz="4" w:space="0" w:color="auto"/>
            </w:tcBorders>
          </w:tcPr>
          <w:p w14:paraId="7C1AD43F" w14:textId="77777777" w:rsidR="008D39C9" w:rsidRPr="004D366D" w:rsidRDefault="008D39C9" w:rsidP="00A81C87">
            <w:pPr>
              <w:pStyle w:val="15"/>
            </w:pPr>
            <w:r w:rsidRPr="004D366D">
              <w:t>id</w:t>
            </w:r>
          </w:p>
        </w:tc>
        <w:tc>
          <w:tcPr>
            <w:tcW w:w="2372" w:type="pct"/>
            <w:tcBorders>
              <w:top w:val="single" w:sz="4" w:space="0" w:color="auto"/>
              <w:left w:val="single" w:sz="4" w:space="0" w:color="auto"/>
              <w:bottom w:val="single" w:sz="4" w:space="0" w:color="auto"/>
              <w:right w:val="single" w:sz="4" w:space="0" w:color="auto"/>
            </w:tcBorders>
          </w:tcPr>
          <w:p w14:paraId="2C4D7757" w14:textId="77777777" w:rsidR="008D39C9" w:rsidRPr="004D366D" w:rsidRDefault="008D39C9" w:rsidP="00A81C87">
            <w:pPr>
              <w:pStyle w:val="15"/>
            </w:pPr>
            <w:r w:rsidRPr="004D366D">
              <w:rPr>
                <w:rFonts w:hint="eastAsia"/>
              </w:rPr>
              <w:t>是</w:t>
            </w:r>
          </w:p>
        </w:tc>
      </w:tr>
      <w:tr w:rsidR="008D39C9" w:rsidRPr="004D366D" w14:paraId="324CEDDC" w14:textId="77777777" w:rsidTr="00A81C87">
        <w:trPr>
          <w:jc w:val="center"/>
        </w:trPr>
        <w:tc>
          <w:tcPr>
            <w:tcW w:w="1425" w:type="pct"/>
            <w:tcBorders>
              <w:top w:val="single" w:sz="4" w:space="0" w:color="auto"/>
              <w:left w:val="single" w:sz="4" w:space="0" w:color="auto"/>
              <w:bottom w:val="single" w:sz="4" w:space="0" w:color="auto"/>
              <w:right w:val="single" w:sz="4" w:space="0" w:color="auto"/>
            </w:tcBorders>
          </w:tcPr>
          <w:p w14:paraId="0983BF87" w14:textId="77777777" w:rsidR="008D39C9" w:rsidRPr="004D366D" w:rsidRDefault="008D39C9" w:rsidP="00A81C87">
            <w:pPr>
              <w:pStyle w:val="15"/>
            </w:pPr>
            <w:r w:rsidRPr="004D366D">
              <w:t>year</w:t>
            </w:r>
          </w:p>
        </w:tc>
        <w:tc>
          <w:tcPr>
            <w:tcW w:w="1203" w:type="pct"/>
            <w:tcBorders>
              <w:top w:val="single" w:sz="4" w:space="0" w:color="auto"/>
              <w:left w:val="single" w:sz="4" w:space="0" w:color="auto"/>
              <w:bottom w:val="single" w:sz="4" w:space="0" w:color="auto"/>
              <w:right w:val="single" w:sz="4" w:space="0" w:color="auto"/>
            </w:tcBorders>
          </w:tcPr>
          <w:p w14:paraId="1E574D07" w14:textId="77777777" w:rsidR="008D39C9" w:rsidRPr="004D366D" w:rsidRDefault="008D39C9" w:rsidP="00A81C87">
            <w:pPr>
              <w:pStyle w:val="15"/>
            </w:pPr>
            <w:r w:rsidRPr="004D366D">
              <w:t>年度</w:t>
            </w:r>
          </w:p>
        </w:tc>
        <w:tc>
          <w:tcPr>
            <w:tcW w:w="2372" w:type="pct"/>
            <w:tcBorders>
              <w:top w:val="single" w:sz="4" w:space="0" w:color="auto"/>
              <w:left w:val="single" w:sz="4" w:space="0" w:color="auto"/>
              <w:bottom w:val="single" w:sz="4" w:space="0" w:color="auto"/>
              <w:right w:val="single" w:sz="4" w:space="0" w:color="auto"/>
            </w:tcBorders>
          </w:tcPr>
          <w:p w14:paraId="1632B4C0" w14:textId="77777777" w:rsidR="008D39C9" w:rsidRPr="004D366D" w:rsidRDefault="008D39C9" w:rsidP="00A81C87">
            <w:pPr>
              <w:pStyle w:val="15"/>
            </w:pPr>
            <w:r>
              <w:rPr>
                <w:rFonts w:hint="eastAsia"/>
              </w:rPr>
              <w:t>否</w:t>
            </w:r>
          </w:p>
        </w:tc>
      </w:tr>
      <w:tr w:rsidR="008D39C9" w:rsidRPr="004D366D" w14:paraId="11D204F8" w14:textId="77777777" w:rsidTr="00A81C87">
        <w:trPr>
          <w:jc w:val="center"/>
        </w:trPr>
        <w:tc>
          <w:tcPr>
            <w:tcW w:w="1425" w:type="pct"/>
            <w:tcBorders>
              <w:top w:val="single" w:sz="4" w:space="0" w:color="auto"/>
              <w:left w:val="single" w:sz="4" w:space="0" w:color="auto"/>
              <w:bottom w:val="single" w:sz="4" w:space="0" w:color="auto"/>
              <w:right w:val="single" w:sz="4" w:space="0" w:color="auto"/>
            </w:tcBorders>
          </w:tcPr>
          <w:p w14:paraId="4C4DEF08" w14:textId="77777777" w:rsidR="008D39C9" w:rsidRPr="004D366D" w:rsidRDefault="008D39C9" w:rsidP="00A81C87">
            <w:pPr>
              <w:pStyle w:val="15"/>
            </w:pPr>
            <w:r w:rsidRPr="004D366D">
              <w:t>rate_type</w:t>
            </w:r>
          </w:p>
        </w:tc>
        <w:tc>
          <w:tcPr>
            <w:tcW w:w="1203" w:type="pct"/>
            <w:tcBorders>
              <w:top w:val="single" w:sz="4" w:space="0" w:color="auto"/>
              <w:left w:val="single" w:sz="4" w:space="0" w:color="auto"/>
              <w:bottom w:val="single" w:sz="4" w:space="0" w:color="auto"/>
              <w:right w:val="single" w:sz="4" w:space="0" w:color="auto"/>
            </w:tcBorders>
          </w:tcPr>
          <w:p w14:paraId="64D7E523" w14:textId="77777777" w:rsidR="008D39C9" w:rsidRPr="004D366D" w:rsidRDefault="008D39C9" w:rsidP="00A81C87">
            <w:pPr>
              <w:pStyle w:val="15"/>
            </w:pPr>
            <w:r w:rsidRPr="004D366D">
              <w:t>评级表类型</w:t>
            </w:r>
          </w:p>
        </w:tc>
        <w:tc>
          <w:tcPr>
            <w:tcW w:w="2372" w:type="pct"/>
            <w:tcBorders>
              <w:top w:val="single" w:sz="4" w:space="0" w:color="auto"/>
              <w:left w:val="single" w:sz="4" w:space="0" w:color="auto"/>
              <w:bottom w:val="single" w:sz="4" w:space="0" w:color="auto"/>
              <w:right w:val="single" w:sz="4" w:space="0" w:color="auto"/>
            </w:tcBorders>
          </w:tcPr>
          <w:p w14:paraId="497E6ABF" w14:textId="77777777" w:rsidR="008D39C9" w:rsidRPr="004D366D" w:rsidRDefault="008D39C9" w:rsidP="00A81C87">
            <w:pPr>
              <w:pStyle w:val="15"/>
            </w:pPr>
            <w:r w:rsidRPr="004D366D">
              <w:rPr>
                <w:rFonts w:hint="eastAsia"/>
              </w:rPr>
              <w:t>是（表格外）</w:t>
            </w:r>
          </w:p>
        </w:tc>
      </w:tr>
      <w:tr w:rsidR="008D39C9" w:rsidRPr="004D366D" w14:paraId="7AC41D2A" w14:textId="77777777" w:rsidTr="00A81C87">
        <w:trPr>
          <w:jc w:val="center"/>
        </w:trPr>
        <w:tc>
          <w:tcPr>
            <w:tcW w:w="1425" w:type="pct"/>
            <w:tcBorders>
              <w:top w:val="single" w:sz="4" w:space="0" w:color="auto"/>
              <w:left w:val="single" w:sz="4" w:space="0" w:color="auto"/>
              <w:bottom w:val="single" w:sz="4" w:space="0" w:color="auto"/>
              <w:right w:val="single" w:sz="4" w:space="0" w:color="auto"/>
            </w:tcBorders>
          </w:tcPr>
          <w:p w14:paraId="411560EE" w14:textId="77777777" w:rsidR="008D39C9" w:rsidRPr="004D366D" w:rsidRDefault="008D39C9" w:rsidP="00A81C87">
            <w:pPr>
              <w:pStyle w:val="15"/>
            </w:pPr>
            <w:r w:rsidRPr="004D366D">
              <w:t>parent_id</w:t>
            </w:r>
          </w:p>
        </w:tc>
        <w:tc>
          <w:tcPr>
            <w:tcW w:w="1203" w:type="pct"/>
            <w:tcBorders>
              <w:top w:val="single" w:sz="4" w:space="0" w:color="auto"/>
              <w:left w:val="single" w:sz="4" w:space="0" w:color="auto"/>
              <w:bottom w:val="single" w:sz="4" w:space="0" w:color="auto"/>
              <w:right w:val="single" w:sz="4" w:space="0" w:color="auto"/>
            </w:tcBorders>
          </w:tcPr>
          <w:p w14:paraId="6C346532" w14:textId="77777777" w:rsidR="008D39C9" w:rsidRPr="004D366D" w:rsidRDefault="008D39C9" w:rsidP="00A81C87">
            <w:pPr>
              <w:pStyle w:val="15"/>
            </w:pPr>
            <w:r w:rsidRPr="004D366D">
              <w:t>父指标</w:t>
            </w:r>
            <w:r w:rsidRPr="004D366D">
              <w:t>Id</w:t>
            </w:r>
          </w:p>
        </w:tc>
        <w:tc>
          <w:tcPr>
            <w:tcW w:w="2372" w:type="pct"/>
            <w:tcBorders>
              <w:top w:val="single" w:sz="4" w:space="0" w:color="auto"/>
              <w:left w:val="single" w:sz="4" w:space="0" w:color="auto"/>
              <w:bottom w:val="single" w:sz="4" w:space="0" w:color="auto"/>
              <w:right w:val="single" w:sz="4" w:space="0" w:color="auto"/>
            </w:tcBorders>
          </w:tcPr>
          <w:p w14:paraId="311B2E18" w14:textId="77777777" w:rsidR="008D39C9" w:rsidRPr="004D366D" w:rsidRDefault="008D39C9" w:rsidP="00A81C87">
            <w:pPr>
              <w:pStyle w:val="15"/>
            </w:pPr>
            <w:r w:rsidRPr="004D366D">
              <w:rPr>
                <w:rFonts w:hint="eastAsia"/>
              </w:rPr>
              <w:t>否（但体现在表格的列表中）</w:t>
            </w:r>
          </w:p>
        </w:tc>
      </w:tr>
      <w:tr w:rsidR="008D39C9" w:rsidRPr="004D366D" w14:paraId="7537E823" w14:textId="77777777" w:rsidTr="00A81C87">
        <w:trPr>
          <w:jc w:val="center"/>
        </w:trPr>
        <w:tc>
          <w:tcPr>
            <w:tcW w:w="1425" w:type="pct"/>
            <w:tcBorders>
              <w:top w:val="single" w:sz="4" w:space="0" w:color="auto"/>
              <w:left w:val="single" w:sz="4" w:space="0" w:color="auto"/>
              <w:bottom w:val="single" w:sz="4" w:space="0" w:color="auto"/>
              <w:right w:val="single" w:sz="4" w:space="0" w:color="auto"/>
            </w:tcBorders>
          </w:tcPr>
          <w:p w14:paraId="509FDB47" w14:textId="77777777" w:rsidR="008D39C9" w:rsidRPr="004D366D" w:rsidRDefault="008D39C9" w:rsidP="00A81C87">
            <w:pPr>
              <w:pStyle w:val="15"/>
            </w:pPr>
            <w:r w:rsidRPr="004D366D">
              <w:t>Quota_Name</w:t>
            </w:r>
          </w:p>
        </w:tc>
        <w:tc>
          <w:tcPr>
            <w:tcW w:w="1203" w:type="pct"/>
            <w:tcBorders>
              <w:top w:val="single" w:sz="4" w:space="0" w:color="auto"/>
              <w:left w:val="single" w:sz="4" w:space="0" w:color="auto"/>
              <w:bottom w:val="single" w:sz="4" w:space="0" w:color="auto"/>
              <w:right w:val="single" w:sz="4" w:space="0" w:color="auto"/>
            </w:tcBorders>
          </w:tcPr>
          <w:p w14:paraId="1FAC18EC" w14:textId="77777777" w:rsidR="008D39C9" w:rsidRPr="004D366D" w:rsidRDefault="008D39C9" w:rsidP="00A81C87">
            <w:pPr>
              <w:pStyle w:val="15"/>
            </w:pPr>
            <w:r w:rsidRPr="004D366D">
              <w:t>指标名称</w:t>
            </w:r>
          </w:p>
        </w:tc>
        <w:tc>
          <w:tcPr>
            <w:tcW w:w="2372" w:type="pct"/>
            <w:tcBorders>
              <w:top w:val="single" w:sz="4" w:space="0" w:color="auto"/>
              <w:left w:val="single" w:sz="4" w:space="0" w:color="auto"/>
              <w:bottom w:val="single" w:sz="4" w:space="0" w:color="auto"/>
              <w:right w:val="single" w:sz="4" w:space="0" w:color="auto"/>
            </w:tcBorders>
          </w:tcPr>
          <w:p w14:paraId="2844DF51" w14:textId="77777777" w:rsidR="008D39C9" w:rsidRPr="004D366D" w:rsidRDefault="008D39C9" w:rsidP="00A81C87">
            <w:pPr>
              <w:pStyle w:val="15"/>
            </w:pPr>
            <w:r w:rsidRPr="004D366D">
              <w:rPr>
                <w:rFonts w:hint="eastAsia"/>
              </w:rPr>
              <w:t>是</w:t>
            </w:r>
          </w:p>
        </w:tc>
      </w:tr>
      <w:tr w:rsidR="008D39C9" w:rsidRPr="004D366D" w14:paraId="0F5BDD45" w14:textId="77777777" w:rsidTr="00A81C87">
        <w:trPr>
          <w:jc w:val="center"/>
        </w:trPr>
        <w:tc>
          <w:tcPr>
            <w:tcW w:w="1425" w:type="pct"/>
            <w:tcBorders>
              <w:top w:val="single" w:sz="4" w:space="0" w:color="auto"/>
              <w:left w:val="single" w:sz="4" w:space="0" w:color="auto"/>
              <w:bottom w:val="single" w:sz="4" w:space="0" w:color="auto"/>
              <w:right w:val="single" w:sz="4" w:space="0" w:color="auto"/>
            </w:tcBorders>
          </w:tcPr>
          <w:p w14:paraId="7CD16C04" w14:textId="77777777" w:rsidR="008D39C9" w:rsidRPr="004D366D" w:rsidRDefault="008D39C9" w:rsidP="00A81C87">
            <w:pPr>
              <w:pStyle w:val="15"/>
            </w:pPr>
            <w:r w:rsidRPr="004D366D">
              <w:t>Quota_ desc</w:t>
            </w:r>
          </w:p>
        </w:tc>
        <w:tc>
          <w:tcPr>
            <w:tcW w:w="1203" w:type="pct"/>
            <w:tcBorders>
              <w:top w:val="single" w:sz="4" w:space="0" w:color="auto"/>
              <w:left w:val="single" w:sz="4" w:space="0" w:color="auto"/>
              <w:bottom w:val="single" w:sz="4" w:space="0" w:color="auto"/>
              <w:right w:val="single" w:sz="4" w:space="0" w:color="auto"/>
            </w:tcBorders>
          </w:tcPr>
          <w:p w14:paraId="0929C579" w14:textId="77777777" w:rsidR="008D39C9" w:rsidRPr="004D366D" w:rsidRDefault="008D39C9" w:rsidP="00A81C87">
            <w:pPr>
              <w:pStyle w:val="15"/>
            </w:pPr>
            <w:r w:rsidRPr="004D366D">
              <w:t>指标描述</w:t>
            </w:r>
          </w:p>
        </w:tc>
        <w:tc>
          <w:tcPr>
            <w:tcW w:w="2372" w:type="pct"/>
            <w:tcBorders>
              <w:top w:val="single" w:sz="4" w:space="0" w:color="auto"/>
              <w:left w:val="single" w:sz="4" w:space="0" w:color="auto"/>
              <w:bottom w:val="single" w:sz="4" w:space="0" w:color="auto"/>
              <w:right w:val="single" w:sz="4" w:space="0" w:color="auto"/>
            </w:tcBorders>
          </w:tcPr>
          <w:p w14:paraId="22897BB7" w14:textId="77777777" w:rsidR="008D39C9" w:rsidRPr="004D366D" w:rsidRDefault="008D39C9" w:rsidP="00A81C87">
            <w:pPr>
              <w:pStyle w:val="15"/>
            </w:pPr>
            <w:r w:rsidRPr="004D366D">
              <w:rPr>
                <w:rFonts w:hint="eastAsia"/>
              </w:rPr>
              <w:t>是</w:t>
            </w:r>
          </w:p>
        </w:tc>
      </w:tr>
      <w:tr w:rsidR="008D39C9" w:rsidRPr="004D366D" w14:paraId="5DAD8732" w14:textId="77777777" w:rsidTr="00A81C87">
        <w:trPr>
          <w:jc w:val="center"/>
        </w:trPr>
        <w:tc>
          <w:tcPr>
            <w:tcW w:w="1425" w:type="pct"/>
            <w:tcBorders>
              <w:top w:val="single" w:sz="4" w:space="0" w:color="auto"/>
              <w:left w:val="single" w:sz="4" w:space="0" w:color="auto"/>
              <w:bottom w:val="single" w:sz="4" w:space="0" w:color="auto"/>
              <w:right w:val="single" w:sz="4" w:space="0" w:color="auto"/>
            </w:tcBorders>
          </w:tcPr>
          <w:p w14:paraId="524465F9" w14:textId="77777777" w:rsidR="008D39C9" w:rsidRPr="004D366D" w:rsidRDefault="008D39C9" w:rsidP="00A81C87">
            <w:pPr>
              <w:pStyle w:val="15"/>
            </w:pPr>
            <w:r w:rsidRPr="004D366D">
              <w:t>standard</w:t>
            </w:r>
          </w:p>
        </w:tc>
        <w:tc>
          <w:tcPr>
            <w:tcW w:w="1203" w:type="pct"/>
            <w:tcBorders>
              <w:top w:val="single" w:sz="4" w:space="0" w:color="auto"/>
              <w:left w:val="single" w:sz="4" w:space="0" w:color="auto"/>
              <w:bottom w:val="single" w:sz="4" w:space="0" w:color="auto"/>
              <w:right w:val="single" w:sz="4" w:space="0" w:color="auto"/>
            </w:tcBorders>
          </w:tcPr>
          <w:p w14:paraId="2508ED5B" w14:textId="77777777" w:rsidR="008D39C9" w:rsidRPr="004D366D" w:rsidRDefault="008D39C9" w:rsidP="00A81C87">
            <w:pPr>
              <w:pStyle w:val="15"/>
            </w:pPr>
            <w:r w:rsidRPr="004D366D">
              <w:t>评分标准</w:t>
            </w:r>
          </w:p>
        </w:tc>
        <w:tc>
          <w:tcPr>
            <w:tcW w:w="2372" w:type="pct"/>
            <w:tcBorders>
              <w:top w:val="single" w:sz="4" w:space="0" w:color="auto"/>
              <w:left w:val="single" w:sz="4" w:space="0" w:color="auto"/>
              <w:bottom w:val="single" w:sz="4" w:space="0" w:color="auto"/>
              <w:right w:val="single" w:sz="4" w:space="0" w:color="auto"/>
            </w:tcBorders>
          </w:tcPr>
          <w:p w14:paraId="6286851D" w14:textId="77777777" w:rsidR="008D39C9" w:rsidRPr="004D366D" w:rsidRDefault="008D39C9" w:rsidP="00A81C87">
            <w:pPr>
              <w:pStyle w:val="15"/>
            </w:pPr>
            <w:r w:rsidRPr="004D366D">
              <w:rPr>
                <w:rFonts w:hint="eastAsia"/>
              </w:rPr>
              <w:t>是</w:t>
            </w:r>
          </w:p>
        </w:tc>
      </w:tr>
      <w:tr w:rsidR="008D39C9" w:rsidRPr="004D366D" w14:paraId="58E317E4" w14:textId="77777777" w:rsidTr="00A81C87">
        <w:trPr>
          <w:jc w:val="center"/>
        </w:trPr>
        <w:tc>
          <w:tcPr>
            <w:tcW w:w="1425" w:type="pct"/>
            <w:tcBorders>
              <w:top w:val="single" w:sz="4" w:space="0" w:color="auto"/>
              <w:left w:val="single" w:sz="4" w:space="0" w:color="auto"/>
              <w:bottom w:val="single" w:sz="4" w:space="0" w:color="auto"/>
              <w:right w:val="single" w:sz="4" w:space="0" w:color="auto"/>
            </w:tcBorders>
          </w:tcPr>
          <w:p w14:paraId="652864F3" w14:textId="77777777" w:rsidR="008D39C9" w:rsidRPr="004D366D" w:rsidRDefault="008D39C9" w:rsidP="00A81C87">
            <w:pPr>
              <w:pStyle w:val="15"/>
            </w:pPr>
            <w:r w:rsidRPr="004D366D">
              <w:t>is_selfAssessment</w:t>
            </w:r>
          </w:p>
        </w:tc>
        <w:tc>
          <w:tcPr>
            <w:tcW w:w="1203" w:type="pct"/>
            <w:tcBorders>
              <w:top w:val="single" w:sz="4" w:space="0" w:color="auto"/>
              <w:left w:val="single" w:sz="4" w:space="0" w:color="auto"/>
              <w:bottom w:val="single" w:sz="4" w:space="0" w:color="auto"/>
              <w:right w:val="single" w:sz="4" w:space="0" w:color="auto"/>
            </w:tcBorders>
          </w:tcPr>
          <w:p w14:paraId="59B5ABAC" w14:textId="77777777" w:rsidR="008D39C9" w:rsidRPr="004D366D" w:rsidRDefault="008D39C9" w:rsidP="00A81C87">
            <w:pPr>
              <w:pStyle w:val="15"/>
            </w:pPr>
            <w:r w:rsidRPr="004D366D">
              <w:t>是否允许自评</w:t>
            </w:r>
          </w:p>
        </w:tc>
        <w:tc>
          <w:tcPr>
            <w:tcW w:w="2372" w:type="pct"/>
            <w:tcBorders>
              <w:top w:val="single" w:sz="4" w:space="0" w:color="auto"/>
              <w:left w:val="single" w:sz="4" w:space="0" w:color="auto"/>
              <w:bottom w:val="single" w:sz="4" w:space="0" w:color="auto"/>
              <w:right w:val="single" w:sz="4" w:space="0" w:color="auto"/>
            </w:tcBorders>
          </w:tcPr>
          <w:p w14:paraId="2987C6D1" w14:textId="77777777" w:rsidR="008D39C9" w:rsidRPr="004D366D" w:rsidRDefault="008D39C9" w:rsidP="00A81C87">
            <w:pPr>
              <w:pStyle w:val="15"/>
            </w:pPr>
            <w:r>
              <w:rPr>
                <w:rFonts w:hint="eastAsia"/>
              </w:rPr>
              <w:t>否</w:t>
            </w:r>
          </w:p>
        </w:tc>
      </w:tr>
      <w:tr w:rsidR="008D39C9" w:rsidRPr="004D366D" w14:paraId="65E52B7D" w14:textId="77777777" w:rsidTr="00A81C87">
        <w:trPr>
          <w:jc w:val="center"/>
        </w:trPr>
        <w:tc>
          <w:tcPr>
            <w:tcW w:w="1425" w:type="pct"/>
            <w:tcBorders>
              <w:top w:val="single" w:sz="4" w:space="0" w:color="auto"/>
              <w:left w:val="single" w:sz="4" w:space="0" w:color="auto"/>
              <w:bottom w:val="single" w:sz="4" w:space="0" w:color="auto"/>
              <w:right w:val="single" w:sz="4" w:space="0" w:color="auto"/>
            </w:tcBorders>
          </w:tcPr>
          <w:p w14:paraId="1B18691C" w14:textId="77777777" w:rsidR="008D39C9" w:rsidRPr="004D366D" w:rsidRDefault="008D39C9" w:rsidP="00A81C87">
            <w:pPr>
              <w:pStyle w:val="15"/>
            </w:pPr>
            <w:r w:rsidRPr="004D366D">
              <w:t>Sa_requirement</w:t>
            </w:r>
          </w:p>
        </w:tc>
        <w:tc>
          <w:tcPr>
            <w:tcW w:w="1203" w:type="pct"/>
            <w:tcBorders>
              <w:top w:val="single" w:sz="4" w:space="0" w:color="auto"/>
              <w:left w:val="single" w:sz="4" w:space="0" w:color="auto"/>
              <w:bottom w:val="single" w:sz="4" w:space="0" w:color="auto"/>
              <w:right w:val="single" w:sz="4" w:space="0" w:color="auto"/>
            </w:tcBorders>
          </w:tcPr>
          <w:p w14:paraId="12852480" w14:textId="77777777" w:rsidR="008D39C9" w:rsidRPr="004D366D" w:rsidRDefault="008D39C9" w:rsidP="00A81C87">
            <w:pPr>
              <w:pStyle w:val="15"/>
            </w:pPr>
            <w:r w:rsidRPr="004D366D">
              <w:t>自评理由要求</w:t>
            </w:r>
          </w:p>
        </w:tc>
        <w:tc>
          <w:tcPr>
            <w:tcW w:w="2372" w:type="pct"/>
            <w:tcBorders>
              <w:top w:val="single" w:sz="4" w:space="0" w:color="auto"/>
              <w:left w:val="single" w:sz="4" w:space="0" w:color="auto"/>
              <w:bottom w:val="single" w:sz="4" w:space="0" w:color="auto"/>
              <w:right w:val="single" w:sz="4" w:space="0" w:color="auto"/>
            </w:tcBorders>
          </w:tcPr>
          <w:p w14:paraId="18D6075D" w14:textId="77777777" w:rsidR="008D39C9" w:rsidRPr="004D366D" w:rsidRDefault="008D39C9" w:rsidP="00A81C87">
            <w:pPr>
              <w:pStyle w:val="15"/>
            </w:pPr>
            <w:r w:rsidRPr="004D366D">
              <w:rPr>
                <w:rFonts w:hint="eastAsia"/>
              </w:rPr>
              <w:t>是</w:t>
            </w:r>
          </w:p>
        </w:tc>
      </w:tr>
      <w:tr w:rsidR="008D39C9" w:rsidRPr="004D366D" w14:paraId="42ACE7D2" w14:textId="77777777" w:rsidTr="00A81C87">
        <w:trPr>
          <w:jc w:val="center"/>
        </w:trPr>
        <w:tc>
          <w:tcPr>
            <w:tcW w:w="1425" w:type="pct"/>
            <w:tcBorders>
              <w:top w:val="single" w:sz="4" w:space="0" w:color="auto"/>
              <w:left w:val="single" w:sz="4" w:space="0" w:color="auto"/>
              <w:bottom w:val="single" w:sz="4" w:space="0" w:color="auto"/>
              <w:right w:val="single" w:sz="4" w:space="0" w:color="auto"/>
            </w:tcBorders>
          </w:tcPr>
          <w:p w14:paraId="23C236CC" w14:textId="77777777" w:rsidR="008D39C9" w:rsidRPr="004D366D" w:rsidRDefault="008D39C9" w:rsidP="00A81C87">
            <w:pPr>
              <w:pStyle w:val="15"/>
            </w:pPr>
            <w:r w:rsidRPr="004D366D">
              <w:t>score</w:t>
            </w:r>
          </w:p>
        </w:tc>
        <w:tc>
          <w:tcPr>
            <w:tcW w:w="1203" w:type="pct"/>
            <w:tcBorders>
              <w:top w:val="single" w:sz="4" w:space="0" w:color="auto"/>
              <w:left w:val="single" w:sz="4" w:space="0" w:color="auto"/>
              <w:bottom w:val="single" w:sz="4" w:space="0" w:color="auto"/>
              <w:right w:val="single" w:sz="4" w:space="0" w:color="auto"/>
            </w:tcBorders>
          </w:tcPr>
          <w:p w14:paraId="6CBD0886" w14:textId="77777777" w:rsidR="008D39C9" w:rsidRPr="004D366D" w:rsidRDefault="008D39C9" w:rsidP="00A81C87">
            <w:pPr>
              <w:pStyle w:val="15"/>
            </w:pPr>
            <w:r w:rsidRPr="004D366D">
              <w:t>分值</w:t>
            </w:r>
          </w:p>
        </w:tc>
        <w:tc>
          <w:tcPr>
            <w:tcW w:w="2372" w:type="pct"/>
            <w:tcBorders>
              <w:top w:val="single" w:sz="4" w:space="0" w:color="auto"/>
              <w:left w:val="single" w:sz="4" w:space="0" w:color="auto"/>
              <w:bottom w:val="single" w:sz="4" w:space="0" w:color="auto"/>
              <w:right w:val="single" w:sz="4" w:space="0" w:color="auto"/>
            </w:tcBorders>
            <w:vAlign w:val="center"/>
          </w:tcPr>
          <w:p w14:paraId="2AFCE368" w14:textId="77777777" w:rsidR="008D39C9" w:rsidRPr="004D366D" w:rsidRDefault="008D39C9" w:rsidP="00A81C87">
            <w:pPr>
              <w:pStyle w:val="15"/>
            </w:pPr>
            <w:r w:rsidRPr="004D366D">
              <w:rPr>
                <w:rFonts w:hint="eastAsia"/>
              </w:rPr>
              <w:t>是</w:t>
            </w:r>
          </w:p>
        </w:tc>
      </w:tr>
    </w:tbl>
    <w:p w14:paraId="7E46315C" w14:textId="77777777" w:rsidR="008D39C9" w:rsidRDefault="008D39C9" w:rsidP="008D39C9"/>
    <w:p w14:paraId="28DF2929" w14:textId="7F02C03F" w:rsidR="007C5FD5" w:rsidRPr="007C5FD5" w:rsidRDefault="00AD5DF0" w:rsidP="007C5FD5">
      <w:pPr>
        <w:pStyle w:val="3"/>
      </w:pPr>
      <w:r>
        <w:t>导出查看明细</w:t>
      </w:r>
    </w:p>
    <w:p w14:paraId="143ADF3E" w14:textId="06B41379" w:rsidR="00241EF3" w:rsidRPr="007C5FD5" w:rsidRDefault="00241EF3" w:rsidP="00053671">
      <w:pPr>
        <w:numPr>
          <w:ilvl w:val="0"/>
          <w:numId w:val="25"/>
        </w:numPr>
      </w:pPr>
      <w:r w:rsidRPr="007C5FD5">
        <w:rPr>
          <w:rFonts w:hint="eastAsia"/>
        </w:rPr>
        <w:t>描述：</w:t>
      </w:r>
      <w:r w:rsidR="00053671" w:rsidRPr="00053671">
        <w:rPr>
          <w:rFonts w:hint="eastAsia"/>
        </w:rPr>
        <w:t>查看明细</w:t>
      </w:r>
      <w:r w:rsidR="00042A14">
        <w:rPr>
          <w:rFonts w:hint="eastAsia"/>
        </w:rPr>
        <w:t>界面</w:t>
      </w:r>
      <w:r w:rsidR="007C5FD5" w:rsidRPr="007C5FD5">
        <w:t>，</w:t>
      </w:r>
      <w:r w:rsidRPr="007C5FD5">
        <w:rPr>
          <w:rFonts w:hint="eastAsia"/>
        </w:rPr>
        <w:t>需要支持导出</w:t>
      </w:r>
      <w:r w:rsidRPr="007C5FD5">
        <w:rPr>
          <w:rFonts w:hint="eastAsia"/>
        </w:rPr>
        <w:t>excel</w:t>
      </w:r>
      <w:r w:rsidRPr="007C5FD5">
        <w:rPr>
          <w:rFonts w:hint="eastAsia"/>
        </w:rPr>
        <w:t>。</w:t>
      </w:r>
    </w:p>
    <w:p w14:paraId="3192FCBB" w14:textId="77777777" w:rsidR="007C5FD5" w:rsidRPr="007C5FD5" w:rsidRDefault="007C5FD5" w:rsidP="007C5FD5">
      <w:pPr>
        <w:numPr>
          <w:ilvl w:val="0"/>
          <w:numId w:val="25"/>
        </w:numPr>
      </w:pPr>
      <w:r w:rsidRPr="007C5FD5">
        <w:rPr>
          <w:rFonts w:hint="eastAsia"/>
        </w:rPr>
        <w:t>权限：人民银行评级管理者角色</w:t>
      </w:r>
      <w:r w:rsidRPr="007C5FD5">
        <w:rPr>
          <w:rFonts w:hint="eastAsia"/>
        </w:rPr>
        <w:t>1</w:t>
      </w:r>
      <w:r w:rsidRPr="007C5FD5">
        <w:rPr>
          <w:rFonts w:hint="eastAsia"/>
        </w:rPr>
        <w:t>（</w:t>
      </w:r>
      <w:r w:rsidRPr="007C5FD5">
        <w:rPr>
          <w:rFonts w:hint="eastAsia"/>
        </w:rPr>
        <w:t>2,3,4</w:t>
      </w:r>
      <w:r w:rsidRPr="007C5FD5">
        <w:rPr>
          <w:rFonts w:hint="eastAsia"/>
        </w:rPr>
        <w:t>）</w:t>
      </w:r>
    </w:p>
    <w:p w14:paraId="6EF6560A" w14:textId="77777777" w:rsidR="007C5FD5" w:rsidRPr="007C5FD5" w:rsidRDefault="007C5FD5" w:rsidP="007C5FD5">
      <w:pPr>
        <w:numPr>
          <w:ilvl w:val="0"/>
          <w:numId w:val="25"/>
        </w:numPr>
      </w:pPr>
      <w:r w:rsidRPr="007C5FD5">
        <w:rPr>
          <w:rFonts w:hint="eastAsia"/>
        </w:rPr>
        <w:t>流程说明：</w:t>
      </w:r>
    </w:p>
    <w:p w14:paraId="7B4FC21A" w14:textId="77777777" w:rsidR="007C5FD5" w:rsidRPr="007C5FD5" w:rsidRDefault="007C5FD5" w:rsidP="007C5FD5">
      <w:pPr>
        <w:ind w:left="576"/>
      </w:pPr>
      <w:r w:rsidRPr="007C5FD5">
        <w:rPr>
          <w:rFonts w:hint="eastAsia"/>
        </w:rPr>
        <w:t>1.</w:t>
      </w:r>
      <w:r w:rsidRPr="007C5FD5">
        <w:t>系统提供</w:t>
      </w:r>
      <w:r w:rsidRPr="007C5FD5">
        <w:rPr>
          <w:rFonts w:hint="eastAsia"/>
        </w:rPr>
        <w:t>“导出</w:t>
      </w:r>
      <w:r w:rsidRPr="007C5FD5">
        <w:rPr>
          <w:rFonts w:hint="eastAsia"/>
        </w:rPr>
        <w:t>excel</w:t>
      </w:r>
      <w:r w:rsidRPr="007C5FD5">
        <w:rPr>
          <w:rFonts w:hint="eastAsia"/>
        </w:rPr>
        <w:t>”按钮。</w:t>
      </w:r>
    </w:p>
    <w:p w14:paraId="3DD6650B" w14:textId="04D5AFAA" w:rsidR="007C5FD5" w:rsidRPr="007C5FD5" w:rsidRDefault="007C5FD5" w:rsidP="007C5FD5">
      <w:pPr>
        <w:ind w:left="576"/>
      </w:pPr>
      <w:r w:rsidRPr="007C5FD5">
        <w:t>2.</w:t>
      </w:r>
      <w:r w:rsidRPr="007C5FD5">
        <w:t>点击导出时</w:t>
      </w:r>
      <w:r w:rsidRPr="007C5FD5">
        <w:rPr>
          <w:rFonts w:hint="eastAsia"/>
        </w:rPr>
        <w:t>，</w:t>
      </w:r>
      <w:r w:rsidR="00B40E8D">
        <w:rPr>
          <w:rFonts w:hint="eastAsia"/>
        </w:rPr>
        <w:t>系统</w:t>
      </w:r>
      <w:r w:rsidRPr="007C5FD5">
        <w:t>根据</w:t>
      </w:r>
      <w:r w:rsidR="00B40E8D">
        <w:rPr>
          <w:rFonts w:hint="eastAsia"/>
        </w:rPr>
        <w:t>当前</w:t>
      </w:r>
      <w:r w:rsidR="00B40E8D">
        <w:t>界面信息</w:t>
      </w:r>
      <w:r w:rsidRPr="007C5FD5">
        <w:t>生成</w:t>
      </w:r>
      <w:r w:rsidRPr="007C5FD5">
        <w:t>excel</w:t>
      </w:r>
      <w:r w:rsidRPr="007C5FD5">
        <w:t>文件</w:t>
      </w:r>
      <w:r w:rsidRPr="007C5FD5">
        <w:rPr>
          <w:rFonts w:hint="eastAsia"/>
        </w:rPr>
        <w:t>。</w:t>
      </w:r>
    </w:p>
    <w:p w14:paraId="64EF2BBD" w14:textId="7FF52973" w:rsidR="007C5FD5" w:rsidRPr="007C5FD5" w:rsidRDefault="007C5FD5" w:rsidP="007C5FD5">
      <w:pPr>
        <w:ind w:left="576"/>
      </w:pPr>
      <w:r w:rsidRPr="007C5FD5">
        <w:rPr>
          <w:rFonts w:hint="eastAsia"/>
        </w:rPr>
        <w:t>3.</w:t>
      </w:r>
      <w:r w:rsidRPr="007C5FD5">
        <w:rPr>
          <w:rFonts w:hint="eastAsia"/>
        </w:rPr>
        <w:t>导出信息与</w:t>
      </w:r>
      <w:r w:rsidR="00B40E8D" w:rsidRPr="00B40E8D">
        <w:rPr>
          <w:rFonts w:hint="eastAsia"/>
        </w:rPr>
        <w:t>当前界面信息</w:t>
      </w:r>
      <w:r w:rsidRPr="007C5FD5">
        <w:rPr>
          <w:rFonts w:hint="eastAsia"/>
        </w:rPr>
        <w:t>相同。</w:t>
      </w:r>
    </w:p>
    <w:p w14:paraId="4AAABDB6" w14:textId="77777777" w:rsidR="007C5FD5" w:rsidRPr="007E613B" w:rsidRDefault="007C5FD5" w:rsidP="008D39C9"/>
    <w:p w14:paraId="73A2CCF8" w14:textId="5D05B097" w:rsidR="008D39C9" w:rsidRDefault="008D39C9" w:rsidP="002B0DE3">
      <w:pPr>
        <w:pStyle w:val="3"/>
      </w:pPr>
      <w:r>
        <w:rPr>
          <w:rFonts w:hint="eastAsia"/>
        </w:rPr>
        <w:lastRenderedPageBreak/>
        <w:t>初评评级</w:t>
      </w:r>
    </w:p>
    <w:p w14:paraId="479E4DB7" w14:textId="77777777" w:rsidR="008D39C9" w:rsidRPr="002B2B0E" w:rsidRDefault="008D39C9" w:rsidP="002B0DE3">
      <w:pPr>
        <w:pStyle w:val="af8"/>
        <w:numPr>
          <w:ilvl w:val="0"/>
          <w:numId w:val="25"/>
        </w:numPr>
        <w:ind w:firstLineChars="0"/>
      </w:pPr>
      <w:r>
        <w:rPr>
          <w:rFonts w:hint="eastAsia"/>
        </w:rPr>
        <w:t>描述：用户在</w:t>
      </w:r>
      <w:r>
        <w:t>普通查询中选取金融机构信息进行初评</w:t>
      </w:r>
      <w:r>
        <w:rPr>
          <w:rFonts w:hint="eastAsia"/>
        </w:rPr>
        <w:t>。</w:t>
      </w:r>
      <w:r w:rsidRPr="002B2B0E">
        <w:rPr>
          <w:rFonts w:hint="eastAsia"/>
        </w:rPr>
        <w:t>涉及的相关表操作：</w:t>
      </w:r>
      <w:r w:rsidRPr="002C4386">
        <w:rPr>
          <w:rFonts w:hint="eastAsia"/>
        </w:rPr>
        <w:t>机构评级总表（</w:t>
      </w:r>
      <w:r w:rsidRPr="002C4386">
        <w:rPr>
          <w:rFonts w:hint="eastAsia"/>
        </w:rPr>
        <w:t>ORG_RATE</w:t>
      </w:r>
      <w:r w:rsidRPr="002C4386">
        <w:rPr>
          <w:rFonts w:hint="eastAsia"/>
        </w:rPr>
        <w:t>）</w:t>
      </w:r>
      <w:r>
        <w:rPr>
          <w:rFonts w:hint="eastAsia"/>
        </w:rPr>
        <w:t>，</w:t>
      </w:r>
      <w:r w:rsidRPr="000E681E">
        <w:rPr>
          <w:rFonts w:hint="eastAsia"/>
        </w:rPr>
        <w:t>机构评级明细表（</w:t>
      </w:r>
      <w:r w:rsidRPr="000E681E">
        <w:rPr>
          <w:rFonts w:hint="eastAsia"/>
        </w:rPr>
        <w:t>ORG_RATE_DETAIL</w:t>
      </w:r>
      <w:r w:rsidRPr="000E681E">
        <w:rPr>
          <w:rFonts w:hint="eastAsia"/>
        </w:rPr>
        <w:t>）</w:t>
      </w:r>
      <w:r>
        <w:rPr>
          <w:rFonts w:hint="eastAsia"/>
        </w:rPr>
        <w:t>。</w:t>
      </w:r>
    </w:p>
    <w:p w14:paraId="1F1836A1" w14:textId="77777777" w:rsidR="008D39C9" w:rsidRPr="002B2B0E" w:rsidRDefault="008D39C9" w:rsidP="002B0DE3">
      <w:pPr>
        <w:pStyle w:val="af8"/>
        <w:numPr>
          <w:ilvl w:val="0"/>
          <w:numId w:val="25"/>
        </w:numPr>
        <w:ind w:firstLineChars="0"/>
      </w:pPr>
      <w:r>
        <w:rPr>
          <w:rFonts w:hint="eastAsia"/>
        </w:rPr>
        <w:t>权限：</w:t>
      </w:r>
      <w:r w:rsidRPr="00623034">
        <w:rPr>
          <w:rFonts w:hint="eastAsia"/>
        </w:rPr>
        <w:t>人民银行评级管理者角色</w:t>
      </w:r>
      <w:r w:rsidRPr="00623034">
        <w:rPr>
          <w:rFonts w:hint="eastAsia"/>
        </w:rPr>
        <w:t>1</w:t>
      </w:r>
      <w:r w:rsidRPr="00623034">
        <w:rPr>
          <w:rFonts w:hint="eastAsia"/>
        </w:rPr>
        <w:t>（</w:t>
      </w:r>
      <w:r w:rsidRPr="00623034">
        <w:rPr>
          <w:rFonts w:hint="eastAsia"/>
        </w:rPr>
        <w:t>2,3,4</w:t>
      </w:r>
      <w:r w:rsidRPr="00623034">
        <w:rPr>
          <w:rFonts w:hint="eastAsia"/>
        </w:rPr>
        <w:t>）</w:t>
      </w:r>
    </w:p>
    <w:p w14:paraId="7EF48D76" w14:textId="77777777" w:rsidR="008D39C9" w:rsidRDefault="008D39C9" w:rsidP="002B0DE3">
      <w:pPr>
        <w:pStyle w:val="af8"/>
        <w:numPr>
          <w:ilvl w:val="0"/>
          <w:numId w:val="25"/>
        </w:numPr>
        <w:ind w:firstLineChars="0"/>
      </w:pPr>
      <w:r w:rsidRPr="005D3430">
        <w:rPr>
          <w:rFonts w:hint="eastAsia"/>
        </w:rPr>
        <w:t>流程说明：</w:t>
      </w:r>
    </w:p>
    <w:p w14:paraId="06E3D2F2" w14:textId="77777777" w:rsidR="008D39C9" w:rsidRDefault="008D39C9" w:rsidP="002B0DE3">
      <w:pPr>
        <w:pStyle w:val="af8"/>
        <w:ind w:left="576" w:firstLineChars="0" w:firstLine="0"/>
      </w:pPr>
      <w:r>
        <w:rPr>
          <w:rFonts w:hint="eastAsia"/>
        </w:rPr>
        <w:t>1.</w:t>
      </w:r>
      <w:r>
        <w:rPr>
          <w:rFonts w:hint="eastAsia"/>
        </w:rPr>
        <w:t>用户选择</w:t>
      </w:r>
      <w:r w:rsidRPr="008718A5">
        <w:rPr>
          <w:rFonts w:hint="eastAsia"/>
        </w:rPr>
        <w:t>金融机构信息</w:t>
      </w:r>
      <w:r>
        <w:rPr>
          <w:rFonts w:hint="eastAsia"/>
        </w:rPr>
        <w:t>进入初评界面，如果此记录的“状态”字段在</w:t>
      </w:r>
      <w:r>
        <w:rPr>
          <w:rFonts w:hint="eastAsia"/>
        </w:rPr>
        <w:t>{</w:t>
      </w:r>
      <w:r>
        <w:rPr>
          <w:rFonts w:hint="eastAsia"/>
        </w:rPr>
        <w:t>“</w:t>
      </w:r>
      <w:r>
        <w:rPr>
          <w:rFonts w:hint="eastAsia"/>
        </w:rPr>
        <w:t>21</w:t>
      </w:r>
      <w:r>
        <w:rPr>
          <w:rFonts w:hint="eastAsia"/>
        </w:rPr>
        <w:t>”（初评阶段</w:t>
      </w:r>
      <w:r>
        <w:rPr>
          <w:rFonts w:hint="eastAsia"/>
        </w:rPr>
        <w:t>--&gt;</w:t>
      </w:r>
      <w:r>
        <w:rPr>
          <w:rFonts w:hint="eastAsia"/>
        </w:rPr>
        <w:t>待初评），“</w:t>
      </w:r>
      <w:r>
        <w:rPr>
          <w:rFonts w:hint="eastAsia"/>
        </w:rPr>
        <w:t>22</w:t>
      </w:r>
      <w:r>
        <w:rPr>
          <w:rFonts w:hint="eastAsia"/>
        </w:rPr>
        <w:t>”（初评阶段</w:t>
      </w:r>
      <w:r>
        <w:rPr>
          <w:rFonts w:hint="eastAsia"/>
        </w:rPr>
        <w:t>--&gt;</w:t>
      </w:r>
      <w:r>
        <w:rPr>
          <w:rFonts w:hint="eastAsia"/>
        </w:rPr>
        <w:t>已初评）</w:t>
      </w:r>
      <w:r>
        <w:rPr>
          <w:rFonts w:hint="eastAsia"/>
        </w:rPr>
        <w:t>}</w:t>
      </w:r>
      <w:r>
        <w:rPr>
          <w:rFonts w:hint="eastAsia"/>
        </w:rPr>
        <w:t>，则允许进入初评界面。否则提示“该评级表信息无法初评”。</w:t>
      </w:r>
    </w:p>
    <w:p w14:paraId="6D2030C1" w14:textId="63756796" w:rsidR="008D39C9" w:rsidRDefault="008D39C9" w:rsidP="002B0DE3">
      <w:pPr>
        <w:pStyle w:val="af8"/>
        <w:ind w:left="576" w:firstLineChars="0" w:firstLine="0"/>
      </w:pPr>
      <w:r>
        <w:rPr>
          <w:rFonts w:hint="eastAsia"/>
        </w:rPr>
        <w:t>1.</w:t>
      </w:r>
      <w:r>
        <w:rPr>
          <w:rFonts w:hint="eastAsia"/>
        </w:rPr>
        <w:t>用户进入初评界面，展示字段与</w:t>
      </w:r>
      <w:r w:rsidRPr="002B0DE3">
        <w:rPr>
          <w:rFonts w:hint="eastAsia"/>
        </w:rPr>
        <w:t>查看明细</w:t>
      </w:r>
      <w:r w:rsidR="006D07AF">
        <w:rPr>
          <w:rFonts w:hint="eastAsia"/>
        </w:rPr>
        <w:t>界面</w:t>
      </w:r>
      <w:r w:rsidRPr="002B0DE3">
        <w:rPr>
          <w:rFonts w:hint="eastAsia"/>
        </w:rPr>
        <w:t>相同</w:t>
      </w:r>
      <w:r>
        <w:rPr>
          <w:rFonts w:hint="eastAsia"/>
        </w:rPr>
        <w:t>。</w:t>
      </w:r>
    </w:p>
    <w:p w14:paraId="06FB47B7" w14:textId="77777777" w:rsidR="008D39C9" w:rsidRDefault="008D39C9" w:rsidP="002B0DE3">
      <w:pPr>
        <w:pStyle w:val="af8"/>
        <w:ind w:left="576" w:firstLineChars="0" w:firstLine="0"/>
      </w:pPr>
      <w:r>
        <w:t>2.</w:t>
      </w:r>
      <w:r>
        <w:t>用户完成初评操作</w:t>
      </w:r>
      <w:r>
        <w:rPr>
          <w:rFonts w:hint="eastAsia"/>
        </w:rPr>
        <w:t>，填写字段见</w:t>
      </w:r>
      <w:hyperlink w:anchor="_数据库表操作_1" w:history="1">
        <w:r w:rsidRPr="00AA2C05">
          <w:rPr>
            <w:rStyle w:val="af0"/>
            <w:rFonts w:hint="eastAsia"/>
          </w:rPr>
          <w:t>数据库表</w:t>
        </w:r>
        <w:r>
          <w:rPr>
            <w:rStyle w:val="af0"/>
            <w:rFonts w:hint="eastAsia"/>
          </w:rPr>
          <w:t>的</w:t>
        </w:r>
        <w:r w:rsidRPr="00AA2C05">
          <w:rPr>
            <w:rStyle w:val="af0"/>
            <w:rFonts w:hint="eastAsia"/>
          </w:rPr>
          <w:t>操作</w:t>
        </w:r>
      </w:hyperlink>
    </w:p>
    <w:p w14:paraId="70FAE4A9" w14:textId="77777777" w:rsidR="008D39C9" w:rsidRDefault="008D39C9" w:rsidP="002B0DE3">
      <w:pPr>
        <w:pStyle w:val="af8"/>
        <w:ind w:left="576" w:firstLineChars="0" w:firstLine="0"/>
      </w:pPr>
      <w:r>
        <w:rPr>
          <w:rFonts w:hint="eastAsia"/>
        </w:rPr>
        <w:t>3.</w:t>
      </w:r>
      <w:r>
        <w:rPr>
          <w:rFonts w:hint="eastAsia"/>
        </w:rPr>
        <w:t>用户点击保存初评结果，将评级表信息的状态设为“</w:t>
      </w:r>
      <w:r w:rsidRPr="001D55ED">
        <w:t>21</w:t>
      </w:r>
      <w:r>
        <w:rPr>
          <w:rFonts w:hint="eastAsia"/>
        </w:rPr>
        <w:t>”（</w:t>
      </w:r>
      <w:r w:rsidRPr="001D55ED">
        <w:rPr>
          <w:rFonts w:hint="eastAsia"/>
        </w:rPr>
        <w:t>初评阶段</w:t>
      </w:r>
      <w:r w:rsidRPr="001D55ED">
        <w:rPr>
          <w:rFonts w:hint="eastAsia"/>
        </w:rPr>
        <w:t>--&gt;</w:t>
      </w:r>
      <w:r w:rsidRPr="001D55ED">
        <w:rPr>
          <w:rFonts w:hint="eastAsia"/>
        </w:rPr>
        <w:t>待初评</w:t>
      </w:r>
      <w:r>
        <w:rPr>
          <w:rFonts w:hint="eastAsia"/>
        </w:rPr>
        <w:t>）。</w:t>
      </w:r>
    </w:p>
    <w:p w14:paraId="6423158A" w14:textId="77777777" w:rsidR="008D39C9" w:rsidRDefault="008D39C9" w:rsidP="002B0DE3">
      <w:pPr>
        <w:pStyle w:val="af8"/>
        <w:ind w:left="576" w:firstLineChars="0" w:firstLine="0"/>
      </w:pPr>
      <w:r>
        <w:rPr>
          <w:rFonts w:hint="eastAsia"/>
        </w:rPr>
        <w:t>4.</w:t>
      </w:r>
      <w:r>
        <w:rPr>
          <w:rFonts w:hint="eastAsia"/>
        </w:rPr>
        <w:t>用户完成所有指标的评级，点击提交初评结果，将评级表信息的状态设为“</w:t>
      </w:r>
      <w:r>
        <w:rPr>
          <w:rFonts w:hint="eastAsia"/>
        </w:rPr>
        <w:t>22</w:t>
      </w:r>
      <w:r>
        <w:rPr>
          <w:rFonts w:hint="eastAsia"/>
        </w:rPr>
        <w:t>”“初评完成”。</w:t>
      </w:r>
    </w:p>
    <w:p w14:paraId="30FE2993" w14:textId="77777777" w:rsidR="008D39C9" w:rsidRDefault="008D39C9" w:rsidP="002B0DE3">
      <w:pPr>
        <w:pStyle w:val="af8"/>
        <w:numPr>
          <w:ilvl w:val="0"/>
          <w:numId w:val="30"/>
        </w:numPr>
        <w:ind w:firstLineChars="0"/>
      </w:pPr>
      <w:r>
        <w:t>要求</w:t>
      </w:r>
      <w:r>
        <w:rPr>
          <w:rFonts w:hint="eastAsia"/>
        </w:rPr>
        <w:t>：</w:t>
      </w:r>
    </w:p>
    <w:p w14:paraId="218DA919" w14:textId="50335F64" w:rsidR="008D39C9" w:rsidRDefault="008D39C9" w:rsidP="002B0DE3">
      <w:pPr>
        <w:pStyle w:val="af8"/>
        <w:ind w:left="420" w:firstLineChars="0" w:firstLine="0"/>
      </w:pPr>
      <w:r>
        <w:rPr>
          <w:rFonts w:hint="eastAsia"/>
        </w:rPr>
        <w:t>1.</w:t>
      </w:r>
      <w:r>
        <w:rPr>
          <w:rFonts w:hint="eastAsia"/>
        </w:rPr>
        <w:t>当</w:t>
      </w:r>
      <w:r w:rsidRPr="00BA61F6">
        <w:rPr>
          <w:rFonts w:hint="eastAsia"/>
        </w:rPr>
        <w:t>二级指标</w:t>
      </w:r>
      <w:r w:rsidR="00685458">
        <w:t>自评分数不为满分时</w:t>
      </w:r>
      <w:r>
        <w:rPr>
          <w:rFonts w:hint="eastAsia"/>
        </w:rPr>
        <w:t>，</w:t>
      </w:r>
      <w:r>
        <w:t>自评分数显示为黄色</w:t>
      </w:r>
      <w:r>
        <w:rPr>
          <w:rFonts w:hint="eastAsia"/>
        </w:rPr>
        <w:t>。</w:t>
      </w:r>
    </w:p>
    <w:p w14:paraId="529CDC81" w14:textId="77777777" w:rsidR="008D39C9" w:rsidRDefault="008D39C9" w:rsidP="002B0DE3">
      <w:pPr>
        <w:pStyle w:val="5"/>
      </w:pPr>
      <w:bookmarkStart w:id="16" w:name="_数据库表操作_1"/>
      <w:bookmarkEnd w:id="16"/>
      <w:r>
        <w:t>数据库表操作</w:t>
      </w:r>
    </w:p>
    <w:p w14:paraId="66C41215" w14:textId="77777777" w:rsidR="008D39C9" w:rsidRDefault="008D39C9" w:rsidP="002B0DE3">
      <w:pPr>
        <w:pStyle w:val="6"/>
      </w:pPr>
      <w:r>
        <w:rPr>
          <w:rFonts w:hint="eastAsia"/>
        </w:rPr>
        <w:t>机构评级明细表（</w:t>
      </w:r>
      <w:r w:rsidRPr="001B5029">
        <w:t>ORG_RATE</w:t>
      </w:r>
      <w:r>
        <w:t>_DETAIL</w:t>
      </w:r>
      <w:r>
        <w:rPr>
          <w:rFonts w:hint="eastAsia"/>
        </w:rPr>
        <w:t>）</w:t>
      </w:r>
    </w:p>
    <w:tbl>
      <w:tblPr>
        <w:tblW w:w="5000" w:type="pct"/>
        <w:tblCellMar>
          <w:left w:w="113" w:type="dxa"/>
          <w:right w:w="113" w:type="dxa"/>
        </w:tblCellMar>
        <w:tblLook w:val="0000" w:firstRow="0" w:lastRow="0" w:firstColumn="0" w:lastColumn="0" w:noHBand="0" w:noVBand="0"/>
      </w:tblPr>
      <w:tblGrid>
        <w:gridCol w:w="2606"/>
        <w:gridCol w:w="2200"/>
        <w:gridCol w:w="4930"/>
      </w:tblGrid>
      <w:tr w:rsidR="008D39C9" w:rsidRPr="00CF1859" w14:paraId="036BC838" w14:textId="77777777" w:rsidTr="00A81C87">
        <w:tc>
          <w:tcPr>
            <w:tcW w:w="1338" w:type="pct"/>
            <w:tcBorders>
              <w:top w:val="single" w:sz="4" w:space="0" w:color="auto"/>
              <w:left w:val="single" w:sz="4" w:space="0" w:color="auto"/>
              <w:bottom w:val="single" w:sz="4" w:space="0" w:color="auto"/>
              <w:right w:val="single" w:sz="4" w:space="0" w:color="auto"/>
            </w:tcBorders>
          </w:tcPr>
          <w:p w14:paraId="0AF6ABF0" w14:textId="77777777" w:rsidR="008D39C9" w:rsidRPr="00CF1859" w:rsidRDefault="008D39C9" w:rsidP="002B0DE3">
            <w:pPr>
              <w:pStyle w:val="15"/>
              <w:rPr>
                <w:rFonts w:eastAsia="宋体"/>
              </w:rPr>
            </w:pPr>
            <w:r w:rsidRPr="004D6363">
              <w:rPr>
                <w:rFonts w:hint="eastAsia"/>
              </w:rPr>
              <w:t>字段名</w:t>
            </w:r>
          </w:p>
        </w:tc>
        <w:tc>
          <w:tcPr>
            <w:tcW w:w="1130" w:type="pct"/>
            <w:tcBorders>
              <w:top w:val="single" w:sz="4" w:space="0" w:color="auto"/>
              <w:left w:val="single" w:sz="4" w:space="0" w:color="auto"/>
              <w:bottom w:val="single" w:sz="4" w:space="0" w:color="auto"/>
              <w:right w:val="single" w:sz="4" w:space="0" w:color="auto"/>
            </w:tcBorders>
          </w:tcPr>
          <w:p w14:paraId="342ED6C7" w14:textId="77777777" w:rsidR="008D39C9" w:rsidRPr="00CF1859" w:rsidRDefault="008D39C9" w:rsidP="002B0DE3">
            <w:pPr>
              <w:pStyle w:val="15"/>
              <w:rPr>
                <w:rFonts w:eastAsia="宋体"/>
              </w:rPr>
            </w:pPr>
            <w:r w:rsidRPr="004D6363">
              <w:rPr>
                <w:rFonts w:hint="eastAsia"/>
              </w:rPr>
              <w:t>说明</w:t>
            </w:r>
          </w:p>
        </w:tc>
        <w:tc>
          <w:tcPr>
            <w:tcW w:w="2532" w:type="pct"/>
            <w:tcBorders>
              <w:top w:val="single" w:sz="4" w:space="0" w:color="auto"/>
              <w:left w:val="single" w:sz="4" w:space="0" w:color="auto"/>
              <w:bottom w:val="single" w:sz="4" w:space="0" w:color="auto"/>
              <w:right w:val="single" w:sz="4" w:space="0" w:color="auto"/>
            </w:tcBorders>
          </w:tcPr>
          <w:p w14:paraId="03F259CD" w14:textId="77777777" w:rsidR="008D39C9" w:rsidRPr="004D6363" w:rsidRDefault="008D39C9" w:rsidP="002B0DE3">
            <w:pPr>
              <w:pStyle w:val="15"/>
            </w:pPr>
            <w:r>
              <w:rPr>
                <w:rFonts w:hint="eastAsia"/>
              </w:rPr>
              <w:t>初评填写字段</w:t>
            </w:r>
          </w:p>
        </w:tc>
      </w:tr>
      <w:tr w:rsidR="008D39C9" w:rsidRPr="00CF1859" w14:paraId="28C034E1" w14:textId="77777777" w:rsidTr="00A81C87">
        <w:tc>
          <w:tcPr>
            <w:tcW w:w="1338" w:type="pct"/>
            <w:tcBorders>
              <w:top w:val="single" w:sz="4" w:space="0" w:color="auto"/>
              <w:left w:val="single" w:sz="4" w:space="0" w:color="auto"/>
              <w:bottom w:val="single" w:sz="4" w:space="0" w:color="auto"/>
              <w:right w:val="single" w:sz="4" w:space="0" w:color="auto"/>
            </w:tcBorders>
          </w:tcPr>
          <w:p w14:paraId="58ECCF67" w14:textId="77777777" w:rsidR="008D39C9" w:rsidRPr="00CF1859" w:rsidRDefault="008D39C9" w:rsidP="002B0DE3">
            <w:pPr>
              <w:pStyle w:val="15"/>
              <w:rPr>
                <w:rFonts w:eastAsia="宋体"/>
              </w:rPr>
            </w:pPr>
            <w:r w:rsidRPr="00CF1859">
              <w:rPr>
                <w:rFonts w:eastAsia="宋体"/>
              </w:rPr>
              <w:t>Id</w:t>
            </w:r>
          </w:p>
        </w:tc>
        <w:tc>
          <w:tcPr>
            <w:tcW w:w="1130" w:type="pct"/>
            <w:tcBorders>
              <w:top w:val="single" w:sz="4" w:space="0" w:color="auto"/>
              <w:left w:val="single" w:sz="4" w:space="0" w:color="auto"/>
              <w:bottom w:val="single" w:sz="4" w:space="0" w:color="auto"/>
              <w:right w:val="single" w:sz="4" w:space="0" w:color="auto"/>
            </w:tcBorders>
          </w:tcPr>
          <w:p w14:paraId="0FDD9210" w14:textId="77777777" w:rsidR="008D39C9" w:rsidRPr="00CF1859" w:rsidRDefault="008D39C9" w:rsidP="002B0DE3">
            <w:pPr>
              <w:pStyle w:val="15"/>
              <w:rPr>
                <w:rFonts w:eastAsia="宋体"/>
              </w:rPr>
            </w:pP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42393C04" w14:textId="77777777" w:rsidR="008D39C9" w:rsidRPr="00CF1859" w:rsidRDefault="008D39C9" w:rsidP="002B0DE3">
            <w:pPr>
              <w:pStyle w:val="15"/>
              <w:rPr>
                <w:rFonts w:eastAsia="宋体"/>
              </w:rPr>
            </w:pPr>
          </w:p>
        </w:tc>
      </w:tr>
      <w:tr w:rsidR="008D39C9" w:rsidRPr="00CF1859" w14:paraId="3C4FF761" w14:textId="77777777" w:rsidTr="00A81C87">
        <w:tc>
          <w:tcPr>
            <w:tcW w:w="1338" w:type="pct"/>
            <w:tcBorders>
              <w:top w:val="single" w:sz="4" w:space="0" w:color="auto"/>
              <w:left w:val="single" w:sz="4" w:space="0" w:color="auto"/>
              <w:bottom w:val="single" w:sz="4" w:space="0" w:color="auto"/>
              <w:right w:val="single" w:sz="4" w:space="0" w:color="auto"/>
            </w:tcBorders>
          </w:tcPr>
          <w:p w14:paraId="70B963E4" w14:textId="77777777" w:rsidR="008D39C9" w:rsidRPr="00CF1859" w:rsidRDefault="008D39C9" w:rsidP="002B0DE3">
            <w:pPr>
              <w:pStyle w:val="15"/>
              <w:rPr>
                <w:rFonts w:eastAsia="宋体"/>
              </w:rPr>
            </w:pPr>
            <w:r w:rsidRPr="00CF1859">
              <w:rPr>
                <w:rFonts w:eastAsia="宋体"/>
              </w:rPr>
              <w:t>rate_id</w:t>
            </w:r>
          </w:p>
        </w:tc>
        <w:tc>
          <w:tcPr>
            <w:tcW w:w="1130" w:type="pct"/>
            <w:tcBorders>
              <w:top w:val="single" w:sz="4" w:space="0" w:color="auto"/>
              <w:left w:val="single" w:sz="4" w:space="0" w:color="auto"/>
              <w:bottom w:val="single" w:sz="4" w:space="0" w:color="auto"/>
              <w:right w:val="single" w:sz="4" w:space="0" w:color="auto"/>
            </w:tcBorders>
          </w:tcPr>
          <w:p w14:paraId="133A1EF6" w14:textId="77777777" w:rsidR="008D39C9" w:rsidRPr="00CF1859" w:rsidRDefault="008D39C9" w:rsidP="002B0DE3">
            <w:pPr>
              <w:pStyle w:val="15"/>
              <w:rPr>
                <w:rFonts w:eastAsia="宋体"/>
              </w:rPr>
            </w:pPr>
            <w:r w:rsidRPr="00CF1859">
              <w:rPr>
                <w:rFonts w:eastAsia="宋体"/>
              </w:rPr>
              <w:t>指标</w:t>
            </w: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37C28408" w14:textId="77777777" w:rsidR="008D39C9" w:rsidRPr="00CF1859" w:rsidRDefault="008D39C9" w:rsidP="002B0DE3">
            <w:pPr>
              <w:pStyle w:val="15"/>
              <w:rPr>
                <w:rFonts w:eastAsia="宋体"/>
              </w:rPr>
            </w:pPr>
          </w:p>
        </w:tc>
      </w:tr>
      <w:tr w:rsidR="008D39C9" w:rsidRPr="00CF1859" w14:paraId="30C89A82" w14:textId="77777777" w:rsidTr="00A81C87">
        <w:tc>
          <w:tcPr>
            <w:tcW w:w="1338" w:type="pct"/>
            <w:tcBorders>
              <w:top w:val="single" w:sz="4" w:space="0" w:color="auto"/>
              <w:left w:val="single" w:sz="4" w:space="0" w:color="auto"/>
              <w:bottom w:val="single" w:sz="4" w:space="0" w:color="auto"/>
              <w:right w:val="single" w:sz="4" w:space="0" w:color="auto"/>
            </w:tcBorders>
          </w:tcPr>
          <w:p w14:paraId="62D22139" w14:textId="77777777" w:rsidR="008D39C9" w:rsidRPr="00CF1859" w:rsidRDefault="008D39C9" w:rsidP="002B0DE3">
            <w:pPr>
              <w:pStyle w:val="15"/>
              <w:rPr>
                <w:rFonts w:eastAsia="宋体"/>
              </w:rPr>
            </w:pPr>
            <w:r w:rsidRPr="00CF1859">
              <w:rPr>
                <w:rFonts w:eastAsia="宋体"/>
              </w:rPr>
              <w:t>org_id</w:t>
            </w:r>
          </w:p>
        </w:tc>
        <w:tc>
          <w:tcPr>
            <w:tcW w:w="1130" w:type="pct"/>
            <w:tcBorders>
              <w:top w:val="single" w:sz="4" w:space="0" w:color="auto"/>
              <w:left w:val="single" w:sz="4" w:space="0" w:color="auto"/>
              <w:bottom w:val="single" w:sz="4" w:space="0" w:color="auto"/>
              <w:right w:val="single" w:sz="4" w:space="0" w:color="auto"/>
            </w:tcBorders>
          </w:tcPr>
          <w:p w14:paraId="32517182" w14:textId="77777777" w:rsidR="008D39C9" w:rsidRPr="00CF1859" w:rsidRDefault="008D39C9" w:rsidP="002B0DE3">
            <w:pPr>
              <w:pStyle w:val="15"/>
              <w:rPr>
                <w:rFonts w:eastAsia="宋体"/>
              </w:rPr>
            </w:pPr>
            <w:r w:rsidRPr="00CF1859">
              <w:rPr>
                <w:rFonts w:eastAsia="宋体"/>
              </w:rPr>
              <w:t>机构</w:t>
            </w: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797C4DFB" w14:textId="77777777" w:rsidR="008D39C9" w:rsidRPr="00CF1859" w:rsidRDefault="008D39C9" w:rsidP="002B0DE3">
            <w:pPr>
              <w:pStyle w:val="15"/>
              <w:rPr>
                <w:rFonts w:eastAsia="宋体"/>
              </w:rPr>
            </w:pPr>
          </w:p>
        </w:tc>
      </w:tr>
      <w:tr w:rsidR="008D39C9" w:rsidRPr="00CF1859" w14:paraId="619FD038" w14:textId="77777777" w:rsidTr="00A81C87">
        <w:tc>
          <w:tcPr>
            <w:tcW w:w="1338" w:type="pct"/>
            <w:tcBorders>
              <w:top w:val="single" w:sz="4" w:space="0" w:color="auto"/>
              <w:left w:val="single" w:sz="4" w:space="0" w:color="auto"/>
              <w:bottom w:val="single" w:sz="4" w:space="0" w:color="auto"/>
              <w:right w:val="single" w:sz="4" w:space="0" w:color="auto"/>
            </w:tcBorders>
          </w:tcPr>
          <w:p w14:paraId="1ADC3EAD" w14:textId="77777777" w:rsidR="008D39C9" w:rsidRPr="00CF1859" w:rsidRDefault="008D39C9" w:rsidP="002B0DE3">
            <w:pPr>
              <w:pStyle w:val="15"/>
              <w:rPr>
                <w:rFonts w:eastAsia="宋体"/>
              </w:rPr>
            </w:pPr>
            <w:r>
              <w:rPr>
                <w:rFonts w:eastAsia="宋体"/>
              </w:rPr>
              <w:t>org</w:t>
            </w:r>
            <w:r>
              <w:rPr>
                <w:rFonts w:eastAsia="宋体" w:hint="eastAsia"/>
                <w:lang w:eastAsia="zh-CN"/>
              </w:rPr>
              <w:t>_type_id</w:t>
            </w:r>
          </w:p>
        </w:tc>
        <w:tc>
          <w:tcPr>
            <w:tcW w:w="1130" w:type="pct"/>
            <w:tcBorders>
              <w:top w:val="single" w:sz="4" w:space="0" w:color="auto"/>
              <w:left w:val="single" w:sz="4" w:space="0" w:color="auto"/>
              <w:bottom w:val="single" w:sz="4" w:space="0" w:color="auto"/>
              <w:right w:val="single" w:sz="4" w:space="0" w:color="auto"/>
            </w:tcBorders>
          </w:tcPr>
          <w:p w14:paraId="0E5D3756" w14:textId="77777777" w:rsidR="008D39C9" w:rsidRPr="00CF1859" w:rsidRDefault="008D39C9" w:rsidP="002B0DE3">
            <w:pPr>
              <w:pStyle w:val="15"/>
              <w:rPr>
                <w:rFonts w:eastAsia="宋体"/>
                <w:lang w:eastAsia="zh-CN"/>
              </w:rPr>
            </w:pPr>
            <w:r>
              <w:rPr>
                <w:rFonts w:eastAsia="宋体" w:hint="eastAsia"/>
                <w:lang w:eastAsia="zh-CN"/>
              </w:rPr>
              <w:t>机构类型</w:t>
            </w:r>
          </w:p>
        </w:tc>
        <w:tc>
          <w:tcPr>
            <w:tcW w:w="2532" w:type="pct"/>
            <w:tcBorders>
              <w:top w:val="single" w:sz="4" w:space="0" w:color="auto"/>
              <w:left w:val="single" w:sz="4" w:space="0" w:color="auto"/>
              <w:bottom w:val="single" w:sz="4" w:space="0" w:color="auto"/>
              <w:right w:val="single" w:sz="4" w:space="0" w:color="auto"/>
            </w:tcBorders>
          </w:tcPr>
          <w:p w14:paraId="29209278" w14:textId="77777777" w:rsidR="008D39C9" w:rsidRDefault="008D39C9" w:rsidP="002B0DE3">
            <w:pPr>
              <w:pStyle w:val="15"/>
              <w:rPr>
                <w:rFonts w:eastAsia="宋体"/>
              </w:rPr>
            </w:pPr>
          </w:p>
        </w:tc>
      </w:tr>
      <w:tr w:rsidR="008D39C9" w:rsidRPr="00CF1859" w14:paraId="7294997C" w14:textId="77777777" w:rsidTr="00A81C87">
        <w:tc>
          <w:tcPr>
            <w:tcW w:w="1338" w:type="pct"/>
            <w:tcBorders>
              <w:top w:val="single" w:sz="4" w:space="0" w:color="auto"/>
              <w:left w:val="single" w:sz="4" w:space="0" w:color="auto"/>
              <w:bottom w:val="single" w:sz="4" w:space="0" w:color="auto"/>
              <w:right w:val="single" w:sz="4" w:space="0" w:color="auto"/>
            </w:tcBorders>
          </w:tcPr>
          <w:p w14:paraId="4B03F140" w14:textId="77777777" w:rsidR="008D39C9" w:rsidRPr="00CF1859" w:rsidRDefault="008D39C9" w:rsidP="002B0DE3">
            <w:pPr>
              <w:pStyle w:val="15"/>
              <w:rPr>
                <w:rFonts w:eastAsia="宋体"/>
              </w:rPr>
            </w:pPr>
            <w:r w:rsidRPr="00CF1859">
              <w:rPr>
                <w:rFonts w:eastAsia="宋体"/>
              </w:rPr>
              <w:t>Year</w:t>
            </w:r>
          </w:p>
        </w:tc>
        <w:tc>
          <w:tcPr>
            <w:tcW w:w="1130" w:type="pct"/>
            <w:tcBorders>
              <w:top w:val="single" w:sz="4" w:space="0" w:color="auto"/>
              <w:left w:val="single" w:sz="4" w:space="0" w:color="auto"/>
              <w:bottom w:val="single" w:sz="4" w:space="0" w:color="auto"/>
              <w:right w:val="single" w:sz="4" w:space="0" w:color="auto"/>
            </w:tcBorders>
          </w:tcPr>
          <w:p w14:paraId="714AF638" w14:textId="77777777" w:rsidR="008D39C9" w:rsidRPr="00CF1859" w:rsidRDefault="008D39C9" w:rsidP="002B0DE3">
            <w:pPr>
              <w:pStyle w:val="15"/>
              <w:rPr>
                <w:rFonts w:eastAsia="宋体"/>
              </w:rPr>
            </w:pPr>
            <w:r w:rsidRPr="00CF1859">
              <w:rPr>
                <w:rFonts w:eastAsia="宋体"/>
              </w:rPr>
              <w:t>年度</w:t>
            </w:r>
          </w:p>
        </w:tc>
        <w:tc>
          <w:tcPr>
            <w:tcW w:w="2532" w:type="pct"/>
            <w:tcBorders>
              <w:top w:val="single" w:sz="4" w:space="0" w:color="auto"/>
              <w:left w:val="single" w:sz="4" w:space="0" w:color="auto"/>
              <w:bottom w:val="single" w:sz="4" w:space="0" w:color="auto"/>
              <w:right w:val="single" w:sz="4" w:space="0" w:color="auto"/>
            </w:tcBorders>
          </w:tcPr>
          <w:p w14:paraId="63D4B79B" w14:textId="77777777" w:rsidR="008D39C9" w:rsidRPr="00CF1859" w:rsidRDefault="008D39C9" w:rsidP="002B0DE3">
            <w:pPr>
              <w:pStyle w:val="15"/>
              <w:rPr>
                <w:rFonts w:eastAsia="宋体"/>
              </w:rPr>
            </w:pPr>
          </w:p>
        </w:tc>
      </w:tr>
      <w:tr w:rsidR="008D39C9" w:rsidRPr="00CF1859" w14:paraId="0BA98FCC" w14:textId="77777777" w:rsidTr="00A81C87">
        <w:tc>
          <w:tcPr>
            <w:tcW w:w="1338" w:type="pct"/>
            <w:tcBorders>
              <w:top w:val="single" w:sz="4" w:space="0" w:color="auto"/>
              <w:left w:val="single" w:sz="4" w:space="0" w:color="auto"/>
              <w:bottom w:val="single" w:sz="4" w:space="0" w:color="auto"/>
              <w:right w:val="single" w:sz="4" w:space="0" w:color="auto"/>
            </w:tcBorders>
          </w:tcPr>
          <w:p w14:paraId="49D124A1" w14:textId="77777777" w:rsidR="008D39C9" w:rsidRPr="00CF1859" w:rsidRDefault="008D39C9" w:rsidP="002B0DE3">
            <w:pPr>
              <w:pStyle w:val="15"/>
              <w:rPr>
                <w:rFonts w:eastAsia="宋体"/>
              </w:rPr>
            </w:pPr>
            <w:r w:rsidRPr="00AB78BA">
              <w:rPr>
                <w:rFonts w:hint="eastAsia"/>
              </w:rPr>
              <w:lastRenderedPageBreak/>
              <w:t>is_selfAssessment</w:t>
            </w:r>
          </w:p>
        </w:tc>
        <w:tc>
          <w:tcPr>
            <w:tcW w:w="1130" w:type="pct"/>
            <w:tcBorders>
              <w:top w:val="single" w:sz="4" w:space="0" w:color="auto"/>
              <w:left w:val="single" w:sz="4" w:space="0" w:color="auto"/>
              <w:bottom w:val="single" w:sz="4" w:space="0" w:color="auto"/>
              <w:right w:val="single" w:sz="4" w:space="0" w:color="auto"/>
            </w:tcBorders>
          </w:tcPr>
          <w:p w14:paraId="7777149E" w14:textId="77777777" w:rsidR="008D39C9" w:rsidRPr="00CF1859" w:rsidRDefault="008D39C9" w:rsidP="002B0DE3">
            <w:pPr>
              <w:pStyle w:val="15"/>
              <w:rPr>
                <w:rFonts w:eastAsia="宋体"/>
              </w:rPr>
            </w:pPr>
            <w:r w:rsidRPr="00AB78BA">
              <w:rPr>
                <w:rFonts w:hint="eastAsia"/>
              </w:rPr>
              <w:t>是否允许自评</w:t>
            </w:r>
          </w:p>
        </w:tc>
        <w:tc>
          <w:tcPr>
            <w:tcW w:w="2532" w:type="pct"/>
            <w:tcBorders>
              <w:top w:val="single" w:sz="4" w:space="0" w:color="auto"/>
              <w:left w:val="single" w:sz="4" w:space="0" w:color="auto"/>
              <w:bottom w:val="single" w:sz="4" w:space="0" w:color="auto"/>
              <w:right w:val="single" w:sz="4" w:space="0" w:color="auto"/>
            </w:tcBorders>
          </w:tcPr>
          <w:p w14:paraId="2E5EF353" w14:textId="77777777" w:rsidR="008D39C9" w:rsidRDefault="008D39C9" w:rsidP="002B0DE3">
            <w:pPr>
              <w:pStyle w:val="15"/>
              <w:rPr>
                <w:rFonts w:eastAsia="宋体"/>
              </w:rPr>
            </w:pPr>
          </w:p>
        </w:tc>
      </w:tr>
      <w:tr w:rsidR="008D39C9" w:rsidRPr="00CF1859" w14:paraId="63CC813D" w14:textId="77777777" w:rsidTr="00A81C87">
        <w:tc>
          <w:tcPr>
            <w:tcW w:w="1338" w:type="pct"/>
            <w:tcBorders>
              <w:top w:val="single" w:sz="4" w:space="0" w:color="auto"/>
              <w:left w:val="single" w:sz="4" w:space="0" w:color="auto"/>
              <w:bottom w:val="single" w:sz="4" w:space="0" w:color="auto"/>
              <w:right w:val="single" w:sz="4" w:space="0" w:color="auto"/>
            </w:tcBorders>
          </w:tcPr>
          <w:p w14:paraId="02FE3405" w14:textId="77777777" w:rsidR="008D39C9" w:rsidRPr="00CF1859" w:rsidRDefault="008D39C9" w:rsidP="002B0DE3">
            <w:pPr>
              <w:pStyle w:val="15"/>
              <w:rPr>
                <w:rFonts w:eastAsia="宋体"/>
              </w:rPr>
            </w:pPr>
            <w:r w:rsidRPr="00CF1859">
              <w:rPr>
                <w:rFonts w:eastAsia="宋体"/>
              </w:rPr>
              <w:t>sa_score</w:t>
            </w:r>
          </w:p>
        </w:tc>
        <w:tc>
          <w:tcPr>
            <w:tcW w:w="1130" w:type="pct"/>
            <w:tcBorders>
              <w:top w:val="single" w:sz="4" w:space="0" w:color="auto"/>
              <w:left w:val="single" w:sz="4" w:space="0" w:color="auto"/>
              <w:bottom w:val="single" w:sz="4" w:space="0" w:color="auto"/>
              <w:right w:val="single" w:sz="4" w:space="0" w:color="auto"/>
            </w:tcBorders>
          </w:tcPr>
          <w:p w14:paraId="6D1E4C0D" w14:textId="77777777" w:rsidR="008D39C9" w:rsidRPr="00CF1859" w:rsidRDefault="008D39C9" w:rsidP="002B0DE3">
            <w:pPr>
              <w:pStyle w:val="15"/>
              <w:rPr>
                <w:rFonts w:eastAsia="宋体"/>
              </w:rPr>
            </w:pPr>
            <w:r w:rsidRPr="00CF1859">
              <w:rPr>
                <w:rFonts w:eastAsia="宋体"/>
              </w:rPr>
              <w:t>自评得分</w:t>
            </w:r>
          </w:p>
        </w:tc>
        <w:tc>
          <w:tcPr>
            <w:tcW w:w="2532" w:type="pct"/>
            <w:tcBorders>
              <w:top w:val="single" w:sz="4" w:space="0" w:color="auto"/>
              <w:left w:val="single" w:sz="4" w:space="0" w:color="auto"/>
              <w:bottom w:val="single" w:sz="4" w:space="0" w:color="auto"/>
              <w:right w:val="single" w:sz="4" w:space="0" w:color="auto"/>
            </w:tcBorders>
          </w:tcPr>
          <w:p w14:paraId="3E587D52" w14:textId="77777777" w:rsidR="008D39C9" w:rsidRPr="00CF1859" w:rsidRDefault="008D39C9" w:rsidP="002B0DE3">
            <w:pPr>
              <w:pStyle w:val="15"/>
              <w:rPr>
                <w:rFonts w:eastAsia="宋体"/>
              </w:rPr>
            </w:pPr>
          </w:p>
        </w:tc>
      </w:tr>
      <w:tr w:rsidR="008D39C9" w:rsidRPr="00CF1859" w14:paraId="7408050D" w14:textId="77777777" w:rsidTr="00A81C87">
        <w:tc>
          <w:tcPr>
            <w:tcW w:w="1338" w:type="pct"/>
            <w:tcBorders>
              <w:top w:val="single" w:sz="4" w:space="0" w:color="auto"/>
              <w:left w:val="single" w:sz="4" w:space="0" w:color="auto"/>
              <w:bottom w:val="single" w:sz="4" w:space="0" w:color="auto"/>
              <w:right w:val="single" w:sz="4" w:space="0" w:color="auto"/>
            </w:tcBorders>
          </w:tcPr>
          <w:p w14:paraId="3786E1D2" w14:textId="77777777" w:rsidR="008D39C9" w:rsidRPr="00CF1859" w:rsidRDefault="008D39C9" w:rsidP="002B0DE3">
            <w:pPr>
              <w:pStyle w:val="15"/>
              <w:rPr>
                <w:rFonts w:eastAsia="宋体"/>
              </w:rPr>
            </w:pPr>
            <w:r w:rsidRPr="00CF1859">
              <w:rPr>
                <w:rFonts w:eastAsia="宋体"/>
              </w:rPr>
              <w:t>sa_reason</w:t>
            </w:r>
          </w:p>
        </w:tc>
        <w:tc>
          <w:tcPr>
            <w:tcW w:w="1130" w:type="pct"/>
            <w:tcBorders>
              <w:top w:val="single" w:sz="4" w:space="0" w:color="auto"/>
              <w:left w:val="single" w:sz="4" w:space="0" w:color="auto"/>
              <w:bottom w:val="single" w:sz="4" w:space="0" w:color="auto"/>
              <w:right w:val="single" w:sz="4" w:space="0" w:color="auto"/>
            </w:tcBorders>
          </w:tcPr>
          <w:p w14:paraId="4C91F4E7" w14:textId="77777777" w:rsidR="008D39C9" w:rsidRPr="00CF1859" w:rsidRDefault="008D39C9" w:rsidP="002B0DE3">
            <w:pPr>
              <w:pStyle w:val="15"/>
              <w:rPr>
                <w:rFonts w:eastAsia="宋体"/>
              </w:rPr>
            </w:pPr>
            <w:r w:rsidRPr="00CF1859">
              <w:rPr>
                <w:rFonts w:eastAsia="宋体"/>
              </w:rPr>
              <w:t>自评理由</w:t>
            </w:r>
          </w:p>
        </w:tc>
        <w:tc>
          <w:tcPr>
            <w:tcW w:w="2532" w:type="pct"/>
            <w:tcBorders>
              <w:top w:val="single" w:sz="4" w:space="0" w:color="auto"/>
              <w:left w:val="single" w:sz="4" w:space="0" w:color="auto"/>
              <w:bottom w:val="single" w:sz="4" w:space="0" w:color="auto"/>
              <w:right w:val="single" w:sz="4" w:space="0" w:color="auto"/>
            </w:tcBorders>
          </w:tcPr>
          <w:p w14:paraId="166D23ED" w14:textId="77777777" w:rsidR="008D39C9" w:rsidRPr="00CF1859" w:rsidRDefault="008D39C9" w:rsidP="002B0DE3">
            <w:pPr>
              <w:pStyle w:val="15"/>
              <w:rPr>
                <w:rFonts w:eastAsia="宋体"/>
              </w:rPr>
            </w:pPr>
          </w:p>
        </w:tc>
      </w:tr>
      <w:tr w:rsidR="008D39C9" w:rsidRPr="00CF1859" w14:paraId="10B75010" w14:textId="77777777" w:rsidTr="00A81C87">
        <w:tc>
          <w:tcPr>
            <w:tcW w:w="1338" w:type="pct"/>
            <w:tcBorders>
              <w:top w:val="single" w:sz="4" w:space="0" w:color="auto"/>
              <w:left w:val="single" w:sz="4" w:space="0" w:color="auto"/>
              <w:bottom w:val="single" w:sz="4" w:space="0" w:color="auto"/>
              <w:right w:val="single" w:sz="4" w:space="0" w:color="auto"/>
            </w:tcBorders>
          </w:tcPr>
          <w:p w14:paraId="72B6A846" w14:textId="77777777" w:rsidR="008D39C9" w:rsidRPr="00CF1859" w:rsidRDefault="008D39C9" w:rsidP="002B0DE3">
            <w:pPr>
              <w:pStyle w:val="15"/>
              <w:rPr>
                <w:rFonts w:eastAsia="宋体"/>
              </w:rPr>
            </w:pPr>
            <w:r w:rsidRPr="00CF1859">
              <w:rPr>
                <w:rFonts w:eastAsia="宋体"/>
              </w:rPr>
              <w:t>reject_reason</w:t>
            </w:r>
          </w:p>
        </w:tc>
        <w:tc>
          <w:tcPr>
            <w:tcW w:w="1130" w:type="pct"/>
            <w:tcBorders>
              <w:top w:val="single" w:sz="4" w:space="0" w:color="auto"/>
              <w:left w:val="single" w:sz="4" w:space="0" w:color="auto"/>
              <w:bottom w:val="single" w:sz="4" w:space="0" w:color="auto"/>
              <w:right w:val="single" w:sz="4" w:space="0" w:color="auto"/>
            </w:tcBorders>
          </w:tcPr>
          <w:p w14:paraId="64627CA4" w14:textId="77777777" w:rsidR="008D39C9" w:rsidRPr="00CF1859" w:rsidRDefault="008D39C9" w:rsidP="002B0DE3">
            <w:pPr>
              <w:pStyle w:val="15"/>
              <w:rPr>
                <w:rFonts w:eastAsia="宋体"/>
              </w:rPr>
            </w:pPr>
            <w:r w:rsidRPr="00CF1859">
              <w:rPr>
                <w:rFonts w:eastAsia="宋体"/>
              </w:rPr>
              <w:t>复核拒绝理由</w:t>
            </w:r>
          </w:p>
        </w:tc>
        <w:tc>
          <w:tcPr>
            <w:tcW w:w="2532" w:type="pct"/>
            <w:tcBorders>
              <w:top w:val="single" w:sz="4" w:space="0" w:color="auto"/>
              <w:left w:val="single" w:sz="4" w:space="0" w:color="auto"/>
              <w:bottom w:val="single" w:sz="4" w:space="0" w:color="auto"/>
              <w:right w:val="single" w:sz="4" w:space="0" w:color="auto"/>
            </w:tcBorders>
          </w:tcPr>
          <w:p w14:paraId="3154791E" w14:textId="77777777" w:rsidR="008D39C9" w:rsidRPr="00CF1859" w:rsidRDefault="008D39C9" w:rsidP="002B0DE3">
            <w:pPr>
              <w:pStyle w:val="15"/>
              <w:rPr>
                <w:rFonts w:eastAsia="宋体"/>
              </w:rPr>
            </w:pPr>
          </w:p>
        </w:tc>
      </w:tr>
      <w:tr w:rsidR="008D39C9" w:rsidRPr="00CF1859" w14:paraId="21DBE571" w14:textId="77777777" w:rsidTr="00A81C87">
        <w:tc>
          <w:tcPr>
            <w:tcW w:w="1338" w:type="pct"/>
            <w:tcBorders>
              <w:top w:val="single" w:sz="4" w:space="0" w:color="auto"/>
              <w:left w:val="single" w:sz="4" w:space="0" w:color="auto"/>
              <w:bottom w:val="single" w:sz="4" w:space="0" w:color="auto"/>
              <w:right w:val="single" w:sz="4" w:space="0" w:color="auto"/>
            </w:tcBorders>
          </w:tcPr>
          <w:p w14:paraId="63873952" w14:textId="77777777" w:rsidR="008D39C9" w:rsidRPr="00CF1859" w:rsidRDefault="008D39C9" w:rsidP="002B0DE3">
            <w:pPr>
              <w:pStyle w:val="15"/>
              <w:rPr>
                <w:rFonts w:eastAsia="宋体"/>
              </w:rPr>
            </w:pPr>
            <w:r w:rsidRPr="00CF1859">
              <w:rPr>
                <w:rFonts w:eastAsia="宋体"/>
              </w:rPr>
              <w:t>attachment</w:t>
            </w:r>
          </w:p>
        </w:tc>
        <w:tc>
          <w:tcPr>
            <w:tcW w:w="1130" w:type="pct"/>
            <w:tcBorders>
              <w:top w:val="single" w:sz="4" w:space="0" w:color="auto"/>
              <w:left w:val="single" w:sz="4" w:space="0" w:color="auto"/>
              <w:bottom w:val="single" w:sz="4" w:space="0" w:color="auto"/>
              <w:right w:val="single" w:sz="4" w:space="0" w:color="auto"/>
            </w:tcBorders>
          </w:tcPr>
          <w:p w14:paraId="55AEF1E1" w14:textId="77777777" w:rsidR="008D39C9" w:rsidRPr="00CF1859" w:rsidRDefault="008D39C9" w:rsidP="002B0DE3">
            <w:pPr>
              <w:pStyle w:val="15"/>
              <w:rPr>
                <w:rFonts w:eastAsia="宋体"/>
              </w:rPr>
            </w:pPr>
            <w:r w:rsidRPr="00CF1859">
              <w:rPr>
                <w:rFonts w:eastAsia="宋体"/>
              </w:rPr>
              <w:t>附件（路径）</w:t>
            </w:r>
          </w:p>
        </w:tc>
        <w:tc>
          <w:tcPr>
            <w:tcW w:w="2532" w:type="pct"/>
            <w:tcBorders>
              <w:top w:val="single" w:sz="4" w:space="0" w:color="auto"/>
              <w:left w:val="single" w:sz="4" w:space="0" w:color="auto"/>
              <w:bottom w:val="single" w:sz="4" w:space="0" w:color="auto"/>
              <w:right w:val="single" w:sz="4" w:space="0" w:color="auto"/>
            </w:tcBorders>
          </w:tcPr>
          <w:p w14:paraId="33821E94" w14:textId="77777777" w:rsidR="008D39C9" w:rsidRPr="00CF1859" w:rsidRDefault="008D39C9" w:rsidP="002B0DE3">
            <w:pPr>
              <w:pStyle w:val="15"/>
              <w:rPr>
                <w:rFonts w:eastAsia="宋体"/>
              </w:rPr>
            </w:pPr>
          </w:p>
        </w:tc>
      </w:tr>
      <w:tr w:rsidR="008D39C9" w:rsidRPr="00CF1859" w14:paraId="77DEF404" w14:textId="77777777" w:rsidTr="00A81C87">
        <w:tc>
          <w:tcPr>
            <w:tcW w:w="1338" w:type="pct"/>
            <w:tcBorders>
              <w:top w:val="single" w:sz="4" w:space="0" w:color="auto"/>
              <w:left w:val="single" w:sz="4" w:space="0" w:color="auto"/>
              <w:bottom w:val="single" w:sz="4" w:space="0" w:color="auto"/>
              <w:right w:val="single" w:sz="4" w:space="0" w:color="auto"/>
            </w:tcBorders>
          </w:tcPr>
          <w:p w14:paraId="0BFDD315" w14:textId="77777777" w:rsidR="008D39C9" w:rsidRPr="00CF1859" w:rsidRDefault="008D39C9" w:rsidP="002B0DE3">
            <w:pPr>
              <w:pStyle w:val="15"/>
              <w:rPr>
                <w:rFonts w:eastAsia="宋体"/>
              </w:rPr>
            </w:pPr>
            <w:r w:rsidRPr="00CF1859">
              <w:rPr>
                <w:rFonts w:eastAsia="宋体"/>
              </w:rPr>
              <w:t>rank_score</w:t>
            </w:r>
          </w:p>
        </w:tc>
        <w:tc>
          <w:tcPr>
            <w:tcW w:w="1130" w:type="pct"/>
            <w:tcBorders>
              <w:top w:val="single" w:sz="4" w:space="0" w:color="auto"/>
              <w:left w:val="single" w:sz="4" w:space="0" w:color="auto"/>
              <w:bottom w:val="single" w:sz="4" w:space="0" w:color="auto"/>
              <w:right w:val="single" w:sz="4" w:space="0" w:color="auto"/>
            </w:tcBorders>
          </w:tcPr>
          <w:p w14:paraId="2397747E" w14:textId="77777777" w:rsidR="008D39C9" w:rsidRPr="00CF1859" w:rsidRDefault="008D39C9" w:rsidP="002B0DE3">
            <w:pPr>
              <w:pStyle w:val="15"/>
              <w:rPr>
                <w:rFonts w:eastAsia="宋体"/>
              </w:rPr>
            </w:pPr>
            <w:r w:rsidRPr="00CF1859">
              <w:rPr>
                <w:rFonts w:eastAsia="宋体"/>
              </w:rPr>
              <w:t>评级得分</w:t>
            </w:r>
          </w:p>
        </w:tc>
        <w:tc>
          <w:tcPr>
            <w:tcW w:w="2532" w:type="pct"/>
            <w:tcBorders>
              <w:top w:val="single" w:sz="4" w:space="0" w:color="auto"/>
              <w:left w:val="single" w:sz="4" w:space="0" w:color="auto"/>
              <w:bottom w:val="single" w:sz="4" w:space="0" w:color="auto"/>
              <w:right w:val="single" w:sz="4" w:space="0" w:color="auto"/>
            </w:tcBorders>
          </w:tcPr>
          <w:p w14:paraId="045CD188" w14:textId="77777777" w:rsidR="008D39C9" w:rsidRPr="00CF1859" w:rsidRDefault="008D39C9" w:rsidP="002B0DE3">
            <w:pPr>
              <w:pStyle w:val="15"/>
              <w:rPr>
                <w:rFonts w:eastAsia="宋体"/>
              </w:rPr>
            </w:pPr>
            <w:r>
              <w:rPr>
                <w:rFonts w:eastAsia="宋体"/>
              </w:rPr>
              <w:t>用户输入</w:t>
            </w:r>
          </w:p>
        </w:tc>
      </w:tr>
      <w:tr w:rsidR="008D39C9" w:rsidRPr="00CF1859" w14:paraId="38718CD5" w14:textId="77777777" w:rsidTr="00A81C87">
        <w:tc>
          <w:tcPr>
            <w:tcW w:w="1338" w:type="pct"/>
            <w:tcBorders>
              <w:top w:val="single" w:sz="4" w:space="0" w:color="auto"/>
              <w:left w:val="single" w:sz="4" w:space="0" w:color="auto"/>
              <w:bottom w:val="single" w:sz="4" w:space="0" w:color="auto"/>
              <w:right w:val="single" w:sz="4" w:space="0" w:color="auto"/>
            </w:tcBorders>
          </w:tcPr>
          <w:p w14:paraId="3F4444B3" w14:textId="77777777" w:rsidR="008D39C9" w:rsidRPr="00CF1859" w:rsidRDefault="008D39C9" w:rsidP="002B0DE3">
            <w:pPr>
              <w:pStyle w:val="15"/>
              <w:rPr>
                <w:rFonts w:eastAsia="宋体"/>
              </w:rPr>
            </w:pPr>
            <w:r w:rsidRPr="00CF1859">
              <w:rPr>
                <w:rFonts w:eastAsia="宋体"/>
              </w:rPr>
              <w:t>ramk_reason</w:t>
            </w:r>
          </w:p>
        </w:tc>
        <w:tc>
          <w:tcPr>
            <w:tcW w:w="1130" w:type="pct"/>
            <w:tcBorders>
              <w:top w:val="single" w:sz="4" w:space="0" w:color="auto"/>
              <w:left w:val="single" w:sz="4" w:space="0" w:color="auto"/>
              <w:bottom w:val="single" w:sz="4" w:space="0" w:color="auto"/>
              <w:right w:val="single" w:sz="4" w:space="0" w:color="auto"/>
            </w:tcBorders>
          </w:tcPr>
          <w:p w14:paraId="390C5B9F" w14:textId="77777777" w:rsidR="008D39C9" w:rsidRPr="00CF1859" w:rsidRDefault="008D39C9" w:rsidP="002B0DE3">
            <w:pPr>
              <w:pStyle w:val="15"/>
              <w:rPr>
                <w:rFonts w:eastAsia="宋体"/>
              </w:rPr>
            </w:pPr>
            <w:r w:rsidRPr="00CF1859">
              <w:rPr>
                <w:rFonts w:eastAsia="宋体"/>
              </w:rPr>
              <w:t>评级理由</w:t>
            </w:r>
          </w:p>
        </w:tc>
        <w:tc>
          <w:tcPr>
            <w:tcW w:w="2532" w:type="pct"/>
            <w:tcBorders>
              <w:top w:val="single" w:sz="4" w:space="0" w:color="auto"/>
              <w:left w:val="single" w:sz="4" w:space="0" w:color="auto"/>
              <w:bottom w:val="single" w:sz="4" w:space="0" w:color="auto"/>
              <w:right w:val="single" w:sz="4" w:space="0" w:color="auto"/>
            </w:tcBorders>
          </w:tcPr>
          <w:p w14:paraId="2A23BF60" w14:textId="77777777" w:rsidR="008D39C9" w:rsidRPr="00CF1859" w:rsidRDefault="008D39C9" w:rsidP="002B0DE3">
            <w:pPr>
              <w:pStyle w:val="15"/>
              <w:rPr>
                <w:rFonts w:eastAsia="宋体"/>
              </w:rPr>
            </w:pPr>
            <w:r w:rsidRPr="00AA2C05">
              <w:rPr>
                <w:rFonts w:eastAsia="宋体" w:hint="eastAsia"/>
              </w:rPr>
              <w:t>用户输入</w:t>
            </w:r>
          </w:p>
        </w:tc>
      </w:tr>
      <w:tr w:rsidR="008D39C9" w:rsidRPr="00CF1859" w14:paraId="606932FB" w14:textId="77777777" w:rsidTr="00A81C87">
        <w:tc>
          <w:tcPr>
            <w:tcW w:w="1338" w:type="pct"/>
            <w:tcBorders>
              <w:top w:val="single" w:sz="4" w:space="0" w:color="auto"/>
              <w:left w:val="single" w:sz="4" w:space="0" w:color="auto"/>
              <w:bottom w:val="single" w:sz="4" w:space="0" w:color="auto"/>
              <w:right w:val="single" w:sz="4" w:space="0" w:color="auto"/>
            </w:tcBorders>
          </w:tcPr>
          <w:p w14:paraId="7734A1BD" w14:textId="77777777" w:rsidR="008D39C9" w:rsidRPr="00CF1859" w:rsidRDefault="008D39C9" w:rsidP="002B0DE3">
            <w:pPr>
              <w:pStyle w:val="15"/>
              <w:rPr>
                <w:rFonts w:eastAsia="宋体"/>
              </w:rPr>
            </w:pPr>
            <w:r w:rsidRPr="00CF1859">
              <w:rPr>
                <w:rFonts w:eastAsia="宋体"/>
              </w:rPr>
              <w:t>is_opposition</w:t>
            </w:r>
          </w:p>
        </w:tc>
        <w:tc>
          <w:tcPr>
            <w:tcW w:w="1130" w:type="pct"/>
            <w:tcBorders>
              <w:top w:val="single" w:sz="4" w:space="0" w:color="auto"/>
              <w:left w:val="single" w:sz="4" w:space="0" w:color="auto"/>
              <w:bottom w:val="single" w:sz="4" w:space="0" w:color="auto"/>
              <w:right w:val="single" w:sz="4" w:space="0" w:color="auto"/>
            </w:tcBorders>
          </w:tcPr>
          <w:p w14:paraId="392DD21C" w14:textId="77777777" w:rsidR="008D39C9" w:rsidRPr="00CF1859" w:rsidRDefault="008D39C9" w:rsidP="002B0DE3">
            <w:pPr>
              <w:pStyle w:val="15"/>
              <w:rPr>
                <w:rFonts w:eastAsia="宋体"/>
              </w:rPr>
            </w:pPr>
            <w:r w:rsidRPr="00CF1859">
              <w:rPr>
                <w:rFonts w:eastAsia="宋体"/>
              </w:rPr>
              <w:t>是否有异议</w:t>
            </w:r>
          </w:p>
        </w:tc>
        <w:tc>
          <w:tcPr>
            <w:tcW w:w="2532" w:type="pct"/>
            <w:tcBorders>
              <w:top w:val="single" w:sz="4" w:space="0" w:color="auto"/>
              <w:left w:val="single" w:sz="4" w:space="0" w:color="auto"/>
              <w:bottom w:val="single" w:sz="4" w:space="0" w:color="auto"/>
              <w:right w:val="single" w:sz="4" w:space="0" w:color="auto"/>
            </w:tcBorders>
          </w:tcPr>
          <w:p w14:paraId="2DE25F27" w14:textId="77777777" w:rsidR="008D39C9" w:rsidRPr="00CF1859" w:rsidRDefault="008D39C9" w:rsidP="002B0DE3">
            <w:pPr>
              <w:pStyle w:val="15"/>
              <w:rPr>
                <w:rFonts w:eastAsia="宋体"/>
              </w:rPr>
            </w:pPr>
          </w:p>
        </w:tc>
      </w:tr>
    </w:tbl>
    <w:p w14:paraId="3ED5C2E4" w14:textId="77777777" w:rsidR="008D39C9" w:rsidRPr="0077400C" w:rsidRDefault="008D39C9" w:rsidP="002B0DE3">
      <w:pPr>
        <w:pStyle w:val="6"/>
      </w:pPr>
      <w:r w:rsidRPr="00E631FA">
        <w:rPr>
          <w:rFonts w:hint="eastAsia"/>
        </w:rPr>
        <w:t>机构评级总表（</w:t>
      </w:r>
      <w:r w:rsidRPr="00E631FA">
        <w:rPr>
          <w:rFonts w:hint="eastAsia"/>
        </w:rPr>
        <w:t>ORG_RATE</w:t>
      </w:r>
      <w:r w:rsidRPr="00E631FA">
        <w:rPr>
          <w:rFonts w:hint="eastAsia"/>
        </w:rPr>
        <w:t>）</w:t>
      </w:r>
    </w:p>
    <w:tbl>
      <w:tblPr>
        <w:tblW w:w="5000" w:type="pct"/>
        <w:jc w:val="center"/>
        <w:tblLook w:val="00A0" w:firstRow="1" w:lastRow="0" w:firstColumn="1" w:lastColumn="0" w:noHBand="0" w:noVBand="0"/>
      </w:tblPr>
      <w:tblGrid>
        <w:gridCol w:w="3945"/>
        <w:gridCol w:w="2531"/>
        <w:gridCol w:w="3260"/>
      </w:tblGrid>
      <w:tr w:rsidR="008D39C9" w:rsidRPr="004D366D" w14:paraId="48427162"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29A27A66" w14:textId="77777777" w:rsidR="008D39C9" w:rsidRPr="004D366D" w:rsidRDefault="008D39C9" w:rsidP="00A81C87">
            <w:pPr>
              <w:pStyle w:val="15"/>
            </w:pPr>
            <w:r w:rsidRPr="004D366D">
              <w:rPr>
                <w:rFonts w:hint="eastAsia"/>
              </w:rPr>
              <w:t>字段名</w:t>
            </w:r>
          </w:p>
        </w:tc>
        <w:tc>
          <w:tcPr>
            <w:tcW w:w="1300" w:type="pct"/>
            <w:tcBorders>
              <w:top w:val="single" w:sz="4" w:space="0" w:color="auto"/>
              <w:left w:val="single" w:sz="4" w:space="0" w:color="auto"/>
              <w:bottom w:val="single" w:sz="4" w:space="0" w:color="auto"/>
              <w:right w:val="single" w:sz="4" w:space="0" w:color="auto"/>
            </w:tcBorders>
          </w:tcPr>
          <w:p w14:paraId="593E5F2A" w14:textId="77777777" w:rsidR="008D39C9" w:rsidRPr="004D366D" w:rsidRDefault="008D39C9" w:rsidP="00A81C87">
            <w:pPr>
              <w:pStyle w:val="15"/>
            </w:pPr>
            <w:r w:rsidRPr="004D366D">
              <w:rPr>
                <w:rFonts w:hint="cs"/>
              </w:rPr>
              <w:t>说</w:t>
            </w:r>
            <w:r w:rsidRPr="004D366D">
              <w:rPr>
                <w:rFonts w:hint="eastAsia"/>
              </w:rPr>
              <w:t>明</w:t>
            </w:r>
          </w:p>
        </w:tc>
        <w:tc>
          <w:tcPr>
            <w:tcW w:w="1674" w:type="pct"/>
            <w:tcBorders>
              <w:top w:val="single" w:sz="4" w:space="0" w:color="auto"/>
              <w:left w:val="single" w:sz="4" w:space="0" w:color="auto"/>
              <w:bottom w:val="single" w:sz="4" w:space="0" w:color="auto"/>
              <w:right w:val="single" w:sz="4" w:space="0" w:color="auto"/>
            </w:tcBorders>
          </w:tcPr>
          <w:p w14:paraId="48D5AC5E" w14:textId="77777777" w:rsidR="008D39C9" w:rsidRPr="004D366D" w:rsidRDefault="008D39C9" w:rsidP="00A81C87">
            <w:pPr>
              <w:pStyle w:val="15"/>
            </w:pPr>
            <w:r w:rsidRPr="00ED399B">
              <w:rPr>
                <w:rFonts w:hint="eastAsia"/>
              </w:rPr>
              <w:t>初评填写字段</w:t>
            </w:r>
          </w:p>
        </w:tc>
      </w:tr>
      <w:tr w:rsidR="008D39C9" w:rsidRPr="004D366D" w14:paraId="6B5DD5D0"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38049145" w14:textId="77777777" w:rsidR="008D39C9" w:rsidRPr="004D366D" w:rsidRDefault="008D39C9" w:rsidP="00A81C87">
            <w:pPr>
              <w:pStyle w:val="15"/>
            </w:pPr>
            <w:r>
              <w:t>id</w:t>
            </w:r>
          </w:p>
        </w:tc>
        <w:tc>
          <w:tcPr>
            <w:tcW w:w="1300" w:type="pct"/>
            <w:tcBorders>
              <w:top w:val="single" w:sz="4" w:space="0" w:color="auto"/>
              <w:left w:val="single" w:sz="4" w:space="0" w:color="auto"/>
              <w:bottom w:val="single" w:sz="4" w:space="0" w:color="auto"/>
              <w:right w:val="single" w:sz="4" w:space="0" w:color="auto"/>
            </w:tcBorders>
          </w:tcPr>
          <w:p w14:paraId="2245E7A6" w14:textId="77777777" w:rsidR="008D39C9" w:rsidRPr="004D366D" w:rsidRDefault="008D39C9" w:rsidP="00A81C87">
            <w:pPr>
              <w:pStyle w:val="15"/>
            </w:pPr>
            <w:r>
              <w:t>id</w:t>
            </w:r>
          </w:p>
        </w:tc>
        <w:tc>
          <w:tcPr>
            <w:tcW w:w="1674" w:type="pct"/>
            <w:tcBorders>
              <w:top w:val="single" w:sz="4" w:space="0" w:color="auto"/>
              <w:left w:val="single" w:sz="4" w:space="0" w:color="auto"/>
              <w:bottom w:val="single" w:sz="4" w:space="0" w:color="auto"/>
              <w:right w:val="single" w:sz="4" w:space="0" w:color="auto"/>
            </w:tcBorders>
          </w:tcPr>
          <w:p w14:paraId="6ED48E23" w14:textId="77777777" w:rsidR="008D39C9" w:rsidRPr="004D366D" w:rsidRDefault="008D39C9" w:rsidP="00A81C87">
            <w:pPr>
              <w:pStyle w:val="15"/>
            </w:pPr>
          </w:p>
        </w:tc>
      </w:tr>
      <w:tr w:rsidR="008D39C9" w:rsidRPr="004D366D" w14:paraId="64968213"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09E08B92" w14:textId="77777777" w:rsidR="008D39C9" w:rsidRPr="004D366D" w:rsidRDefault="008D39C9" w:rsidP="00A81C87">
            <w:pPr>
              <w:pStyle w:val="15"/>
            </w:pPr>
            <w:r>
              <w:t>year</w:t>
            </w:r>
          </w:p>
        </w:tc>
        <w:tc>
          <w:tcPr>
            <w:tcW w:w="1300" w:type="pct"/>
            <w:tcBorders>
              <w:top w:val="single" w:sz="4" w:space="0" w:color="auto"/>
              <w:left w:val="single" w:sz="4" w:space="0" w:color="auto"/>
              <w:bottom w:val="single" w:sz="4" w:space="0" w:color="auto"/>
              <w:right w:val="single" w:sz="4" w:space="0" w:color="auto"/>
            </w:tcBorders>
          </w:tcPr>
          <w:p w14:paraId="06570F06" w14:textId="77777777" w:rsidR="008D39C9" w:rsidRPr="004D366D" w:rsidRDefault="008D39C9" w:rsidP="00A81C87">
            <w:pPr>
              <w:pStyle w:val="15"/>
            </w:pPr>
            <w:r>
              <w:t>年度</w:t>
            </w:r>
          </w:p>
        </w:tc>
        <w:tc>
          <w:tcPr>
            <w:tcW w:w="1674" w:type="pct"/>
            <w:tcBorders>
              <w:top w:val="single" w:sz="4" w:space="0" w:color="auto"/>
              <w:left w:val="single" w:sz="4" w:space="0" w:color="auto"/>
              <w:bottom w:val="single" w:sz="4" w:space="0" w:color="auto"/>
              <w:right w:val="single" w:sz="4" w:space="0" w:color="auto"/>
            </w:tcBorders>
          </w:tcPr>
          <w:p w14:paraId="54E80862" w14:textId="77777777" w:rsidR="008D39C9" w:rsidRPr="004D366D" w:rsidRDefault="008D39C9" w:rsidP="00A81C87">
            <w:pPr>
              <w:pStyle w:val="15"/>
            </w:pPr>
          </w:p>
        </w:tc>
      </w:tr>
      <w:tr w:rsidR="008D39C9" w:rsidRPr="004D366D" w14:paraId="04E906BE"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7D08F102" w14:textId="77777777" w:rsidR="008D39C9" w:rsidRPr="004D366D" w:rsidRDefault="008D39C9" w:rsidP="00A81C87">
            <w:pPr>
              <w:pStyle w:val="15"/>
            </w:pPr>
            <w:r>
              <w:t>org_id</w:t>
            </w:r>
          </w:p>
        </w:tc>
        <w:tc>
          <w:tcPr>
            <w:tcW w:w="1300" w:type="pct"/>
            <w:tcBorders>
              <w:top w:val="single" w:sz="4" w:space="0" w:color="auto"/>
              <w:left w:val="single" w:sz="4" w:space="0" w:color="auto"/>
              <w:bottom w:val="single" w:sz="4" w:space="0" w:color="auto"/>
              <w:right w:val="single" w:sz="4" w:space="0" w:color="auto"/>
            </w:tcBorders>
          </w:tcPr>
          <w:p w14:paraId="5B12DF53" w14:textId="77777777" w:rsidR="008D39C9" w:rsidRPr="004D366D" w:rsidRDefault="008D39C9" w:rsidP="00A81C87">
            <w:pPr>
              <w:pStyle w:val="15"/>
            </w:pPr>
            <w:r>
              <w:t>机构</w:t>
            </w:r>
            <w:r>
              <w:t>id</w:t>
            </w:r>
          </w:p>
        </w:tc>
        <w:tc>
          <w:tcPr>
            <w:tcW w:w="1674" w:type="pct"/>
            <w:tcBorders>
              <w:top w:val="single" w:sz="4" w:space="0" w:color="auto"/>
              <w:left w:val="single" w:sz="4" w:space="0" w:color="auto"/>
              <w:bottom w:val="single" w:sz="4" w:space="0" w:color="auto"/>
              <w:right w:val="single" w:sz="4" w:space="0" w:color="auto"/>
            </w:tcBorders>
          </w:tcPr>
          <w:p w14:paraId="7E0E47E5" w14:textId="77777777" w:rsidR="008D39C9" w:rsidRPr="004D366D" w:rsidRDefault="008D39C9" w:rsidP="00A81C87">
            <w:pPr>
              <w:pStyle w:val="15"/>
            </w:pPr>
          </w:p>
        </w:tc>
      </w:tr>
      <w:tr w:rsidR="008D39C9" w:rsidRPr="004D366D" w14:paraId="2F3C5EBD"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7AB465E3" w14:textId="77777777" w:rsidR="008D39C9" w:rsidRDefault="008D39C9" w:rsidP="00A81C87">
            <w:pPr>
              <w:pStyle w:val="15"/>
            </w:pPr>
            <w:r>
              <w:t>org_type</w:t>
            </w:r>
          </w:p>
        </w:tc>
        <w:tc>
          <w:tcPr>
            <w:tcW w:w="1300" w:type="pct"/>
            <w:tcBorders>
              <w:top w:val="single" w:sz="4" w:space="0" w:color="auto"/>
              <w:left w:val="single" w:sz="4" w:space="0" w:color="auto"/>
              <w:bottom w:val="single" w:sz="4" w:space="0" w:color="auto"/>
              <w:right w:val="single" w:sz="4" w:space="0" w:color="auto"/>
            </w:tcBorders>
          </w:tcPr>
          <w:p w14:paraId="75B59E83" w14:textId="77777777" w:rsidR="008D39C9" w:rsidRDefault="008D39C9" w:rsidP="00A81C87">
            <w:pPr>
              <w:pStyle w:val="15"/>
            </w:pPr>
            <w:r>
              <w:t>机构类型</w:t>
            </w:r>
          </w:p>
        </w:tc>
        <w:tc>
          <w:tcPr>
            <w:tcW w:w="1674" w:type="pct"/>
            <w:tcBorders>
              <w:top w:val="single" w:sz="4" w:space="0" w:color="auto"/>
              <w:left w:val="single" w:sz="4" w:space="0" w:color="auto"/>
              <w:bottom w:val="single" w:sz="4" w:space="0" w:color="auto"/>
              <w:right w:val="single" w:sz="4" w:space="0" w:color="auto"/>
            </w:tcBorders>
          </w:tcPr>
          <w:p w14:paraId="538EFAE7" w14:textId="77777777" w:rsidR="008D39C9" w:rsidRPr="004D366D" w:rsidRDefault="008D39C9" w:rsidP="00A81C87">
            <w:pPr>
              <w:pStyle w:val="15"/>
            </w:pPr>
          </w:p>
        </w:tc>
      </w:tr>
      <w:tr w:rsidR="008D39C9" w:rsidRPr="004D366D" w14:paraId="7B652365"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3A0B44F0" w14:textId="77777777" w:rsidR="008D39C9" w:rsidRDefault="008D39C9" w:rsidP="00A81C87">
            <w:pPr>
              <w:pStyle w:val="15"/>
            </w:pPr>
            <w:r>
              <w:t>rate_type</w:t>
            </w:r>
          </w:p>
        </w:tc>
        <w:tc>
          <w:tcPr>
            <w:tcW w:w="1300" w:type="pct"/>
            <w:tcBorders>
              <w:top w:val="single" w:sz="4" w:space="0" w:color="auto"/>
              <w:left w:val="single" w:sz="4" w:space="0" w:color="auto"/>
              <w:bottom w:val="single" w:sz="4" w:space="0" w:color="auto"/>
              <w:right w:val="single" w:sz="4" w:space="0" w:color="auto"/>
            </w:tcBorders>
          </w:tcPr>
          <w:p w14:paraId="5D608194" w14:textId="77777777" w:rsidR="008D39C9" w:rsidRDefault="008D39C9" w:rsidP="00A81C87">
            <w:pPr>
              <w:pStyle w:val="15"/>
            </w:pPr>
            <w:r>
              <w:t>评级表类型</w:t>
            </w:r>
          </w:p>
        </w:tc>
        <w:tc>
          <w:tcPr>
            <w:tcW w:w="1674" w:type="pct"/>
            <w:tcBorders>
              <w:top w:val="single" w:sz="4" w:space="0" w:color="auto"/>
              <w:left w:val="single" w:sz="4" w:space="0" w:color="auto"/>
              <w:bottom w:val="single" w:sz="4" w:space="0" w:color="auto"/>
              <w:right w:val="single" w:sz="4" w:space="0" w:color="auto"/>
            </w:tcBorders>
          </w:tcPr>
          <w:p w14:paraId="5A57F52A" w14:textId="77777777" w:rsidR="008D39C9" w:rsidRPr="004D366D" w:rsidRDefault="008D39C9" w:rsidP="00A81C87">
            <w:pPr>
              <w:pStyle w:val="15"/>
            </w:pPr>
          </w:p>
        </w:tc>
      </w:tr>
      <w:tr w:rsidR="008D39C9" w:rsidRPr="004D366D" w14:paraId="25CDE27A"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720BE368" w14:textId="77777777" w:rsidR="008D39C9" w:rsidRDefault="008D39C9" w:rsidP="00A81C87">
            <w:pPr>
              <w:pStyle w:val="15"/>
            </w:pPr>
            <w:r>
              <w:t>status</w:t>
            </w:r>
          </w:p>
        </w:tc>
        <w:tc>
          <w:tcPr>
            <w:tcW w:w="1300" w:type="pct"/>
            <w:tcBorders>
              <w:top w:val="single" w:sz="4" w:space="0" w:color="auto"/>
              <w:left w:val="single" w:sz="4" w:space="0" w:color="auto"/>
              <w:bottom w:val="single" w:sz="4" w:space="0" w:color="auto"/>
              <w:right w:val="single" w:sz="4" w:space="0" w:color="auto"/>
            </w:tcBorders>
          </w:tcPr>
          <w:p w14:paraId="4D200797" w14:textId="77777777" w:rsidR="008D39C9" w:rsidRDefault="008D39C9" w:rsidP="00A81C87">
            <w:pPr>
              <w:pStyle w:val="15"/>
            </w:pPr>
            <w:r>
              <w:t>状态</w:t>
            </w:r>
          </w:p>
        </w:tc>
        <w:tc>
          <w:tcPr>
            <w:tcW w:w="1674" w:type="pct"/>
            <w:tcBorders>
              <w:top w:val="single" w:sz="4" w:space="0" w:color="auto"/>
              <w:left w:val="single" w:sz="4" w:space="0" w:color="auto"/>
              <w:bottom w:val="single" w:sz="4" w:space="0" w:color="auto"/>
              <w:right w:val="single" w:sz="4" w:space="0" w:color="auto"/>
            </w:tcBorders>
          </w:tcPr>
          <w:p w14:paraId="60CFFA9A" w14:textId="77777777" w:rsidR="008D39C9" w:rsidRPr="004D366D" w:rsidRDefault="008D39C9" w:rsidP="00A81C87">
            <w:pPr>
              <w:pStyle w:val="15"/>
            </w:pPr>
            <w:r>
              <w:rPr>
                <w:rFonts w:hint="eastAsia"/>
              </w:rPr>
              <w:t>系统输入</w:t>
            </w:r>
          </w:p>
        </w:tc>
      </w:tr>
      <w:tr w:rsidR="008D39C9" w:rsidRPr="004D366D" w14:paraId="77FD44A3"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667637D0" w14:textId="77777777" w:rsidR="008D39C9" w:rsidRDefault="008D39C9" w:rsidP="00A81C87">
            <w:pPr>
              <w:pStyle w:val="15"/>
            </w:pPr>
            <w:r>
              <w:t>sa_total_score</w:t>
            </w:r>
          </w:p>
        </w:tc>
        <w:tc>
          <w:tcPr>
            <w:tcW w:w="1300" w:type="pct"/>
            <w:tcBorders>
              <w:top w:val="single" w:sz="4" w:space="0" w:color="auto"/>
              <w:left w:val="single" w:sz="4" w:space="0" w:color="auto"/>
              <w:bottom w:val="single" w:sz="4" w:space="0" w:color="auto"/>
              <w:right w:val="single" w:sz="4" w:space="0" w:color="auto"/>
            </w:tcBorders>
          </w:tcPr>
          <w:p w14:paraId="60480A11" w14:textId="77777777" w:rsidR="008D39C9" w:rsidRDefault="008D39C9" w:rsidP="00A81C87">
            <w:pPr>
              <w:pStyle w:val="15"/>
            </w:pPr>
            <w:r>
              <w:t>自评总分</w:t>
            </w:r>
          </w:p>
        </w:tc>
        <w:tc>
          <w:tcPr>
            <w:tcW w:w="1674" w:type="pct"/>
            <w:tcBorders>
              <w:top w:val="single" w:sz="4" w:space="0" w:color="auto"/>
              <w:left w:val="single" w:sz="4" w:space="0" w:color="auto"/>
              <w:bottom w:val="single" w:sz="4" w:space="0" w:color="auto"/>
              <w:right w:val="single" w:sz="4" w:space="0" w:color="auto"/>
            </w:tcBorders>
          </w:tcPr>
          <w:p w14:paraId="46B71068" w14:textId="77777777" w:rsidR="008D39C9" w:rsidRPr="004D366D" w:rsidRDefault="008D39C9" w:rsidP="00A81C87">
            <w:pPr>
              <w:pStyle w:val="15"/>
            </w:pPr>
          </w:p>
        </w:tc>
      </w:tr>
      <w:tr w:rsidR="008D39C9" w:rsidRPr="004D366D" w14:paraId="506D001E"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4A3F1FC5" w14:textId="77777777" w:rsidR="008D39C9" w:rsidRDefault="008D39C9" w:rsidP="00A81C87">
            <w:pPr>
              <w:pStyle w:val="15"/>
            </w:pPr>
            <w:r>
              <w:t>sa_score</w:t>
            </w:r>
          </w:p>
        </w:tc>
        <w:tc>
          <w:tcPr>
            <w:tcW w:w="1300" w:type="pct"/>
            <w:tcBorders>
              <w:top w:val="single" w:sz="4" w:space="0" w:color="auto"/>
              <w:left w:val="single" w:sz="4" w:space="0" w:color="auto"/>
              <w:bottom w:val="single" w:sz="4" w:space="0" w:color="auto"/>
              <w:right w:val="single" w:sz="4" w:space="0" w:color="auto"/>
            </w:tcBorders>
          </w:tcPr>
          <w:p w14:paraId="72B29A76" w14:textId="77777777" w:rsidR="008D39C9" w:rsidRDefault="008D39C9" w:rsidP="00A81C87">
            <w:pPr>
              <w:pStyle w:val="15"/>
            </w:pPr>
            <w:r>
              <w:t>自评得分</w:t>
            </w:r>
          </w:p>
        </w:tc>
        <w:tc>
          <w:tcPr>
            <w:tcW w:w="1674" w:type="pct"/>
            <w:tcBorders>
              <w:top w:val="single" w:sz="4" w:space="0" w:color="auto"/>
              <w:left w:val="single" w:sz="4" w:space="0" w:color="auto"/>
              <w:bottom w:val="single" w:sz="4" w:space="0" w:color="auto"/>
              <w:right w:val="single" w:sz="4" w:space="0" w:color="auto"/>
            </w:tcBorders>
          </w:tcPr>
          <w:p w14:paraId="48DC8F29" w14:textId="77777777" w:rsidR="008D39C9" w:rsidRPr="004D366D" w:rsidRDefault="008D39C9" w:rsidP="00A81C87">
            <w:pPr>
              <w:pStyle w:val="15"/>
            </w:pPr>
          </w:p>
        </w:tc>
      </w:tr>
      <w:tr w:rsidR="008D39C9" w:rsidRPr="004D366D" w14:paraId="4CA9DF88"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00AA7224" w14:textId="77777777" w:rsidR="008D39C9" w:rsidRDefault="008D39C9" w:rsidP="00A81C87">
            <w:pPr>
              <w:pStyle w:val="15"/>
            </w:pPr>
            <w:r>
              <w:t>rate_level</w:t>
            </w:r>
          </w:p>
        </w:tc>
        <w:tc>
          <w:tcPr>
            <w:tcW w:w="1300" w:type="pct"/>
            <w:tcBorders>
              <w:top w:val="single" w:sz="4" w:space="0" w:color="auto"/>
              <w:left w:val="single" w:sz="4" w:space="0" w:color="auto"/>
              <w:bottom w:val="single" w:sz="4" w:space="0" w:color="auto"/>
              <w:right w:val="single" w:sz="4" w:space="0" w:color="auto"/>
            </w:tcBorders>
          </w:tcPr>
          <w:p w14:paraId="25E9907E" w14:textId="77777777" w:rsidR="008D39C9" w:rsidRDefault="008D39C9" w:rsidP="00A81C87">
            <w:pPr>
              <w:pStyle w:val="15"/>
            </w:pPr>
            <w:r>
              <w:t>评级等级</w:t>
            </w:r>
          </w:p>
        </w:tc>
        <w:tc>
          <w:tcPr>
            <w:tcW w:w="1674" w:type="pct"/>
            <w:tcBorders>
              <w:top w:val="single" w:sz="4" w:space="0" w:color="auto"/>
              <w:left w:val="single" w:sz="4" w:space="0" w:color="auto"/>
              <w:bottom w:val="single" w:sz="4" w:space="0" w:color="auto"/>
              <w:right w:val="single" w:sz="4" w:space="0" w:color="auto"/>
            </w:tcBorders>
          </w:tcPr>
          <w:p w14:paraId="0C58FB35" w14:textId="77777777" w:rsidR="008D39C9" w:rsidRPr="004D366D" w:rsidRDefault="008D39C9" w:rsidP="00A81C87">
            <w:pPr>
              <w:pStyle w:val="15"/>
            </w:pPr>
            <w:r>
              <w:rPr>
                <w:rFonts w:hint="eastAsia"/>
              </w:rPr>
              <w:t>系统计算后输入</w:t>
            </w:r>
          </w:p>
        </w:tc>
      </w:tr>
      <w:tr w:rsidR="008D39C9" w:rsidRPr="004D366D" w14:paraId="44DBB30A"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2BF13A3D" w14:textId="77777777" w:rsidR="008D39C9" w:rsidRDefault="008D39C9" w:rsidP="00A81C87">
            <w:pPr>
              <w:pStyle w:val="15"/>
            </w:pPr>
            <w:r>
              <w:t>rate_score</w:t>
            </w:r>
          </w:p>
        </w:tc>
        <w:tc>
          <w:tcPr>
            <w:tcW w:w="1300" w:type="pct"/>
            <w:tcBorders>
              <w:top w:val="single" w:sz="4" w:space="0" w:color="auto"/>
              <w:left w:val="single" w:sz="4" w:space="0" w:color="auto"/>
              <w:bottom w:val="single" w:sz="4" w:space="0" w:color="auto"/>
              <w:right w:val="single" w:sz="4" w:space="0" w:color="auto"/>
            </w:tcBorders>
          </w:tcPr>
          <w:p w14:paraId="6053FF70" w14:textId="77777777" w:rsidR="008D39C9" w:rsidRDefault="008D39C9" w:rsidP="00A81C87">
            <w:pPr>
              <w:pStyle w:val="15"/>
            </w:pPr>
            <w:r>
              <w:t>评级得分</w:t>
            </w:r>
          </w:p>
        </w:tc>
        <w:tc>
          <w:tcPr>
            <w:tcW w:w="1674" w:type="pct"/>
            <w:tcBorders>
              <w:top w:val="single" w:sz="4" w:space="0" w:color="auto"/>
              <w:left w:val="single" w:sz="4" w:space="0" w:color="auto"/>
              <w:bottom w:val="single" w:sz="4" w:space="0" w:color="auto"/>
              <w:right w:val="single" w:sz="4" w:space="0" w:color="auto"/>
            </w:tcBorders>
          </w:tcPr>
          <w:p w14:paraId="117B5E42" w14:textId="77777777" w:rsidR="008D39C9" w:rsidRPr="004D366D" w:rsidRDefault="008D39C9" w:rsidP="00A81C87">
            <w:pPr>
              <w:pStyle w:val="15"/>
            </w:pPr>
            <w:r>
              <w:rPr>
                <w:rFonts w:hint="eastAsia"/>
              </w:rPr>
              <w:t>系统计算后输入</w:t>
            </w:r>
          </w:p>
        </w:tc>
      </w:tr>
      <w:tr w:rsidR="008D39C9" w:rsidRPr="004D366D" w14:paraId="701EB61C"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3B704ECA" w14:textId="77777777" w:rsidR="008D39C9" w:rsidRDefault="008D39C9" w:rsidP="00A81C87">
            <w:pPr>
              <w:pStyle w:val="15"/>
            </w:pPr>
            <w:r>
              <w:t>rank_level</w:t>
            </w:r>
          </w:p>
        </w:tc>
        <w:tc>
          <w:tcPr>
            <w:tcW w:w="1300" w:type="pct"/>
            <w:tcBorders>
              <w:top w:val="single" w:sz="4" w:space="0" w:color="auto"/>
              <w:left w:val="single" w:sz="4" w:space="0" w:color="auto"/>
              <w:bottom w:val="single" w:sz="4" w:space="0" w:color="auto"/>
              <w:right w:val="single" w:sz="4" w:space="0" w:color="auto"/>
            </w:tcBorders>
          </w:tcPr>
          <w:p w14:paraId="5E8B7226" w14:textId="77777777" w:rsidR="008D39C9" w:rsidRDefault="008D39C9" w:rsidP="00A81C87">
            <w:pPr>
              <w:pStyle w:val="15"/>
            </w:pPr>
            <w:r>
              <w:t>定级等级</w:t>
            </w:r>
          </w:p>
        </w:tc>
        <w:tc>
          <w:tcPr>
            <w:tcW w:w="1674" w:type="pct"/>
            <w:tcBorders>
              <w:top w:val="single" w:sz="4" w:space="0" w:color="auto"/>
              <w:left w:val="single" w:sz="4" w:space="0" w:color="auto"/>
              <w:bottom w:val="single" w:sz="4" w:space="0" w:color="auto"/>
              <w:right w:val="single" w:sz="4" w:space="0" w:color="auto"/>
            </w:tcBorders>
          </w:tcPr>
          <w:p w14:paraId="26A702AF" w14:textId="77777777" w:rsidR="008D39C9" w:rsidRPr="004D366D" w:rsidRDefault="008D39C9" w:rsidP="00A81C87">
            <w:pPr>
              <w:pStyle w:val="15"/>
            </w:pPr>
            <w:r>
              <w:rPr>
                <w:rFonts w:hint="eastAsia"/>
              </w:rPr>
              <w:t>用户输入</w:t>
            </w:r>
          </w:p>
        </w:tc>
      </w:tr>
      <w:tr w:rsidR="008D39C9" w:rsidRPr="004D366D" w14:paraId="41406E85"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653D3566" w14:textId="77777777" w:rsidR="008D39C9" w:rsidRDefault="008D39C9" w:rsidP="00A81C87">
            <w:pPr>
              <w:pStyle w:val="15"/>
            </w:pPr>
            <w:r>
              <w:t>rank_reason</w:t>
            </w:r>
          </w:p>
        </w:tc>
        <w:tc>
          <w:tcPr>
            <w:tcW w:w="1300" w:type="pct"/>
            <w:tcBorders>
              <w:top w:val="single" w:sz="4" w:space="0" w:color="auto"/>
              <w:left w:val="single" w:sz="4" w:space="0" w:color="auto"/>
              <w:bottom w:val="single" w:sz="4" w:space="0" w:color="auto"/>
              <w:right w:val="single" w:sz="4" w:space="0" w:color="auto"/>
            </w:tcBorders>
          </w:tcPr>
          <w:p w14:paraId="7836732D" w14:textId="77777777" w:rsidR="008D39C9" w:rsidRDefault="008D39C9" w:rsidP="00A81C87">
            <w:pPr>
              <w:pStyle w:val="15"/>
            </w:pPr>
            <w:r>
              <w:t>定级理由</w:t>
            </w:r>
          </w:p>
        </w:tc>
        <w:tc>
          <w:tcPr>
            <w:tcW w:w="1674" w:type="pct"/>
            <w:tcBorders>
              <w:top w:val="single" w:sz="4" w:space="0" w:color="auto"/>
              <w:left w:val="single" w:sz="4" w:space="0" w:color="auto"/>
              <w:bottom w:val="single" w:sz="4" w:space="0" w:color="auto"/>
              <w:right w:val="single" w:sz="4" w:space="0" w:color="auto"/>
            </w:tcBorders>
          </w:tcPr>
          <w:p w14:paraId="5BED7F7B" w14:textId="77777777" w:rsidR="008D39C9" w:rsidRPr="004D366D" w:rsidRDefault="008D39C9" w:rsidP="00A81C87">
            <w:pPr>
              <w:pStyle w:val="15"/>
            </w:pPr>
            <w:r>
              <w:rPr>
                <w:rFonts w:hint="eastAsia"/>
              </w:rPr>
              <w:t>用户输入</w:t>
            </w:r>
          </w:p>
        </w:tc>
      </w:tr>
      <w:tr w:rsidR="008D39C9" w:rsidRPr="004D366D" w14:paraId="1E10A7DC"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5FDCC02D" w14:textId="77777777" w:rsidR="008D39C9" w:rsidRDefault="008D39C9" w:rsidP="00A81C87">
            <w:pPr>
              <w:pStyle w:val="15"/>
            </w:pPr>
            <w:r w:rsidRPr="000E18E8">
              <w:rPr>
                <w:rFonts w:hint="eastAsia"/>
              </w:rPr>
              <w:t>Final_level</w:t>
            </w:r>
          </w:p>
        </w:tc>
        <w:tc>
          <w:tcPr>
            <w:tcW w:w="1300" w:type="pct"/>
            <w:tcBorders>
              <w:top w:val="single" w:sz="4" w:space="0" w:color="auto"/>
              <w:left w:val="single" w:sz="4" w:space="0" w:color="auto"/>
              <w:bottom w:val="single" w:sz="4" w:space="0" w:color="auto"/>
              <w:right w:val="single" w:sz="4" w:space="0" w:color="auto"/>
            </w:tcBorders>
          </w:tcPr>
          <w:p w14:paraId="32C572B6" w14:textId="77777777" w:rsidR="008D39C9" w:rsidRDefault="008D39C9" w:rsidP="00A81C87">
            <w:pPr>
              <w:pStyle w:val="15"/>
            </w:pPr>
            <w:r w:rsidRPr="000E18E8">
              <w:rPr>
                <w:rFonts w:hint="eastAsia"/>
              </w:rPr>
              <w:t>最终等级</w:t>
            </w:r>
          </w:p>
        </w:tc>
        <w:tc>
          <w:tcPr>
            <w:tcW w:w="1674" w:type="pct"/>
            <w:tcBorders>
              <w:top w:val="single" w:sz="4" w:space="0" w:color="auto"/>
              <w:left w:val="single" w:sz="4" w:space="0" w:color="auto"/>
              <w:bottom w:val="single" w:sz="4" w:space="0" w:color="auto"/>
              <w:right w:val="single" w:sz="4" w:space="0" w:color="auto"/>
            </w:tcBorders>
          </w:tcPr>
          <w:p w14:paraId="5BCE8D54" w14:textId="77777777" w:rsidR="008D39C9" w:rsidRPr="004D366D" w:rsidRDefault="008D39C9" w:rsidP="00A81C87">
            <w:pPr>
              <w:pStyle w:val="15"/>
            </w:pPr>
            <w:r>
              <w:rPr>
                <w:rFonts w:hint="eastAsia"/>
              </w:rPr>
              <w:t>系统计算后输入</w:t>
            </w:r>
          </w:p>
        </w:tc>
      </w:tr>
      <w:tr w:rsidR="008D39C9" w:rsidRPr="004D366D" w14:paraId="3C616979"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00045C52" w14:textId="77777777" w:rsidR="008D39C9" w:rsidRDefault="008D39C9" w:rsidP="00A81C87">
            <w:pPr>
              <w:pStyle w:val="15"/>
            </w:pPr>
            <w:r>
              <w:t>is_opposition</w:t>
            </w:r>
          </w:p>
        </w:tc>
        <w:tc>
          <w:tcPr>
            <w:tcW w:w="1300" w:type="pct"/>
            <w:tcBorders>
              <w:top w:val="single" w:sz="4" w:space="0" w:color="auto"/>
              <w:left w:val="single" w:sz="4" w:space="0" w:color="auto"/>
              <w:bottom w:val="single" w:sz="4" w:space="0" w:color="auto"/>
              <w:right w:val="single" w:sz="4" w:space="0" w:color="auto"/>
            </w:tcBorders>
          </w:tcPr>
          <w:p w14:paraId="42566E83" w14:textId="77777777" w:rsidR="008D39C9" w:rsidRDefault="008D39C9" w:rsidP="00A81C87">
            <w:pPr>
              <w:pStyle w:val="15"/>
            </w:pPr>
            <w:r>
              <w:t>是否有异议</w:t>
            </w:r>
          </w:p>
        </w:tc>
        <w:tc>
          <w:tcPr>
            <w:tcW w:w="1674" w:type="pct"/>
            <w:tcBorders>
              <w:top w:val="single" w:sz="4" w:space="0" w:color="auto"/>
              <w:left w:val="single" w:sz="4" w:space="0" w:color="auto"/>
              <w:bottom w:val="single" w:sz="4" w:space="0" w:color="auto"/>
              <w:right w:val="single" w:sz="4" w:space="0" w:color="auto"/>
            </w:tcBorders>
          </w:tcPr>
          <w:p w14:paraId="08DA5E54" w14:textId="77777777" w:rsidR="008D39C9" w:rsidRPr="004D366D" w:rsidRDefault="008D39C9" w:rsidP="00A81C87">
            <w:pPr>
              <w:pStyle w:val="15"/>
            </w:pPr>
          </w:p>
        </w:tc>
      </w:tr>
      <w:tr w:rsidR="008D39C9" w:rsidRPr="004D366D" w14:paraId="2E06CB9A"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00182033" w14:textId="77777777" w:rsidR="008D39C9" w:rsidRDefault="008D39C9" w:rsidP="00A81C87">
            <w:pPr>
              <w:pStyle w:val="15"/>
            </w:pPr>
            <w:r>
              <w:t>opinion_book</w:t>
            </w:r>
          </w:p>
        </w:tc>
        <w:tc>
          <w:tcPr>
            <w:tcW w:w="1300" w:type="pct"/>
            <w:tcBorders>
              <w:top w:val="single" w:sz="4" w:space="0" w:color="auto"/>
              <w:left w:val="single" w:sz="4" w:space="0" w:color="auto"/>
              <w:bottom w:val="single" w:sz="4" w:space="0" w:color="auto"/>
              <w:right w:val="single" w:sz="4" w:space="0" w:color="auto"/>
            </w:tcBorders>
          </w:tcPr>
          <w:p w14:paraId="389804D1" w14:textId="77777777" w:rsidR="008D39C9" w:rsidRDefault="008D39C9" w:rsidP="00A81C87">
            <w:pPr>
              <w:pStyle w:val="15"/>
            </w:pPr>
            <w:r>
              <w:t>监管意见书</w:t>
            </w:r>
          </w:p>
        </w:tc>
        <w:tc>
          <w:tcPr>
            <w:tcW w:w="1674" w:type="pct"/>
            <w:tcBorders>
              <w:top w:val="single" w:sz="4" w:space="0" w:color="auto"/>
              <w:left w:val="single" w:sz="4" w:space="0" w:color="auto"/>
              <w:bottom w:val="single" w:sz="4" w:space="0" w:color="auto"/>
              <w:right w:val="single" w:sz="4" w:space="0" w:color="auto"/>
            </w:tcBorders>
          </w:tcPr>
          <w:p w14:paraId="3AFD99EC" w14:textId="77777777" w:rsidR="008D39C9" w:rsidRPr="004D366D" w:rsidRDefault="008D39C9" w:rsidP="00A81C87">
            <w:pPr>
              <w:pStyle w:val="15"/>
            </w:pPr>
          </w:p>
        </w:tc>
      </w:tr>
      <w:tr w:rsidR="008D39C9" w:rsidRPr="004D366D" w14:paraId="3DE587EA"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55BD96C1" w14:textId="77777777" w:rsidR="008D39C9" w:rsidRDefault="008D39C9" w:rsidP="00A81C87">
            <w:pPr>
              <w:pStyle w:val="15"/>
            </w:pPr>
            <w:r>
              <w:t>rectification_report</w:t>
            </w:r>
          </w:p>
        </w:tc>
        <w:tc>
          <w:tcPr>
            <w:tcW w:w="1300" w:type="pct"/>
            <w:tcBorders>
              <w:top w:val="single" w:sz="4" w:space="0" w:color="auto"/>
              <w:left w:val="single" w:sz="4" w:space="0" w:color="auto"/>
              <w:bottom w:val="single" w:sz="4" w:space="0" w:color="auto"/>
              <w:right w:val="single" w:sz="4" w:space="0" w:color="auto"/>
            </w:tcBorders>
          </w:tcPr>
          <w:p w14:paraId="654D52B6" w14:textId="77777777" w:rsidR="008D39C9" w:rsidRDefault="008D39C9" w:rsidP="00A81C87">
            <w:pPr>
              <w:pStyle w:val="15"/>
            </w:pPr>
            <w:r>
              <w:t>整改报告</w:t>
            </w:r>
          </w:p>
        </w:tc>
        <w:tc>
          <w:tcPr>
            <w:tcW w:w="1674" w:type="pct"/>
            <w:tcBorders>
              <w:top w:val="single" w:sz="4" w:space="0" w:color="auto"/>
              <w:left w:val="single" w:sz="4" w:space="0" w:color="auto"/>
              <w:bottom w:val="single" w:sz="4" w:space="0" w:color="auto"/>
              <w:right w:val="single" w:sz="4" w:space="0" w:color="auto"/>
            </w:tcBorders>
          </w:tcPr>
          <w:p w14:paraId="626AFFD5" w14:textId="77777777" w:rsidR="008D39C9" w:rsidRPr="004D366D" w:rsidRDefault="008D39C9" w:rsidP="00A81C87">
            <w:pPr>
              <w:pStyle w:val="15"/>
            </w:pPr>
          </w:p>
        </w:tc>
      </w:tr>
    </w:tbl>
    <w:p w14:paraId="299BE750" w14:textId="77777777" w:rsidR="008D39C9" w:rsidRPr="001B2093" w:rsidRDefault="008D39C9" w:rsidP="008D39C9"/>
    <w:p w14:paraId="6D189332" w14:textId="77777777" w:rsidR="0023301D" w:rsidRDefault="0023301D" w:rsidP="0023301D">
      <w:pPr>
        <w:pStyle w:val="3"/>
      </w:pPr>
      <w:r>
        <w:t>重开机构自评</w:t>
      </w:r>
    </w:p>
    <w:p w14:paraId="62D3DAF3" w14:textId="77777777" w:rsidR="0023301D" w:rsidRPr="002B2B0E" w:rsidRDefault="0023301D" w:rsidP="0023301D">
      <w:pPr>
        <w:pStyle w:val="af8"/>
        <w:numPr>
          <w:ilvl w:val="0"/>
          <w:numId w:val="25"/>
        </w:numPr>
        <w:ind w:firstLineChars="0"/>
      </w:pPr>
      <w:r>
        <w:rPr>
          <w:rFonts w:hint="eastAsia"/>
        </w:rPr>
        <w:t>描述：在初评阶段，人行用户用于开启金融机构自评，</w:t>
      </w:r>
      <w:r w:rsidRPr="002B2B0E">
        <w:rPr>
          <w:rFonts w:hint="eastAsia"/>
        </w:rPr>
        <w:t>涉及的相关表操作：</w:t>
      </w:r>
      <w:r w:rsidRPr="002C4386">
        <w:rPr>
          <w:rFonts w:hint="eastAsia"/>
        </w:rPr>
        <w:t>机构评级总表（</w:t>
      </w:r>
      <w:r w:rsidRPr="002C4386">
        <w:rPr>
          <w:rFonts w:hint="eastAsia"/>
        </w:rPr>
        <w:t>ORG_RATE</w:t>
      </w:r>
      <w:r w:rsidRPr="002C4386">
        <w:rPr>
          <w:rFonts w:hint="eastAsia"/>
        </w:rPr>
        <w:t>）</w:t>
      </w:r>
      <w:r>
        <w:rPr>
          <w:rFonts w:hint="eastAsia"/>
        </w:rPr>
        <w:t>，</w:t>
      </w:r>
    </w:p>
    <w:p w14:paraId="74838ACB" w14:textId="77777777" w:rsidR="0023301D" w:rsidRPr="002B2B0E" w:rsidRDefault="0023301D" w:rsidP="0023301D">
      <w:pPr>
        <w:pStyle w:val="af8"/>
        <w:numPr>
          <w:ilvl w:val="0"/>
          <w:numId w:val="25"/>
        </w:numPr>
        <w:ind w:firstLineChars="0"/>
      </w:pPr>
      <w:r>
        <w:rPr>
          <w:rFonts w:hint="eastAsia"/>
        </w:rPr>
        <w:t>权限：</w:t>
      </w:r>
      <w:r w:rsidRPr="00623034">
        <w:rPr>
          <w:rFonts w:hint="eastAsia"/>
        </w:rPr>
        <w:t>人民银行评级管理者角色</w:t>
      </w:r>
      <w:r w:rsidRPr="00623034">
        <w:rPr>
          <w:rFonts w:hint="eastAsia"/>
        </w:rPr>
        <w:t>1</w:t>
      </w:r>
      <w:r w:rsidRPr="00623034">
        <w:rPr>
          <w:rFonts w:hint="eastAsia"/>
        </w:rPr>
        <w:t>（</w:t>
      </w:r>
      <w:r w:rsidRPr="00623034">
        <w:rPr>
          <w:rFonts w:hint="eastAsia"/>
        </w:rPr>
        <w:t>2,3,4</w:t>
      </w:r>
      <w:r w:rsidRPr="00623034">
        <w:rPr>
          <w:rFonts w:hint="eastAsia"/>
        </w:rPr>
        <w:t>）</w:t>
      </w:r>
    </w:p>
    <w:p w14:paraId="75708AE0" w14:textId="77777777" w:rsidR="0023301D" w:rsidRDefault="0023301D" w:rsidP="0023301D">
      <w:pPr>
        <w:pStyle w:val="af8"/>
        <w:numPr>
          <w:ilvl w:val="0"/>
          <w:numId w:val="25"/>
        </w:numPr>
        <w:ind w:firstLineChars="0"/>
      </w:pPr>
      <w:r w:rsidRPr="005D3430">
        <w:rPr>
          <w:rFonts w:hint="eastAsia"/>
        </w:rPr>
        <w:t>流程说明：</w:t>
      </w:r>
    </w:p>
    <w:p w14:paraId="798C9A66" w14:textId="77777777" w:rsidR="0023301D" w:rsidRDefault="0023301D" w:rsidP="0023301D">
      <w:pPr>
        <w:ind w:left="420"/>
      </w:pPr>
      <w:r>
        <w:rPr>
          <w:rFonts w:hint="eastAsia"/>
        </w:rPr>
        <w:t>1.</w:t>
      </w:r>
      <w:r>
        <w:rPr>
          <w:rFonts w:hint="eastAsia"/>
        </w:rPr>
        <w:t>用户选择某一金融机构评级信息，按下“重开金融机构自评”按钮，重新开启单个的金</w:t>
      </w:r>
      <w:r>
        <w:rPr>
          <w:rFonts w:hint="eastAsia"/>
        </w:rPr>
        <w:lastRenderedPageBreak/>
        <w:t>融机构自评。系统只允许状态在</w:t>
      </w:r>
      <w:r w:rsidRPr="00170EEB">
        <w:rPr>
          <w:rFonts w:hint="eastAsia"/>
        </w:rPr>
        <w:t>{</w:t>
      </w:r>
      <w:r w:rsidRPr="00170EEB">
        <w:rPr>
          <w:rFonts w:hint="eastAsia"/>
        </w:rPr>
        <w:t>“</w:t>
      </w:r>
      <w:r w:rsidRPr="00170EEB">
        <w:rPr>
          <w:rFonts w:hint="eastAsia"/>
        </w:rPr>
        <w:t>21</w:t>
      </w:r>
      <w:r w:rsidRPr="00170EEB">
        <w:rPr>
          <w:rFonts w:hint="eastAsia"/>
        </w:rPr>
        <w:t>”（初评阶段</w:t>
      </w:r>
      <w:r w:rsidRPr="00170EEB">
        <w:rPr>
          <w:rFonts w:hint="eastAsia"/>
        </w:rPr>
        <w:t>--&gt;</w:t>
      </w:r>
      <w:r w:rsidRPr="00170EEB">
        <w:rPr>
          <w:rFonts w:hint="eastAsia"/>
        </w:rPr>
        <w:t>待初评），“</w:t>
      </w:r>
      <w:r w:rsidRPr="00170EEB">
        <w:rPr>
          <w:rFonts w:hint="eastAsia"/>
        </w:rPr>
        <w:t>22</w:t>
      </w:r>
      <w:r w:rsidRPr="00170EEB">
        <w:rPr>
          <w:rFonts w:hint="eastAsia"/>
        </w:rPr>
        <w:t>”（初评阶段</w:t>
      </w:r>
      <w:r w:rsidRPr="00170EEB">
        <w:rPr>
          <w:rFonts w:hint="eastAsia"/>
        </w:rPr>
        <w:t>--&gt;</w:t>
      </w:r>
      <w:r w:rsidRPr="00170EEB">
        <w:rPr>
          <w:rFonts w:hint="eastAsia"/>
        </w:rPr>
        <w:t>已初评）</w:t>
      </w:r>
      <w:r w:rsidRPr="00170EEB">
        <w:rPr>
          <w:rFonts w:hint="eastAsia"/>
        </w:rPr>
        <w:t>}</w:t>
      </w:r>
      <w:r>
        <w:rPr>
          <w:rFonts w:hint="eastAsia"/>
        </w:rPr>
        <w:t>的金融机构进行重新自评。</w:t>
      </w:r>
    </w:p>
    <w:p w14:paraId="220C31F8" w14:textId="77777777" w:rsidR="0023301D" w:rsidRDefault="0023301D" w:rsidP="0023301D">
      <w:pPr>
        <w:ind w:left="420"/>
      </w:pPr>
      <w:r>
        <w:rPr>
          <w:rFonts w:hint="eastAsia"/>
        </w:rPr>
        <w:t>2.</w:t>
      </w:r>
      <w:r>
        <w:rPr>
          <w:rFonts w:hint="eastAsia"/>
        </w:rPr>
        <w:t>系统将</w:t>
      </w:r>
      <w:r w:rsidRPr="006B2E36">
        <w:rPr>
          <w:rFonts w:hint="eastAsia"/>
        </w:rPr>
        <w:t>金融机构评级信息</w:t>
      </w:r>
      <w:r>
        <w:rPr>
          <w:rFonts w:hint="eastAsia"/>
        </w:rPr>
        <w:t>记录的状态更改为“</w:t>
      </w:r>
      <w:r>
        <w:rPr>
          <w:rFonts w:hint="eastAsia"/>
        </w:rPr>
        <w:t>11</w:t>
      </w:r>
      <w:r>
        <w:rPr>
          <w:rFonts w:hint="eastAsia"/>
        </w:rPr>
        <w:t>”（</w:t>
      </w:r>
      <w:r w:rsidRPr="006B2E36">
        <w:rPr>
          <w:rFonts w:hint="eastAsia"/>
        </w:rPr>
        <w:t>自评阶段—</w:t>
      </w:r>
      <w:r w:rsidRPr="006B2E36">
        <w:rPr>
          <w:rFonts w:hint="eastAsia"/>
        </w:rPr>
        <w:t>&gt;</w:t>
      </w:r>
      <w:r w:rsidRPr="006B2E36">
        <w:rPr>
          <w:rFonts w:hint="eastAsia"/>
        </w:rPr>
        <w:t>自评中</w:t>
      </w:r>
      <w:r>
        <w:rPr>
          <w:rFonts w:hint="eastAsia"/>
        </w:rPr>
        <w:t>）。</w:t>
      </w:r>
    </w:p>
    <w:p w14:paraId="48E5B4C2" w14:textId="77777777" w:rsidR="0023301D" w:rsidRDefault="0023301D" w:rsidP="0023301D">
      <w:pPr>
        <w:ind w:left="420"/>
      </w:pPr>
      <w:r>
        <w:t>3.</w:t>
      </w:r>
      <w:r>
        <w:t>重开机构自评后</w:t>
      </w:r>
      <w:r>
        <w:rPr>
          <w:rFonts w:hint="eastAsia"/>
        </w:rPr>
        <w:t>的金融机构信息将无法初评。</w:t>
      </w:r>
    </w:p>
    <w:p w14:paraId="0A5AD580" w14:textId="77777777" w:rsidR="001A08D2" w:rsidRDefault="001A08D2" w:rsidP="001A08D2">
      <w:pPr>
        <w:pStyle w:val="3"/>
      </w:pPr>
      <w:r>
        <w:t>结束重开机构自评</w:t>
      </w:r>
    </w:p>
    <w:p w14:paraId="59BD47FF" w14:textId="77777777" w:rsidR="001A08D2" w:rsidRPr="002B2B0E" w:rsidRDefault="001A08D2" w:rsidP="001A08D2">
      <w:pPr>
        <w:pStyle w:val="af8"/>
        <w:numPr>
          <w:ilvl w:val="0"/>
          <w:numId w:val="25"/>
        </w:numPr>
        <w:ind w:firstLineChars="0"/>
      </w:pPr>
      <w:r>
        <w:rPr>
          <w:rFonts w:hint="eastAsia"/>
        </w:rPr>
        <w:t>描述：在初评阶段，人行用户用于关闭重开的金融机构自评，</w:t>
      </w:r>
      <w:r w:rsidRPr="002B2B0E">
        <w:rPr>
          <w:rFonts w:hint="eastAsia"/>
        </w:rPr>
        <w:t>涉及的相关表操作：</w:t>
      </w:r>
      <w:r w:rsidRPr="002C4386">
        <w:rPr>
          <w:rFonts w:hint="eastAsia"/>
        </w:rPr>
        <w:t>机构评级总表（</w:t>
      </w:r>
      <w:r w:rsidRPr="002C4386">
        <w:rPr>
          <w:rFonts w:hint="eastAsia"/>
        </w:rPr>
        <w:t>ORG_RATE</w:t>
      </w:r>
      <w:r w:rsidRPr="002C4386">
        <w:rPr>
          <w:rFonts w:hint="eastAsia"/>
        </w:rPr>
        <w:t>）</w:t>
      </w:r>
      <w:r>
        <w:rPr>
          <w:rFonts w:hint="eastAsia"/>
        </w:rPr>
        <w:t>，</w:t>
      </w:r>
    </w:p>
    <w:p w14:paraId="4D7FD9D4" w14:textId="77777777" w:rsidR="001A08D2" w:rsidRPr="002B2B0E" w:rsidRDefault="001A08D2" w:rsidP="001A08D2">
      <w:pPr>
        <w:pStyle w:val="af8"/>
        <w:numPr>
          <w:ilvl w:val="0"/>
          <w:numId w:val="25"/>
        </w:numPr>
        <w:ind w:firstLineChars="0"/>
      </w:pPr>
      <w:r>
        <w:rPr>
          <w:rFonts w:hint="eastAsia"/>
        </w:rPr>
        <w:t>权限：</w:t>
      </w:r>
      <w:r w:rsidRPr="00623034">
        <w:rPr>
          <w:rFonts w:hint="eastAsia"/>
        </w:rPr>
        <w:t>人民银行评级管理者角色</w:t>
      </w:r>
      <w:r w:rsidRPr="00623034">
        <w:rPr>
          <w:rFonts w:hint="eastAsia"/>
        </w:rPr>
        <w:t>1</w:t>
      </w:r>
      <w:r w:rsidRPr="00623034">
        <w:rPr>
          <w:rFonts w:hint="eastAsia"/>
        </w:rPr>
        <w:t>（</w:t>
      </w:r>
      <w:r w:rsidRPr="00623034">
        <w:rPr>
          <w:rFonts w:hint="eastAsia"/>
        </w:rPr>
        <w:t>2,3,4</w:t>
      </w:r>
      <w:r w:rsidRPr="00623034">
        <w:rPr>
          <w:rFonts w:hint="eastAsia"/>
        </w:rPr>
        <w:t>）</w:t>
      </w:r>
    </w:p>
    <w:p w14:paraId="3CD46BD6" w14:textId="77777777" w:rsidR="001A08D2" w:rsidRDefault="001A08D2" w:rsidP="001A08D2">
      <w:pPr>
        <w:pStyle w:val="af8"/>
        <w:numPr>
          <w:ilvl w:val="0"/>
          <w:numId w:val="25"/>
        </w:numPr>
        <w:ind w:firstLineChars="0"/>
      </w:pPr>
      <w:r w:rsidRPr="005D3430">
        <w:rPr>
          <w:rFonts w:hint="eastAsia"/>
        </w:rPr>
        <w:t>流程说明：</w:t>
      </w:r>
    </w:p>
    <w:p w14:paraId="3C39D812" w14:textId="77777777" w:rsidR="001A08D2" w:rsidRDefault="001A08D2" w:rsidP="001A08D2">
      <w:pPr>
        <w:pStyle w:val="af8"/>
        <w:ind w:left="432" w:firstLineChars="0" w:firstLine="0"/>
      </w:pPr>
      <w:r>
        <w:rPr>
          <w:rFonts w:hint="eastAsia"/>
        </w:rPr>
        <w:t>1.</w:t>
      </w:r>
      <w:r>
        <w:rPr>
          <w:rFonts w:hint="eastAsia"/>
        </w:rPr>
        <w:t>用户在初评阶段选择</w:t>
      </w:r>
      <w:r>
        <w:rPr>
          <w:rFonts w:hint="eastAsia"/>
        </w:rPr>
        <w:t xml:space="preserve"> </w:t>
      </w:r>
      <w:r>
        <w:rPr>
          <w:rFonts w:hint="eastAsia"/>
        </w:rPr>
        <w:t>“状态”在</w:t>
      </w:r>
      <w:r w:rsidRPr="00C94CEE">
        <w:rPr>
          <w:rFonts w:hint="eastAsia"/>
        </w:rPr>
        <w:t>{</w:t>
      </w:r>
      <w:r w:rsidRPr="00C94CEE">
        <w:rPr>
          <w:rFonts w:hint="eastAsia"/>
        </w:rPr>
        <w:t>“</w:t>
      </w:r>
      <w:r w:rsidRPr="00C94CEE">
        <w:rPr>
          <w:rFonts w:hint="eastAsia"/>
        </w:rPr>
        <w:t>11</w:t>
      </w:r>
      <w:r w:rsidRPr="00C94CEE">
        <w:rPr>
          <w:rFonts w:hint="eastAsia"/>
        </w:rPr>
        <w:t>”（自评阶段—</w:t>
      </w:r>
      <w:r w:rsidRPr="00C94CEE">
        <w:rPr>
          <w:rFonts w:hint="eastAsia"/>
        </w:rPr>
        <w:t>&gt;</w:t>
      </w:r>
      <w:r w:rsidRPr="00C94CEE">
        <w:rPr>
          <w:rFonts w:hint="eastAsia"/>
        </w:rPr>
        <w:t>自评中），“</w:t>
      </w:r>
      <w:r w:rsidRPr="00C94CEE">
        <w:rPr>
          <w:rFonts w:hint="eastAsia"/>
        </w:rPr>
        <w:t>12</w:t>
      </w:r>
      <w:r w:rsidRPr="00C94CEE">
        <w:rPr>
          <w:rFonts w:hint="eastAsia"/>
        </w:rPr>
        <w:t>”（自评阶段—</w:t>
      </w:r>
      <w:r w:rsidRPr="00C94CEE">
        <w:rPr>
          <w:rFonts w:hint="eastAsia"/>
        </w:rPr>
        <w:t>&gt;</w:t>
      </w:r>
      <w:r w:rsidRPr="00C94CEE">
        <w:rPr>
          <w:rFonts w:hint="eastAsia"/>
        </w:rPr>
        <w:t>待复核），“</w:t>
      </w:r>
      <w:r w:rsidRPr="00C94CEE">
        <w:rPr>
          <w:rFonts w:hint="eastAsia"/>
        </w:rPr>
        <w:t>13</w:t>
      </w:r>
      <w:r w:rsidRPr="00C94CEE">
        <w:rPr>
          <w:rFonts w:hint="eastAsia"/>
        </w:rPr>
        <w:t>”（自评阶段—</w:t>
      </w:r>
      <w:r w:rsidRPr="00C94CEE">
        <w:rPr>
          <w:rFonts w:hint="eastAsia"/>
        </w:rPr>
        <w:t>&gt;</w:t>
      </w:r>
      <w:r w:rsidRPr="00C94CEE">
        <w:rPr>
          <w:rFonts w:hint="eastAsia"/>
        </w:rPr>
        <w:t>复核通过）</w:t>
      </w:r>
      <w:r w:rsidRPr="00C94CEE">
        <w:rPr>
          <w:rFonts w:hint="eastAsia"/>
        </w:rPr>
        <w:t>,</w:t>
      </w:r>
      <w:r w:rsidRPr="00C94CEE">
        <w:rPr>
          <w:rFonts w:hint="eastAsia"/>
        </w:rPr>
        <w:t>“</w:t>
      </w:r>
      <w:r w:rsidRPr="00C94CEE">
        <w:rPr>
          <w:rFonts w:hint="eastAsia"/>
        </w:rPr>
        <w:t>14</w:t>
      </w:r>
      <w:r w:rsidRPr="00C94CEE">
        <w:rPr>
          <w:rFonts w:hint="eastAsia"/>
        </w:rPr>
        <w:t>”</w:t>
      </w:r>
      <w:r w:rsidRPr="00C94CEE">
        <w:rPr>
          <w:rFonts w:hint="eastAsia"/>
        </w:rPr>
        <w:t>(</w:t>
      </w:r>
      <w:r w:rsidRPr="00C94CEE">
        <w:rPr>
          <w:rFonts w:hint="eastAsia"/>
        </w:rPr>
        <w:t>自评阶段—</w:t>
      </w:r>
      <w:r w:rsidRPr="00C94CEE">
        <w:rPr>
          <w:rFonts w:hint="eastAsia"/>
        </w:rPr>
        <w:t>&gt;</w:t>
      </w:r>
      <w:r w:rsidRPr="00C94CEE">
        <w:rPr>
          <w:rFonts w:hint="eastAsia"/>
        </w:rPr>
        <w:t>复核拒绝</w:t>
      </w:r>
      <w:r w:rsidRPr="00C94CEE">
        <w:rPr>
          <w:rFonts w:hint="eastAsia"/>
        </w:rPr>
        <w:t>)}</w:t>
      </w:r>
      <w:r>
        <w:rPr>
          <w:rFonts w:hint="eastAsia"/>
        </w:rPr>
        <w:t>中的金融机构评级信息，结束重开机构自评。</w:t>
      </w:r>
    </w:p>
    <w:p w14:paraId="4961A9A4" w14:textId="77777777" w:rsidR="001A08D2" w:rsidRDefault="001A08D2" w:rsidP="001A08D2">
      <w:pPr>
        <w:pStyle w:val="3"/>
      </w:pPr>
      <w:r>
        <w:rPr>
          <w:rFonts w:hint="eastAsia"/>
        </w:rPr>
        <w:t>查看异议</w:t>
      </w:r>
    </w:p>
    <w:p w14:paraId="42B5C95A" w14:textId="77777777" w:rsidR="001A08D2" w:rsidRPr="002B2B0E" w:rsidRDefault="001A08D2" w:rsidP="001A08D2">
      <w:pPr>
        <w:pStyle w:val="af8"/>
        <w:numPr>
          <w:ilvl w:val="0"/>
          <w:numId w:val="25"/>
        </w:numPr>
        <w:ind w:firstLineChars="0"/>
      </w:pPr>
      <w:r>
        <w:rPr>
          <w:rFonts w:hint="eastAsia"/>
        </w:rPr>
        <w:t>描述：在复评阶段，人行用户用于查看金融机构的评级异议申请，</w:t>
      </w:r>
      <w:r w:rsidRPr="002B2B0E">
        <w:rPr>
          <w:rFonts w:hint="eastAsia"/>
        </w:rPr>
        <w:t>涉及的相关表操作：</w:t>
      </w:r>
      <w:r w:rsidRPr="002C4386">
        <w:rPr>
          <w:rFonts w:hint="eastAsia"/>
        </w:rPr>
        <w:t>机构评级总表（</w:t>
      </w:r>
      <w:r w:rsidRPr="002C4386">
        <w:rPr>
          <w:rFonts w:hint="eastAsia"/>
        </w:rPr>
        <w:t>ORG_RATE</w:t>
      </w:r>
      <w:r w:rsidRPr="002C4386">
        <w:rPr>
          <w:rFonts w:hint="eastAsia"/>
        </w:rPr>
        <w:t>）</w:t>
      </w:r>
      <w:r>
        <w:rPr>
          <w:rFonts w:hint="eastAsia"/>
        </w:rPr>
        <w:t>，</w:t>
      </w:r>
    </w:p>
    <w:p w14:paraId="52FA6B32" w14:textId="77777777" w:rsidR="001A08D2" w:rsidRPr="002B2B0E" w:rsidRDefault="001A08D2" w:rsidP="001A08D2">
      <w:pPr>
        <w:pStyle w:val="af8"/>
        <w:numPr>
          <w:ilvl w:val="0"/>
          <w:numId w:val="25"/>
        </w:numPr>
        <w:ind w:firstLineChars="0"/>
      </w:pPr>
      <w:r>
        <w:rPr>
          <w:rFonts w:hint="eastAsia"/>
        </w:rPr>
        <w:t>权限：</w:t>
      </w:r>
      <w:r w:rsidRPr="00623034">
        <w:rPr>
          <w:rFonts w:hint="eastAsia"/>
        </w:rPr>
        <w:t>人民银行评级管理者角色</w:t>
      </w:r>
      <w:r w:rsidRPr="00623034">
        <w:rPr>
          <w:rFonts w:hint="eastAsia"/>
        </w:rPr>
        <w:t>1</w:t>
      </w:r>
      <w:r w:rsidRPr="00623034">
        <w:rPr>
          <w:rFonts w:hint="eastAsia"/>
        </w:rPr>
        <w:t>（</w:t>
      </w:r>
      <w:r w:rsidRPr="00623034">
        <w:rPr>
          <w:rFonts w:hint="eastAsia"/>
        </w:rPr>
        <w:t>2,3,4</w:t>
      </w:r>
      <w:r w:rsidRPr="00623034">
        <w:rPr>
          <w:rFonts w:hint="eastAsia"/>
        </w:rPr>
        <w:t>）</w:t>
      </w:r>
    </w:p>
    <w:p w14:paraId="6BEF2D69" w14:textId="77777777" w:rsidR="001A08D2" w:rsidRDefault="001A08D2" w:rsidP="001A08D2">
      <w:pPr>
        <w:pStyle w:val="af8"/>
        <w:numPr>
          <w:ilvl w:val="0"/>
          <w:numId w:val="25"/>
        </w:numPr>
        <w:ind w:firstLineChars="0"/>
      </w:pPr>
      <w:r w:rsidRPr="005D3430">
        <w:rPr>
          <w:rFonts w:hint="eastAsia"/>
        </w:rPr>
        <w:t>流程说明：</w:t>
      </w:r>
    </w:p>
    <w:p w14:paraId="51AE0397" w14:textId="77777777" w:rsidR="001A08D2" w:rsidRDefault="001A08D2" w:rsidP="001A08D2">
      <w:pPr>
        <w:pStyle w:val="af8"/>
        <w:ind w:left="720" w:firstLineChars="0" w:firstLine="0"/>
      </w:pPr>
      <w:r>
        <w:rPr>
          <w:rFonts w:hint="eastAsia"/>
        </w:rPr>
        <w:t>1.</w:t>
      </w:r>
      <w:r>
        <w:rPr>
          <w:rFonts w:hint="eastAsia"/>
        </w:rPr>
        <w:t>人行用户选择金融机构评级信息，点击“查看异议”。</w:t>
      </w:r>
    </w:p>
    <w:p w14:paraId="1BCC87CE" w14:textId="77777777" w:rsidR="001A08D2" w:rsidRDefault="001A08D2" w:rsidP="001A08D2">
      <w:pPr>
        <w:pStyle w:val="af8"/>
        <w:ind w:left="720" w:firstLineChars="0" w:firstLine="0"/>
      </w:pPr>
      <w:r>
        <w:t>2.</w:t>
      </w:r>
      <w:r>
        <w:rPr>
          <w:rFonts w:hint="eastAsia"/>
        </w:rPr>
        <w:t>查看异议的操作在机构评级信息的状态大于等于</w:t>
      </w:r>
      <w:r>
        <w:rPr>
          <w:rFonts w:hint="eastAsia"/>
        </w:rPr>
        <w:t>31</w:t>
      </w:r>
      <w:r>
        <w:rPr>
          <w:rFonts w:hint="eastAsia"/>
        </w:rPr>
        <w:t>（复评</w:t>
      </w:r>
      <w:r>
        <w:rPr>
          <w:rFonts w:hint="eastAsia"/>
        </w:rPr>
        <w:t>-</w:t>
      </w:r>
      <w:r>
        <w:rPr>
          <w:rFonts w:hint="eastAsia"/>
        </w:rPr>
        <w:t>公示中）时。才允许查</w:t>
      </w:r>
      <w:r>
        <w:rPr>
          <w:rFonts w:hint="eastAsia"/>
        </w:rPr>
        <w:lastRenderedPageBreak/>
        <w:t>看。</w:t>
      </w:r>
    </w:p>
    <w:p w14:paraId="1082BC69" w14:textId="77777777" w:rsidR="001A08D2" w:rsidRDefault="001A08D2" w:rsidP="001A08D2">
      <w:pPr>
        <w:pStyle w:val="af8"/>
        <w:ind w:left="720" w:firstLineChars="0" w:firstLine="0"/>
      </w:pPr>
      <w:r>
        <w:rPr>
          <w:rFonts w:hint="eastAsia"/>
        </w:rPr>
        <w:t>3.</w:t>
      </w:r>
      <w:r>
        <w:rPr>
          <w:rFonts w:hint="eastAsia"/>
        </w:rPr>
        <w:t>查看异议界面展示字段见数据库表的操作。</w:t>
      </w:r>
    </w:p>
    <w:p w14:paraId="0282C211" w14:textId="77777777" w:rsidR="001A08D2" w:rsidRDefault="001A08D2" w:rsidP="001A08D2">
      <w:pPr>
        <w:pStyle w:val="4"/>
      </w:pPr>
      <w:r w:rsidRPr="00DF0D6E">
        <w:rPr>
          <w:rFonts w:hint="eastAsia"/>
        </w:rPr>
        <w:t>数据库表操作</w:t>
      </w:r>
    </w:p>
    <w:p w14:paraId="6D5BC94F" w14:textId="77777777" w:rsidR="001A08D2" w:rsidRDefault="001A08D2" w:rsidP="001A08D2">
      <w:pPr>
        <w:pStyle w:val="5"/>
      </w:pPr>
      <w:r>
        <w:rPr>
          <w:rFonts w:hint="eastAsia"/>
        </w:rPr>
        <w:t>异议表（</w:t>
      </w:r>
      <w:r w:rsidRPr="000C3ACC">
        <w:t>ORG_OPPOSITION</w:t>
      </w:r>
      <w:r>
        <w:rPr>
          <w:rFonts w:hint="eastAsia"/>
        </w:rPr>
        <w:t>）</w:t>
      </w:r>
    </w:p>
    <w:tbl>
      <w:tblPr>
        <w:tblW w:w="5000" w:type="pct"/>
        <w:tblCellMar>
          <w:left w:w="113" w:type="dxa"/>
          <w:right w:w="113" w:type="dxa"/>
        </w:tblCellMar>
        <w:tblLook w:val="0000" w:firstRow="0" w:lastRow="0" w:firstColumn="0" w:lastColumn="0" w:noHBand="0" w:noVBand="0"/>
      </w:tblPr>
      <w:tblGrid>
        <w:gridCol w:w="3246"/>
        <w:gridCol w:w="3246"/>
        <w:gridCol w:w="3244"/>
      </w:tblGrid>
      <w:tr w:rsidR="001A08D2" w:rsidRPr="009339F7" w14:paraId="280CC177" w14:textId="77777777" w:rsidTr="00A81C87">
        <w:tc>
          <w:tcPr>
            <w:tcW w:w="1667" w:type="pct"/>
            <w:tcBorders>
              <w:top w:val="single" w:sz="4" w:space="0" w:color="auto"/>
              <w:left w:val="single" w:sz="4" w:space="0" w:color="auto"/>
              <w:bottom w:val="single" w:sz="4" w:space="0" w:color="auto"/>
              <w:right w:val="single" w:sz="4" w:space="0" w:color="auto"/>
            </w:tcBorders>
          </w:tcPr>
          <w:p w14:paraId="7546D24F" w14:textId="77777777" w:rsidR="001A08D2" w:rsidRPr="009339F7" w:rsidRDefault="001A08D2" w:rsidP="00A81C87">
            <w:pPr>
              <w:pStyle w:val="15"/>
            </w:pPr>
            <w:r>
              <w:rPr>
                <w:rFonts w:hint="eastAsia"/>
              </w:rPr>
              <w:t>字段名</w:t>
            </w:r>
          </w:p>
        </w:tc>
        <w:tc>
          <w:tcPr>
            <w:tcW w:w="1667" w:type="pct"/>
            <w:tcBorders>
              <w:top w:val="single" w:sz="4" w:space="0" w:color="auto"/>
              <w:left w:val="single" w:sz="4" w:space="0" w:color="auto"/>
              <w:bottom w:val="single" w:sz="4" w:space="0" w:color="auto"/>
              <w:right w:val="single" w:sz="4" w:space="0" w:color="auto"/>
            </w:tcBorders>
          </w:tcPr>
          <w:p w14:paraId="38FF2626" w14:textId="77777777" w:rsidR="001A08D2" w:rsidRPr="009339F7" w:rsidRDefault="001A08D2" w:rsidP="00A81C87">
            <w:pPr>
              <w:pStyle w:val="15"/>
            </w:pPr>
            <w:r>
              <w:rPr>
                <w:rFonts w:hint="eastAsia"/>
              </w:rPr>
              <w:t>说明</w:t>
            </w:r>
          </w:p>
        </w:tc>
        <w:tc>
          <w:tcPr>
            <w:tcW w:w="1666" w:type="pct"/>
            <w:tcBorders>
              <w:top w:val="single" w:sz="4" w:space="0" w:color="auto"/>
              <w:left w:val="single" w:sz="4" w:space="0" w:color="auto"/>
              <w:bottom w:val="single" w:sz="4" w:space="0" w:color="auto"/>
              <w:right w:val="single" w:sz="4" w:space="0" w:color="auto"/>
            </w:tcBorders>
          </w:tcPr>
          <w:p w14:paraId="2F67469D" w14:textId="77777777" w:rsidR="001A08D2" w:rsidRPr="009339F7" w:rsidRDefault="001A08D2" w:rsidP="00A81C87">
            <w:pPr>
              <w:pStyle w:val="15"/>
            </w:pPr>
            <w:r>
              <w:rPr>
                <w:lang w:eastAsia="zh-CN"/>
              </w:rPr>
              <w:t>异议界面</w:t>
            </w:r>
            <w:r>
              <w:t>是否</w:t>
            </w:r>
            <w:r w:rsidRPr="009339F7">
              <w:t>展示</w:t>
            </w:r>
          </w:p>
        </w:tc>
      </w:tr>
      <w:tr w:rsidR="001A08D2" w:rsidRPr="009339F7" w14:paraId="238EBC86" w14:textId="77777777" w:rsidTr="00A81C87">
        <w:tc>
          <w:tcPr>
            <w:tcW w:w="1667" w:type="pct"/>
            <w:tcBorders>
              <w:top w:val="single" w:sz="4" w:space="0" w:color="auto"/>
              <w:left w:val="single" w:sz="4" w:space="0" w:color="auto"/>
              <w:bottom w:val="single" w:sz="4" w:space="0" w:color="auto"/>
              <w:right w:val="single" w:sz="4" w:space="0" w:color="auto"/>
            </w:tcBorders>
          </w:tcPr>
          <w:p w14:paraId="0C66B033" w14:textId="77777777" w:rsidR="001A08D2" w:rsidRPr="009339F7" w:rsidRDefault="001A08D2" w:rsidP="00A81C87">
            <w:pPr>
              <w:pStyle w:val="15"/>
            </w:pPr>
            <w:r w:rsidRPr="009339F7">
              <w:t>id</w:t>
            </w:r>
          </w:p>
        </w:tc>
        <w:tc>
          <w:tcPr>
            <w:tcW w:w="1667" w:type="pct"/>
            <w:tcBorders>
              <w:top w:val="single" w:sz="4" w:space="0" w:color="auto"/>
              <w:left w:val="single" w:sz="4" w:space="0" w:color="auto"/>
              <w:bottom w:val="single" w:sz="4" w:space="0" w:color="auto"/>
              <w:right w:val="single" w:sz="4" w:space="0" w:color="auto"/>
            </w:tcBorders>
          </w:tcPr>
          <w:p w14:paraId="5A825052" w14:textId="77777777" w:rsidR="001A08D2" w:rsidRPr="009339F7" w:rsidRDefault="001A08D2" w:rsidP="00A81C87">
            <w:pPr>
              <w:pStyle w:val="15"/>
            </w:pPr>
            <w:r w:rsidRPr="009339F7">
              <w:t>I</w:t>
            </w:r>
            <w:r w:rsidRPr="009339F7">
              <w:rPr>
                <w:rFonts w:hint="eastAsia"/>
              </w:rPr>
              <w:t>d</w:t>
            </w:r>
          </w:p>
        </w:tc>
        <w:tc>
          <w:tcPr>
            <w:tcW w:w="1666" w:type="pct"/>
            <w:tcBorders>
              <w:top w:val="single" w:sz="4" w:space="0" w:color="auto"/>
              <w:left w:val="single" w:sz="4" w:space="0" w:color="auto"/>
              <w:bottom w:val="single" w:sz="4" w:space="0" w:color="auto"/>
              <w:right w:val="single" w:sz="4" w:space="0" w:color="auto"/>
            </w:tcBorders>
          </w:tcPr>
          <w:p w14:paraId="545031AE" w14:textId="77777777" w:rsidR="001A08D2" w:rsidRPr="009339F7" w:rsidRDefault="001A08D2" w:rsidP="00A81C87">
            <w:pPr>
              <w:pStyle w:val="15"/>
            </w:pPr>
          </w:p>
        </w:tc>
      </w:tr>
      <w:tr w:rsidR="001A08D2" w:rsidRPr="009339F7" w14:paraId="6F91317C" w14:textId="77777777" w:rsidTr="00A81C87">
        <w:tc>
          <w:tcPr>
            <w:tcW w:w="1667" w:type="pct"/>
            <w:tcBorders>
              <w:top w:val="single" w:sz="4" w:space="0" w:color="auto"/>
              <w:left w:val="single" w:sz="4" w:space="0" w:color="auto"/>
              <w:bottom w:val="single" w:sz="4" w:space="0" w:color="auto"/>
              <w:right w:val="single" w:sz="4" w:space="0" w:color="auto"/>
            </w:tcBorders>
          </w:tcPr>
          <w:p w14:paraId="35E33221" w14:textId="77777777" w:rsidR="001A08D2" w:rsidRPr="009339F7" w:rsidRDefault="001A08D2" w:rsidP="00A81C87">
            <w:pPr>
              <w:pStyle w:val="15"/>
            </w:pPr>
            <w:r w:rsidRPr="009339F7">
              <w:t>year</w:t>
            </w:r>
          </w:p>
        </w:tc>
        <w:tc>
          <w:tcPr>
            <w:tcW w:w="1667" w:type="pct"/>
            <w:tcBorders>
              <w:top w:val="single" w:sz="4" w:space="0" w:color="auto"/>
              <w:left w:val="single" w:sz="4" w:space="0" w:color="auto"/>
              <w:bottom w:val="single" w:sz="4" w:space="0" w:color="auto"/>
              <w:right w:val="single" w:sz="4" w:space="0" w:color="auto"/>
            </w:tcBorders>
          </w:tcPr>
          <w:p w14:paraId="6806E078" w14:textId="77777777" w:rsidR="001A08D2" w:rsidRPr="009339F7" w:rsidRDefault="001A08D2" w:rsidP="00A81C87">
            <w:pPr>
              <w:pStyle w:val="15"/>
            </w:pPr>
            <w:r w:rsidRPr="009339F7">
              <w:rPr>
                <w:rFonts w:hint="eastAsia"/>
              </w:rPr>
              <w:t>年度</w:t>
            </w:r>
          </w:p>
        </w:tc>
        <w:tc>
          <w:tcPr>
            <w:tcW w:w="1666" w:type="pct"/>
            <w:tcBorders>
              <w:top w:val="single" w:sz="4" w:space="0" w:color="auto"/>
              <w:left w:val="single" w:sz="4" w:space="0" w:color="auto"/>
              <w:bottom w:val="single" w:sz="4" w:space="0" w:color="auto"/>
              <w:right w:val="single" w:sz="4" w:space="0" w:color="auto"/>
            </w:tcBorders>
          </w:tcPr>
          <w:p w14:paraId="6ADE5C8B" w14:textId="77777777" w:rsidR="001A08D2" w:rsidRPr="009339F7" w:rsidRDefault="001A08D2" w:rsidP="00A81C87">
            <w:pPr>
              <w:pStyle w:val="15"/>
            </w:pPr>
          </w:p>
        </w:tc>
      </w:tr>
      <w:tr w:rsidR="001A08D2" w:rsidRPr="009339F7" w14:paraId="0B8DC7F9" w14:textId="77777777" w:rsidTr="00A81C87">
        <w:tc>
          <w:tcPr>
            <w:tcW w:w="1667" w:type="pct"/>
            <w:tcBorders>
              <w:top w:val="single" w:sz="4" w:space="0" w:color="auto"/>
              <w:left w:val="single" w:sz="4" w:space="0" w:color="auto"/>
              <w:bottom w:val="single" w:sz="4" w:space="0" w:color="auto"/>
              <w:right w:val="single" w:sz="4" w:space="0" w:color="auto"/>
            </w:tcBorders>
          </w:tcPr>
          <w:p w14:paraId="30245EF4" w14:textId="77777777" w:rsidR="001A08D2" w:rsidRPr="009339F7" w:rsidRDefault="001A08D2" w:rsidP="00A81C87">
            <w:pPr>
              <w:pStyle w:val="15"/>
            </w:pPr>
            <w:r w:rsidRPr="009339F7">
              <w:t>org_id</w:t>
            </w:r>
          </w:p>
        </w:tc>
        <w:tc>
          <w:tcPr>
            <w:tcW w:w="1667" w:type="pct"/>
            <w:tcBorders>
              <w:top w:val="single" w:sz="4" w:space="0" w:color="auto"/>
              <w:left w:val="single" w:sz="4" w:space="0" w:color="auto"/>
              <w:bottom w:val="single" w:sz="4" w:space="0" w:color="auto"/>
              <w:right w:val="single" w:sz="4" w:space="0" w:color="auto"/>
            </w:tcBorders>
          </w:tcPr>
          <w:p w14:paraId="7E5B88AF" w14:textId="77777777" w:rsidR="001A08D2" w:rsidRPr="009339F7" w:rsidRDefault="001A08D2" w:rsidP="00A81C87">
            <w:pPr>
              <w:pStyle w:val="15"/>
            </w:pPr>
            <w:r w:rsidRPr="009339F7">
              <w:rPr>
                <w:rFonts w:hint="eastAsia"/>
              </w:rPr>
              <w:t>机构</w:t>
            </w:r>
            <w:r w:rsidRPr="009339F7">
              <w:t>ID</w:t>
            </w:r>
          </w:p>
        </w:tc>
        <w:tc>
          <w:tcPr>
            <w:tcW w:w="1666" w:type="pct"/>
            <w:tcBorders>
              <w:top w:val="single" w:sz="4" w:space="0" w:color="auto"/>
              <w:left w:val="single" w:sz="4" w:space="0" w:color="auto"/>
              <w:bottom w:val="single" w:sz="4" w:space="0" w:color="auto"/>
              <w:right w:val="single" w:sz="4" w:space="0" w:color="auto"/>
            </w:tcBorders>
          </w:tcPr>
          <w:p w14:paraId="18979DCF" w14:textId="77777777" w:rsidR="001A08D2" w:rsidRPr="009339F7" w:rsidRDefault="001A08D2" w:rsidP="00A81C87">
            <w:pPr>
              <w:pStyle w:val="15"/>
            </w:pPr>
            <w:r>
              <w:t>展示机构名称</w:t>
            </w:r>
          </w:p>
        </w:tc>
      </w:tr>
      <w:tr w:rsidR="001A08D2" w:rsidRPr="009339F7" w14:paraId="08E2B2EF" w14:textId="77777777" w:rsidTr="00A81C87">
        <w:tc>
          <w:tcPr>
            <w:tcW w:w="1667" w:type="pct"/>
            <w:tcBorders>
              <w:top w:val="single" w:sz="4" w:space="0" w:color="auto"/>
              <w:left w:val="single" w:sz="4" w:space="0" w:color="auto"/>
              <w:bottom w:val="single" w:sz="4" w:space="0" w:color="auto"/>
              <w:right w:val="single" w:sz="4" w:space="0" w:color="auto"/>
            </w:tcBorders>
          </w:tcPr>
          <w:p w14:paraId="593D50A8" w14:textId="77777777" w:rsidR="001A08D2" w:rsidRPr="009339F7" w:rsidRDefault="001A08D2" w:rsidP="00A81C87">
            <w:pPr>
              <w:pStyle w:val="15"/>
            </w:pPr>
            <w:r w:rsidRPr="009339F7">
              <w:t>opp_type</w:t>
            </w:r>
          </w:p>
        </w:tc>
        <w:tc>
          <w:tcPr>
            <w:tcW w:w="1667" w:type="pct"/>
            <w:tcBorders>
              <w:top w:val="single" w:sz="4" w:space="0" w:color="auto"/>
              <w:left w:val="single" w:sz="4" w:space="0" w:color="auto"/>
              <w:bottom w:val="single" w:sz="4" w:space="0" w:color="auto"/>
              <w:right w:val="single" w:sz="4" w:space="0" w:color="auto"/>
            </w:tcBorders>
          </w:tcPr>
          <w:p w14:paraId="204C1586" w14:textId="77777777" w:rsidR="001A08D2" w:rsidRPr="009339F7" w:rsidRDefault="001A08D2" w:rsidP="00A81C87">
            <w:pPr>
              <w:pStyle w:val="15"/>
            </w:pPr>
            <w:r w:rsidRPr="009339F7">
              <w:rPr>
                <w:rFonts w:hint="eastAsia"/>
              </w:rPr>
              <w:t>异议类型</w:t>
            </w:r>
          </w:p>
        </w:tc>
        <w:tc>
          <w:tcPr>
            <w:tcW w:w="1666" w:type="pct"/>
            <w:tcBorders>
              <w:top w:val="single" w:sz="4" w:space="0" w:color="auto"/>
              <w:left w:val="single" w:sz="4" w:space="0" w:color="auto"/>
              <w:bottom w:val="single" w:sz="4" w:space="0" w:color="auto"/>
              <w:right w:val="single" w:sz="4" w:space="0" w:color="auto"/>
            </w:tcBorders>
          </w:tcPr>
          <w:p w14:paraId="21E27D03" w14:textId="77777777" w:rsidR="001A08D2" w:rsidRPr="009339F7" w:rsidRDefault="001A08D2" w:rsidP="00A81C87">
            <w:pPr>
              <w:pStyle w:val="15"/>
            </w:pPr>
            <w:r>
              <w:t>展示异议类型名称</w:t>
            </w:r>
          </w:p>
        </w:tc>
      </w:tr>
      <w:tr w:rsidR="001A08D2" w:rsidRPr="009339F7" w14:paraId="143ED11E" w14:textId="77777777" w:rsidTr="00A81C87">
        <w:tc>
          <w:tcPr>
            <w:tcW w:w="1667" w:type="pct"/>
            <w:tcBorders>
              <w:top w:val="single" w:sz="4" w:space="0" w:color="auto"/>
              <w:left w:val="single" w:sz="4" w:space="0" w:color="auto"/>
              <w:bottom w:val="single" w:sz="4" w:space="0" w:color="auto"/>
              <w:right w:val="single" w:sz="4" w:space="0" w:color="auto"/>
            </w:tcBorders>
          </w:tcPr>
          <w:p w14:paraId="7BF7424D" w14:textId="77777777" w:rsidR="001A08D2" w:rsidRPr="009339F7" w:rsidRDefault="001A08D2" w:rsidP="00A81C87">
            <w:pPr>
              <w:pStyle w:val="15"/>
            </w:pPr>
            <w:r w:rsidRPr="009339F7">
              <w:t>status</w:t>
            </w:r>
          </w:p>
        </w:tc>
        <w:tc>
          <w:tcPr>
            <w:tcW w:w="1667" w:type="pct"/>
            <w:tcBorders>
              <w:top w:val="single" w:sz="4" w:space="0" w:color="auto"/>
              <w:left w:val="single" w:sz="4" w:space="0" w:color="auto"/>
              <w:bottom w:val="single" w:sz="4" w:space="0" w:color="auto"/>
              <w:right w:val="single" w:sz="4" w:space="0" w:color="auto"/>
            </w:tcBorders>
          </w:tcPr>
          <w:p w14:paraId="57B78F1D" w14:textId="77777777" w:rsidR="001A08D2" w:rsidRPr="009339F7" w:rsidRDefault="001A08D2" w:rsidP="00A81C87">
            <w:pPr>
              <w:pStyle w:val="15"/>
            </w:pPr>
            <w:r w:rsidRPr="009339F7">
              <w:rPr>
                <w:rFonts w:hint="eastAsia"/>
              </w:rPr>
              <w:t>状态</w:t>
            </w:r>
          </w:p>
        </w:tc>
        <w:tc>
          <w:tcPr>
            <w:tcW w:w="1666" w:type="pct"/>
            <w:tcBorders>
              <w:top w:val="single" w:sz="4" w:space="0" w:color="auto"/>
              <w:left w:val="single" w:sz="4" w:space="0" w:color="auto"/>
              <w:bottom w:val="single" w:sz="4" w:space="0" w:color="auto"/>
              <w:right w:val="single" w:sz="4" w:space="0" w:color="auto"/>
            </w:tcBorders>
          </w:tcPr>
          <w:p w14:paraId="37FA3137" w14:textId="77777777" w:rsidR="001A08D2" w:rsidRPr="009339F7" w:rsidRDefault="001A08D2" w:rsidP="00A81C87">
            <w:pPr>
              <w:pStyle w:val="15"/>
              <w:rPr>
                <w:lang w:eastAsia="zh-CN"/>
              </w:rPr>
            </w:pPr>
            <w:r>
              <w:t>展示</w:t>
            </w:r>
            <w:r>
              <w:rPr>
                <w:rFonts w:hint="eastAsia"/>
                <w:lang w:eastAsia="zh-CN"/>
              </w:rPr>
              <w:t>状态名称</w:t>
            </w:r>
          </w:p>
        </w:tc>
      </w:tr>
      <w:tr w:rsidR="001A08D2" w:rsidRPr="009339F7" w14:paraId="59C05A19" w14:textId="77777777" w:rsidTr="00A81C87">
        <w:tc>
          <w:tcPr>
            <w:tcW w:w="1667" w:type="pct"/>
            <w:tcBorders>
              <w:top w:val="single" w:sz="4" w:space="0" w:color="auto"/>
              <w:left w:val="single" w:sz="4" w:space="0" w:color="auto"/>
              <w:bottom w:val="single" w:sz="4" w:space="0" w:color="auto"/>
              <w:right w:val="single" w:sz="4" w:space="0" w:color="auto"/>
            </w:tcBorders>
          </w:tcPr>
          <w:p w14:paraId="48E91FF9" w14:textId="77777777" w:rsidR="001A08D2" w:rsidRPr="009339F7" w:rsidRDefault="001A08D2" w:rsidP="00A81C87">
            <w:pPr>
              <w:pStyle w:val="15"/>
            </w:pPr>
            <w:r w:rsidRPr="009339F7">
              <w:t>org_rate_id</w:t>
            </w:r>
          </w:p>
        </w:tc>
        <w:tc>
          <w:tcPr>
            <w:tcW w:w="1667" w:type="pct"/>
            <w:tcBorders>
              <w:top w:val="single" w:sz="4" w:space="0" w:color="auto"/>
              <w:left w:val="single" w:sz="4" w:space="0" w:color="auto"/>
              <w:bottom w:val="single" w:sz="4" w:space="0" w:color="auto"/>
              <w:right w:val="single" w:sz="4" w:space="0" w:color="auto"/>
            </w:tcBorders>
          </w:tcPr>
          <w:p w14:paraId="327C7683" w14:textId="77777777" w:rsidR="001A08D2" w:rsidRPr="009339F7" w:rsidRDefault="001A08D2" w:rsidP="00A81C87">
            <w:pPr>
              <w:pStyle w:val="15"/>
            </w:pPr>
            <w:r w:rsidRPr="009339F7">
              <w:rPr>
                <w:rFonts w:hint="eastAsia"/>
              </w:rPr>
              <w:t>评级总表</w:t>
            </w:r>
            <w:r w:rsidRPr="009339F7">
              <w:rPr>
                <w:rFonts w:hint="eastAsia"/>
              </w:rPr>
              <w:t>ID</w:t>
            </w:r>
          </w:p>
        </w:tc>
        <w:tc>
          <w:tcPr>
            <w:tcW w:w="1666" w:type="pct"/>
            <w:tcBorders>
              <w:top w:val="single" w:sz="4" w:space="0" w:color="auto"/>
              <w:left w:val="single" w:sz="4" w:space="0" w:color="auto"/>
              <w:bottom w:val="single" w:sz="4" w:space="0" w:color="auto"/>
              <w:right w:val="single" w:sz="4" w:space="0" w:color="auto"/>
            </w:tcBorders>
          </w:tcPr>
          <w:p w14:paraId="6BDB5E5F" w14:textId="77777777" w:rsidR="001A08D2" w:rsidRPr="009339F7" w:rsidRDefault="001A08D2" w:rsidP="00A81C87">
            <w:pPr>
              <w:pStyle w:val="15"/>
            </w:pPr>
          </w:p>
        </w:tc>
      </w:tr>
      <w:tr w:rsidR="001A08D2" w:rsidRPr="009339F7" w14:paraId="2E3BC7AB" w14:textId="77777777" w:rsidTr="00A81C87">
        <w:tc>
          <w:tcPr>
            <w:tcW w:w="1667" w:type="pct"/>
            <w:tcBorders>
              <w:top w:val="single" w:sz="4" w:space="0" w:color="auto"/>
              <w:left w:val="single" w:sz="4" w:space="0" w:color="auto"/>
              <w:bottom w:val="single" w:sz="4" w:space="0" w:color="auto"/>
              <w:right w:val="single" w:sz="4" w:space="0" w:color="auto"/>
            </w:tcBorders>
          </w:tcPr>
          <w:p w14:paraId="434D4706" w14:textId="77777777" w:rsidR="001A08D2" w:rsidRPr="009339F7" w:rsidRDefault="001A08D2" w:rsidP="00A81C87">
            <w:pPr>
              <w:pStyle w:val="15"/>
            </w:pPr>
            <w:r w:rsidRPr="009339F7">
              <w:t>rate_id</w:t>
            </w:r>
          </w:p>
        </w:tc>
        <w:tc>
          <w:tcPr>
            <w:tcW w:w="1667" w:type="pct"/>
            <w:tcBorders>
              <w:top w:val="single" w:sz="4" w:space="0" w:color="auto"/>
              <w:left w:val="single" w:sz="4" w:space="0" w:color="auto"/>
              <w:bottom w:val="single" w:sz="4" w:space="0" w:color="auto"/>
              <w:right w:val="single" w:sz="4" w:space="0" w:color="auto"/>
            </w:tcBorders>
          </w:tcPr>
          <w:p w14:paraId="06AA9823" w14:textId="77777777" w:rsidR="001A08D2" w:rsidRPr="009339F7" w:rsidRDefault="001A08D2" w:rsidP="00A81C87">
            <w:pPr>
              <w:pStyle w:val="15"/>
            </w:pPr>
            <w:r w:rsidRPr="009339F7">
              <w:t>指标</w:t>
            </w:r>
            <w:r w:rsidRPr="009339F7">
              <w:t>id</w:t>
            </w:r>
          </w:p>
        </w:tc>
        <w:tc>
          <w:tcPr>
            <w:tcW w:w="1666" w:type="pct"/>
            <w:tcBorders>
              <w:top w:val="single" w:sz="4" w:space="0" w:color="auto"/>
              <w:left w:val="single" w:sz="4" w:space="0" w:color="auto"/>
              <w:bottom w:val="single" w:sz="4" w:space="0" w:color="auto"/>
              <w:right w:val="single" w:sz="4" w:space="0" w:color="auto"/>
            </w:tcBorders>
          </w:tcPr>
          <w:p w14:paraId="599B19DB" w14:textId="77777777" w:rsidR="001A08D2" w:rsidRPr="009339F7" w:rsidRDefault="001A08D2" w:rsidP="00A81C87">
            <w:pPr>
              <w:pStyle w:val="15"/>
              <w:rPr>
                <w:lang w:eastAsia="zh-CN"/>
              </w:rPr>
            </w:pPr>
            <w:r>
              <w:t>展示</w:t>
            </w:r>
            <w:r>
              <w:rPr>
                <w:rFonts w:hint="eastAsia"/>
                <w:lang w:eastAsia="zh-CN"/>
              </w:rPr>
              <w:t xml:space="preserve"> </w:t>
            </w:r>
            <w:r>
              <w:rPr>
                <w:rFonts w:hint="eastAsia"/>
                <w:lang w:eastAsia="zh-CN"/>
              </w:rPr>
              <w:t>并以此排序</w:t>
            </w:r>
          </w:p>
        </w:tc>
      </w:tr>
      <w:tr w:rsidR="001A08D2" w:rsidRPr="009339F7" w14:paraId="3C3706C4" w14:textId="77777777" w:rsidTr="00A81C87">
        <w:tc>
          <w:tcPr>
            <w:tcW w:w="1667" w:type="pct"/>
            <w:tcBorders>
              <w:top w:val="single" w:sz="4" w:space="0" w:color="auto"/>
              <w:left w:val="single" w:sz="4" w:space="0" w:color="auto"/>
              <w:bottom w:val="single" w:sz="4" w:space="0" w:color="auto"/>
              <w:right w:val="single" w:sz="4" w:space="0" w:color="auto"/>
            </w:tcBorders>
          </w:tcPr>
          <w:p w14:paraId="4667AE2F" w14:textId="77777777" w:rsidR="001A08D2" w:rsidRPr="009339F7" w:rsidRDefault="001A08D2" w:rsidP="00A81C87">
            <w:pPr>
              <w:pStyle w:val="15"/>
            </w:pPr>
            <w:r w:rsidRPr="009339F7">
              <w:t>desired_value</w:t>
            </w:r>
          </w:p>
        </w:tc>
        <w:tc>
          <w:tcPr>
            <w:tcW w:w="1667" w:type="pct"/>
            <w:tcBorders>
              <w:top w:val="single" w:sz="4" w:space="0" w:color="auto"/>
              <w:left w:val="single" w:sz="4" w:space="0" w:color="auto"/>
              <w:bottom w:val="single" w:sz="4" w:space="0" w:color="auto"/>
              <w:right w:val="single" w:sz="4" w:space="0" w:color="auto"/>
            </w:tcBorders>
          </w:tcPr>
          <w:p w14:paraId="12920A5B" w14:textId="77777777" w:rsidR="001A08D2" w:rsidRPr="009339F7" w:rsidRDefault="001A08D2" w:rsidP="00A81C87">
            <w:pPr>
              <w:pStyle w:val="15"/>
            </w:pPr>
            <w:r w:rsidRPr="009339F7">
              <w:t>期望值</w:t>
            </w:r>
          </w:p>
        </w:tc>
        <w:tc>
          <w:tcPr>
            <w:tcW w:w="1666" w:type="pct"/>
            <w:tcBorders>
              <w:top w:val="single" w:sz="4" w:space="0" w:color="auto"/>
              <w:left w:val="single" w:sz="4" w:space="0" w:color="auto"/>
              <w:bottom w:val="single" w:sz="4" w:space="0" w:color="auto"/>
              <w:right w:val="single" w:sz="4" w:space="0" w:color="auto"/>
            </w:tcBorders>
          </w:tcPr>
          <w:p w14:paraId="07A41144" w14:textId="77777777" w:rsidR="001A08D2" w:rsidRPr="009339F7" w:rsidRDefault="001A08D2" w:rsidP="00A81C87">
            <w:pPr>
              <w:pStyle w:val="15"/>
            </w:pPr>
            <w:r w:rsidRPr="009B6C0C">
              <w:rPr>
                <w:rFonts w:hint="eastAsia"/>
              </w:rPr>
              <w:t>展示</w:t>
            </w:r>
          </w:p>
        </w:tc>
      </w:tr>
      <w:tr w:rsidR="001A08D2" w:rsidRPr="009339F7" w14:paraId="649DE6F6" w14:textId="77777777" w:rsidTr="00A81C87">
        <w:tc>
          <w:tcPr>
            <w:tcW w:w="1667" w:type="pct"/>
            <w:tcBorders>
              <w:top w:val="single" w:sz="4" w:space="0" w:color="auto"/>
              <w:left w:val="single" w:sz="4" w:space="0" w:color="auto"/>
              <w:bottom w:val="single" w:sz="4" w:space="0" w:color="auto"/>
              <w:right w:val="single" w:sz="4" w:space="0" w:color="auto"/>
            </w:tcBorders>
          </w:tcPr>
          <w:p w14:paraId="260B555C" w14:textId="77777777" w:rsidR="001A08D2" w:rsidRPr="009339F7" w:rsidRDefault="001A08D2" w:rsidP="00A81C87">
            <w:pPr>
              <w:pStyle w:val="15"/>
            </w:pPr>
            <w:r w:rsidRPr="009339F7">
              <w:t>opp_reason</w:t>
            </w:r>
          </w:p>
        </w:tc>
        <w:tc>
          <w:tcPr>
            <w:tcW w:w="1667" w:type="pct"/>
            <w:tcBorders>
              <w:top w:val="single" w:sz="4" w:space="0" w:color="auto"/>
              <w:left w:val="single" w:sz="4" w:space="0" w:color="auto"/>
              <w:bottom w:val="single" w:sz="4" w:space="0" w:color="auto"/>
              <w:right w:val="single" w:sz="4" w:space="0" w:color="auto"/>
            </w:tcBorders>
          </w:tcPr>
          <w:p w14:paraId="1BD68131" w14:textId="77777777" w:rsidR="001A08D2" w:rsidRPr="009339F7" w:rsidRDefault="001A08D2" w:rsidP="00A81C87">
            <w:pPr>
              <w:pStyle w:val="15"/>
            </w:pPr>
            <w:r w:rsidRPr="009339F7">
              <w:rPr>
                <w:rFonts w:hint="eastAsia"/>
              </w:rPr>
              <w:t>异议理由</w:t>
            </w:r>
          </w:p>
        </w:tc>
        <w:tc>
          <w:tcPr>
            <w:tcW w:w="1666" w:type="pct"/>
            <w:tcBorders>
              <w:top w:val="single" w:sz="4" w:space="0" w:color="auto"/>
              <w:left w:val="single" w:sz="4" w:space="0" w:color="auto"/>
              <w:bottom w:val="single" w:sz="4" w:space="0" w:color="auto"/>
              <w:right w:val="single" w:sz="4" w:space="0" w:color="auto"/>
            </w:tcBorders>
          </w:tcPr>
          <w:p w14:paraId="0F26F551" w14:textId="77777777" w:rsidR="001A08D2" w:rsidRPr="009339F7" w:rsidRDefault="001A08D2" w:rsidP="00A81C87">
            <w:pPr>
              <w:pStyle w:val="15"/>
            </w:pPr>
            <w:r w:rsidRPr="009B6C0C">
              <w:rPr>
                <w:rFonts w:hint="eastAsia"/>
              </w:rPr>
              <w:t>展示</w:t>
            </w:r>
          </w:p>
        </w:tc>
      </w:tr>
      <w:tr w:rsidR="001A08D2" w:rsidRPr="009339F7" w14:paraId="13B89C75" w14:textId="77777777" w:rsidTr="00A81C87">
        <w:tc>
          <w:tcPr>
            <w:tcW w:w="1667" w:type="pct"/>
            <w:tcBorders>
              <w:top w:val="single" w:sz="4" w:space="0" w:color="auto"/>
              <w:left w:val="single" w:sz="4" w:space="0" w:color="auto"/>
              <w:bottom w:val="single" w:sz="4" w:space="0" w:color="auto"/>
              <w:right w:val="single" w:sz="4" w:space="0" w:color="auto"/>
            </w:tcBorders>
          </w:tcPr>
          <w:p w14:paraId="18B25099" w14:textId="77777777" w:rsidR="001A08D2" w:rsidRPr="009339F7" w:rsidRDefault="001A08D2" w:rsidP="00A81C87">
            <w:pPr>
              <w:pStyle w:val="15"/>
            </w:pPr>
            <w:r w:rsidRPr="009339F7">
              <w:rPr>
                <w:rFonts w:hint="eastAsia"/>
              </w:rPr>
              <w:t>a</w:t>
            </w:r>
            <w:r w:rsidRPr="009339F7">
              <w:t>ttachment</w:t>
            </w:r>
          </w:p>
        </w:tc>
        <w:tc>
          <w:tcPr>
            <w:tcW w:w="1667" w:type="pct"/>
            <w:tcBorders>
              <w:top w:val="single" w:sz="4" w:space="0" w:color="auto"/>
              <w:left w:val="single" w:sz="4" w:space="0" w:color="auto"/>
              <w:bottom w:val="single" w:sz="4" w:space="0" w:color="auto"/>
              <w:right w:val="single" w:sz="4" w:space="0" w:color="auto"/>
            </w:tcBorders>
          </w:tcPr>
          <w:p w14:paraId="0BCAC046" w14:textId="77777777" w:rsidR="001A08D2" w:rsidRPr="009339F7" w:rsidRDefault="001A08D2" w:rsidP="00A81C87">
            <w:pPr>
              <w:pStyle w:val="15"/>
            </w:pPr>
            <w:r w:rsidRPr="009339F7">
              <w:rPr>
                <w:rFonts w:hint="eastAsia"/>
              </w:rPr>
              <w:t>异议附件（路径）</w:t>
            </w:r>
          </w:p>
        </w:tc>
        <w:tc>
          <w:tcPr>
            <w:tcW w:w="1666" w:type="pct"/>
            <w:tcBorders>
              <w:top w:val="single" w:sz="4" w:space="0" w:color="auto"/>
              <w:left w:val="single" w:sz="4" w:space="0" w:color="auto"/>
              <w:bottom w:val="single" w:sz="4" w:space="0" w:color="auto"/>
              <w:right w:val="single" w:sz="4" w:space="0" w:color="auto"/>
            </w:tcBorders>
          </w:tcPr>
          <w:p w14:paraId="7C3EE3DD" w14:textId="77777777" w:rsidR="001A08D2" w:rsidRPr="009339F7" w:rsidRDefault="001A08D2" w:rsidP="00A81C87">
            <w:pPr>
              <w:pStyle w:val="15"/>
            </w:pPr>
            <w:r w:rsidRPr="009B6C0C">
              <w:rPr>
                <w:rFonts w:hint="eastAsia"/>
              </w:rPr>
              <w:t>展示</w:t>
            </w:r>
          </w:p>
        </w:tc>
      </w:tr>
      <w:tr w:rsidR="001A08D2" w:rsidRPr="009339F7" w14:paraId="0CB9E212" w14:textId="77777777" w:rsidTr="00A81C87">
        <w:tc>
          <w:tcPr>
            <w:tcW w:w="1667" w:type="pct"/>
            <w:tcBorders>
              <w:top w:val="single" w:sz="4" w:space="0" w:color="auto"/>
              <w:left w:val="single" w:sz="4" w:space="0" w:color="auto"/>
              <w:bottom w:val="single" w:sz="4" w:space="0" w:color="auto"/>
              <w:right w:val="single" w:sz="4" w:space="0" w:color="auto"/>
            </w:tcBorders>
          </w:tcPr>
          <w:p w14:paraId="2C57020E" w14:textId="77777777" w:rsidR="001A08D2" w:rsidRPr="009339F7" w:rsidRDefault="001A08D2" w:rsidP="00A81C87">
            <w:pPr>
              <w:pStyle w:val="15"/>
            </w:pPr>
            <w:r w:rsidRPr="009339F7">
              <w:t>deal_result</w:t>
            </w:r>
          </w:p>
        </w:tc>
        <w:tc>
          <w:tcPr>
            <w:tcW w:w="1667" w:type="pct"/>
            <w:tcBorders>
              <w:top w:val="single" w:sz="4" w:space="0" w:color="auto"/>
              <w:left w:val="single" w:sz="4" w:space="0" w:color="auto"/>
              <w:bottom w:val="single" w:sz="4" w:space="0" w:color="auto"/>
              <w:right w:val="single" w:sz="4" w:space="0" w:color="auto"/>
            </w:tcBorders>
          </w:tcPr>
          <w:p w14:paraId="20F6ACDA" w14:textId="77777777" w:rsidR="001A08D2" w:rsidRPr="009339F7" w:rsidRDefault="001A08D2" w:rsidP="00A81C87">
            <w:pPr>
              <w:pStyle w:val="15"/>
            </w:pPr>
            <w:r w:rsidRPr="009339F7">
              <w:rPr>
                <w:rFonts w:hint="eastAsia"/>
              </w:rPr>
              <w:t>处理结果</w:t>
            </w:r>
          </w:p>
        </w:tc>
        <w:tc>
          <w:tcPr>
            <w:tcW w:w="1666" w:type="pct"/>
            <w:tcBorders>
              <w:top w:val="single" w:sz="4" w:space="0" w:color="auto"/>
              <w:left w:val="single" w:sz="4" w:space="0" w:color="auto"/>
              <w:bottom w:val="single" w:sz="4" w:space="0" w:color="auto"/>
              <w:right w:val="single" w:sz="4" w:space="0" w:color="auto"/>
            </w:tcBorders>
          </w:tcPr>
          <w:p w14:paraId="3251F1E6" w14:textId="77777777" w:rsidR="001A08D2" w:rsidRPr="009339F7" w:rsidRDefault="001A08D2" w:rsidP="00A81C87">
            <w:pPr>
              <w:pStyle w:val="15"/>
            </w:pPr>
            <w:r>
              <w:t>展示</w:t>
            </w:r>
          </w:p>
        </w:tc>
      </w:tr>
      <w:tr w:rsidR="001A08D2" w:rsidRPr="009339F7" w14:paraId="0876BB3D" w14:textId="77777777" w:rsidTr="00A81C87">
        <w:tc>
          <w:tcPr>
            <w:tcW w:w="1667" w:type="pct"/>
            <w:tcBorders>
              <w:top w:val="single" w:sz="4" w:space="0" w:color="auto"/>
              <w:left w:val="single" w:sz="4" w:space="0" w:color="auto"/>
              <w:bottom w:val="single" w:sz="4" w:space="0" w:color="auto"/>
              <w:right w:val="single" w:sz="4" w:space="0" w:color="auto"/>
            </w:tcBorders>
          </w:tcPr>
          <w:p w14:paraId="52227407" w14:textId="77777777" w:rsidR="001A08D2" w:rsidRPr="009339F7" w:rsidRDefault="001A08D2" w:rsidP="00A81C87">
            <w:pPr>
              <w:pStyle w:val="15"/>
            </w:pPr>
            <w:r w:rsidRPr="009339F7">
              <w:t>deal_reason</w:t>
            </w:r>
          </w:p>
        </w:tc>
        <w:tc>
          <w:tcPr>
            <w:tcW w:w="1667" w:type="pct"/>
            <w:tcBorders>
              <w:top w:val="single" w:sz="4" w:space="0" w:color="auto"/>
              <w:left w:val="single" w:sz="4" w:space="0" w:color="auto"/>
              <w:bottom w:val="single" w:sz="4" w:space="0" w:color="auto"/>
              <w:right w:val="single" w:sz="4" w:space="0" w:color="auto"/>
            </w:tcBorders>
          </w:tcPr>
          <w:p w14:paraId="0EC9FFD2" w14:textId="77777777" w:rsidR="001A08D2" w:rsidRPr="009339F7" w:rsidRDefault="001A08D2" w:rsidP="00A81C87">
            <w:pPr>
              <w:pStyle w:val="15"/>
            </w:pPr>
            <w:r w:rsidRPr="009339F7">
              <w:rPr>
                <w:rFonts w:hint="eastAsia"/>
              </w:rPr>
              <w:t>处理理由</w:t>
            </w:r>
          </w:p>
        </w:tc>
        <w:tc>
          <w:tcPr>
            <w:tcW w:w="1666" w:type="pct"/>
            <w:tcBorders>
              <w:top w:val="single" w:sz="4" w:space="0" w:color="auto"/>
              <w:left w:val="single" w:sz="4" w:space="0" w:color="auto"/>
              <w:bottom w:val="single" w:sz="4" w:space="0" w:color="auto"/>
              <w:right w:val="single" w:sz="4" w:space="0" w:color="auto"/>
            </w:tcBorders>
          </w:tcPr>
          <w:p w14:paraId="7667D581" w14:textId="77777777" w:rsidR="001A08D2" w:rsidRPr="009339F7" w:rsidRDefault="001A08D2" w:rsidP="00A81C87">
            <w:pPr>
              <w:pStyle w:val="15"/>
            </w:pPr>
            <w:r>
              <w:t>展示</w:t>
            </w:r>
          </w:p>
        </w:tc>
      </w:tr>
    </w:tbl>
    <w:p w14:paraId="4DF9D2EC" w14:textId="77777777" w:rsidR="001A08D2" w:rsidRPr="00DF0D6E" w:rsidRDefault="001A08D2" w:rsidP="001A08D2"/>
    <w:p w14:paraId="041D97AE" w14:textId="77777777" w:rsidR="001A08D2" w:rsidRPr="0077400C" w:rsidRDefault="001A08D2" w:rsidP="001A08D2">
      <w:pPr>
        <w:pStyle w:val="5"/>
      </w:pPr>
      <w:r w:rsidRPr="00E631FA">
        <w:rPr>
          <w:rFonts w:hint="eastAsia"/>
        </w:rPr>
        <w:t>机构评级总表（</w:t>
      </w:r>
      <w:r w:rsidRPr="00E631FA">
        <w:rPr>
          <w:rFonts w:hint="eastAsia"/>
        </w:rPr>
        <w:t>ORG_RATE</w:t>
      </w:r>
      <w:r w:rsidRPr="00E631FA">
        <w:rPr>
          <w:rFonts w:hint="eastAsia"/>
        </w:rPr>
        <w:t>）</w:t>
      </w:r>
    </w:p>
    <w:tbl>
      <w:tblPr>
        <w:tblW w:w="5000" w:type="pct"/>
        <w:jc w:val="center"/>
        <w:tblLook w:val="00A0" w:firstRow="1" w:lastRow="0" w:firstColumn="1" w:lastColumn="0" w:noHBand="0" w:noVBand="0"/>
      </w:tblPr>
      <w:tblGrid>
        <w:gridCol w:w="2405"/>
        <w:gridCol w:w="2126"/>
        <w:gridCol w:w="5205"/>
      </w:tblGrid>
      <w:tr w:rsidR="001A08D2" w:rsidRPr="004D366D" w14:paraId="42C56AA3"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7E50AFEB" w14:textId="77777777" w:rsidR="001A08D2" w:rsidRPr="004D366D" w:rsidRDefault="001A08D2" w:rsidP="00A81C87">
            <w:pPr>
              <w:pStyle w:val="15"/>
            </w:pPr>
            <w:r w:rsidRPr="004D366D">
              <w:rPr>
                <w:rFonts w:hint="eastAsia"/>
              </w:rPr>
              <w:t>字段名</w:t>
            </w:r>
          </w:p>
        </w:tc>
        <w:tc>
          <w:tcPr>
            <w:tcW w:w="1092" w:type="pct"/>
            <w:tcBorders>
              <w:top w:val="single" w:sz="4" w:space="0" w:color="auto"/>
              <w:left w:val="single" w:sz="4" w:space="0" w:color="auto"/>
              <w:bottom w:val="single" w:sz="4" w:space="0" w:color="auto"/>
              <w:right w:val="single" w:sz="4" w:space="0" w:color="auto"/>
            </w:tcBorders>
          </w:tcPr>
          <w:p w14:paraId="7879D609" w14:textId="77777777" w:rsidR="001A08D2" w:rsidRPr="004D366D" w:rsidRDefault="001A08D2" w:rsidP="00A81C87">
            <w:pPr>
              <w:pStyle w:val="15"/>
            </w:pPr>
            <w:r w:rsidRPr="004D366D">
              <w:rPr>
                <w:rFonts w:hint="cs"/>
              </w:rPr>
              <w:t>说</w:t>
            </w:r>
            <w:r w:rsidRPr="004D366D">
              <w:rPr>
                <w:rFonts w:hint="eastAsia"/>
              </w:rPr>
              <w:t>明</w:t>
            </w:r>
          </w:p>
        </w:tc>
        <w:tc>
          <w:tcPr>
            <w:tcW w:w="2673" w:type="pct"/>
            <w:tcBorders>
              <w:top w:val="single" w:sz="4" w:space="0" w:color="auto"/>
              <w:left w:val="single" w:sz="4" w:space="0" w:color="auto"/>
              <w:bottom w:val="single" w:sz="4" w:space="0" w:color="auto"/>
              <w:right w:val="single" w:sz="4" w:space="0" w:color="auto"/>
            </w:tcBorders>
          </w:tcPr>
          <w:p w14:paraId="75150749" w14:textId="77777777" w:rsidR="001A08D2" w:rsidRPr="004D366D" w:rsidRDefault="001A08D2" w:rsidP="00A81C87">
            <w:pPr>
              <w:pStyle w:val="15"/>
            </w:pPr>
            <w:r w:rsidRPr="003A508D">
              <w:rPr>
                <w:rFonts w:hint="eastAsia"/>
              </w:rPr>
              <w:t>异议界面是否展示</w:t>
            </w:r>
          </w:p>
        </w:tc>
      </w:tr>
      <w:tr w:rsidR="001A08D2" w:rsidRPr="004D366D" w14:paraId="60023FCE"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2A98D771" w14:textId="77777777" w:rsidR="001A08D2" w:rsidRPr="004D366D" w:rsidRDefault="001A08D2" w:rsidP="00A81C87">
            <w:pPr>
              <w:pStyle w:val="15"/>
            </w:pPr>
            <w:r>
              <w:t>id</w:t>
            </w:r>
          </w:p>
        </w:tc>
        <w:tc>
          <w:tcPr>
            <w:tcW w:w="1092" w:type="pct"/>
            <w:tcBorders>
              <w:top w:val="single" w:sz="4" w:space="0" w:color="auto"/>
              <w:left w:val="single" w:sz="4" w:space="0" w:color="auto"/>
              <w:bottom w:val="single" w:sz="4" w:space="0" w:color="auto"/>
              <w:right w:val="single" w:sz="4" w:space="0" w:color="auto"/>
            </w:tcBorders>
          </w:tcPr>
          <w:p w14:paraId="448DD6ED" w14:textId="77777777" w:rsidR="001A08D2" w:rsidRPr="004D366D" w:rsidRDefault="001A08D2" w:rsidP="00A81C87">
            <w:pPr>
              <w:pStyle w:val="15"/>
            </w:pPr>
            <w:r>
              <w:t>id</w:t>
            </w:r>
          </w:p>
        </w:tc>
        <w:tc>
          <w:tcPr>
            <w:tcW w:w="2673" w:type="pct"/>
            <w:tcBorders>
              <w:top w:val="single" w:sz="4" w:space="0" w:color="auto"/>
              <w:left w:val="single" w:sz="4" w:space="0" w:color="auto"/>
              <w:bottom w:val="single" w:sz="4" w:space="0" w:color="auto"/>
              <w:right w:val="single" w:sz="4" w:space="0" w:color="auto"/>
            </w:tcBorders>
          </w:tcPr>
          <w:p w14:paraId="107B29E0" w14:textId="77777777" w:rsidR="001A08D2" w:rsidRPr="004D366D" w:rsidRDefault="001A08D2" w:rsidP="00A81C87">
            <w:pPr>
              <w:pStyle w:val="15"/>
            </w:pPr>
          </w:p>
        </w:tc>
      </w:tr>
      <w:tr w:rsidR="001A08D2" w:rsidRPr="004D366D" w14:paraId="0F45AECC"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51569BF9" w14:textId="77777777" w:rsidR="001A08D2" w:rsidRPr="004D366D" w:rsidRDefault="001A08D2" w:rsidP="00A81C87">
            <w:pPr>
              <w:pStyle w:val="15"/>
            </w:pPr>
            <w:r>
              <w:t>year</w:t>
            </w:r>
          </w:p>
        </w:tc>
        <w:tc>
          <w:tcPr>
            <w:tcW w:w="1092" w:type="pct"/>
            <w:tcBorders>
              <w:top w:val="single" w:sz="4" w:space="0" w:color="auto"/>
              <w:left w:val="single" w:sz="4" w:space="0" w:color="auto"/>
              <w:bottom w:val="single" w:sz="4" w:space="0" w:color="auto"/>
              <w:right w:val="single" w:sz="4" w:space="0" w:color="auto"/>
            </w:tcBorders>
          </w:tcPr>
          <w:p w14:paraId="02AA8D02" w14:textId="77777777" w:rsidR="001A08D2" w:rsidRPr="004D366D" w:rsidRDefault="001A08D2" w:rsidP="00A81C87">
            <w:pPr>
              <w:pStyle w:val="15"/>
            </w:pPr>
            <w:r>
              <w:t>年度</w:t>
            </w:r>
          </w:p>
        </w:tc>
        <w:tc>
          <w:tcPr>
            <w:tcW w:w="2673" w:type="pct"/>
            <w:tcBorders>
              <w:top w:val="single" w:sz="4" w:space="0" w:color="auto"/>
              <w:left w:val="single" w:sz="4" w:space="0" w:color="auto"/>
              <w:bottom w:val="single" w:sz="4" w:space="0" w:color="auto"/>
              <w:right w:val="single" w:sz="4" w:space="0" w:color="auto"/>
            </w:tcBorders>
          </w:tcPr>
          <w:p w14:paraId="63F02844" w14:textId="77777777" w:rsidR="001A08D2" w:rsidRPr="004D366D" w:rsidRDefault="001A08D2" w:rsidP="00A81C87">
            <w:pPr>
              <w:pStyle w:val="15"/>
            </w:pPr>
            <w:r>
              <w:t>展示在表格外</w:t>
            </w:r>
          </w:p>
        </w:tc>
      </w:tr>
      <w:tr w:rsidR="001A08D2" w:rsidRPr="004D366D" w14:paraId="6C5B1768"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7F4F7669" w14:textId="77777777" w:rsidR="001A08D2" w:rsidRPr="004D366D" w:rsidRDefault="001A08D2" w:rsidP="00A81C87">
            <w:pPr>
              <w:pStyle w:val="15"/>
            </w:pPr>
            <w:r>
              <w:t>org_id</w:t>
            </w:r>
          </w:p>
        </w:tc>
        <w:tc>
          <w:tcPr>
            <w:tcW w:w="1092" w:type="pct"/>
            <w:tcBorders>
              <w:top w:val="single" w:sz="4" w:space="0" w:color="auto"/>
              <w:left w:val="single" w:sz="4" w:space="0" w:color="auto"/>
              <w:bottom w:val="single" w:sz="4" w:space="0" w:color="auto"/>
              <w:right w:val="single" w:sz="4" w:space="0" w:color="auto"/>
            </w:tcBorders>
          </w:tcPr>
          <w:p w14:paraId="267EA417" w14:textId="77777777" w:rsidR="001A08D2" w:rsidRPr="004D366D" w:rsidRDefault="001A08D2" w:rsidP="00A81C87">
            <w:pPr>
              <w:pStyle w:val="15"/>
            </w:pPr>
            <w:r>
              <w:t>机构</w:t>
            </w:r>
            <w:r>
              <w:t>id</w:t>
            </w:r>
          </w:p>
        </w:tc>
        <w:tc>
          <w:tcPr>
            <w:tcW w:w="2673" w:type="pct"/>
            <w:tcBorders>
              <w:top w:val="single" w:sz="4" w:space="0" w:color="auto"/>
              <w:left w:val="single" w:sz="4" w:space="0" w:color="auto"/>
              <w:bottom w:val="single" w:sz="4" w:space="0" w:color="auto"/>
              <w:right w:val="single" w:sz="4" w:space="0" w:color="auto"/>
            </w:tcBorders>
          </w:tcPr>
          <w:p w14:paraId="6369C944" w14:textId="77777777" w:rsidR="001A08D2" w:rsidRPr="004D366D" w:rsidRDefault="001A08D2" w:rsidP="00A81C87">
            <w:pPr>
              <w:pStyle w:val="15"/>
            </w:pPr>
          </w:p>
        </w:tc>
      </w:tr>
      <w:tr w:rsidR="001A08D2" w:rsidRPr="004D366D" w14:paraId="1F0E8BB0"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7D9DEB96" w14:textId="77777777" w:rsidR="001A08D2" w:rsidRDefault="001A08D2" w:rsidP="00A81C87">
            <w:pPr>
              <w:pStyle w:val="15"/>
            </w:pPr>
            <w:r>
              <w:t>org_type</w:t>
            </w:r>
          </w:p>
        </w:tc>
        <w:tc>
          <w:tcPr>
            <w:tcW w:w="1092" w:type="pct"/>
            <w:tcBorders>
              <w:top w:val="single" w:sz="4" w:space="0" w:color="auto"/>
              <w:left w:val="single" w:sz="4" w:space="0" w:color="auto"/>
              <w:bottom w:val="single" w:sz="4" w:space="0" w:color="auto"/>
              <w:right w:val="single" w:sz="4" w:space="0" w:color="auto"/>
            </w:tcBorders>
          </w:tcPr>
          <w:p w14:paraId="2E63CE9B" w14:textId="77777777" w:rsidR="001A08D2" w:rsidRDefault="001A08D2" w:rsidP="00A81C87">
            <w:pPr>
              <w:pStyle w:val="15"/>
            </w:pPr>
            <w:r>
              <w:t>机构类型</w:t>
            </w:r>
          </w:p>
        </w:tc>
        <w:tc>
          <w:tcPr>
            <w:tcW w:w="2673" w:type="pct"/>
            <w:tcBorders>
              <w:top w:val="single" w:sz="4" w:space="0" w:color="auto"/>
              <w:left w:val="single" w:sz="4" w:space="0" w:color="auto"/>
              <w:bottom w:val="single" w:sz="4" w:space="0" w:color="auto"/>
              <w:right w:val="single" w:sz="4" w:space="0" w:color="auto"/>
            </w:tcBorders>
          </w:tcPr>
          <w:p w14:paraId="45F9E68D" w14:textId="77777777" w:rsidR="001A08D2" w:rsidRPr="004D366D" w:rsidRDefault="001A08D2" w:rsidP="00A81C87">
            <w:pPr>
              <w:pStyle w:val="15"/>
            </w:pPr>
            <w:r>
              <w:t>展示在表格外</w:t>
            </w:r>
          </w:p>
        </w:tc>
      </w:tr>
      <w:tr w:rsidR="001A08D2" w:rsidRPr="004D366D" w14:paraId="665516AC"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0C1197F6" w14:textId="77777777" w:rsidR="001A08D2" w:rsidRDefault="001A08D2" w:rsidP="00A81C87">
            <w:pPr>
              <w:pStyle w:val="15"/>
            </w:pPr>
            <w:r>
              <w:t>rate_type</w:t>
            </w:r>
          </w:p>
        </w:tc>
        <w:tc>
          <w:tcPr>
            <w:tcW w:w="1092" w:type="pct"/>
            <w:tcBorders>
              <w:top w:val="single" w:sz="4" w:space="0" w:color="auto"/>
              <w:left w:val="single" w:sz="4" w:space="0" w:color="auto"/>
              <w:bottom w:val="single" w:sz="4" w:space="0" w:color="auto"/>
              <w:right w:val="single" w:sz="4" w:space="0" w:color="auto"/>
            </w:tcBorders>
          </w:tcPr>
          <w:p w14:paraId="19FF749D" w14:textId="77777777" w:rsidR="001A08D2" w:rsidRDefault="001A08D2" w:rsidP="00A81C87">
            <w:pPr>
              <w:pStyle w:val="15"/>
            </w:pPr>
            <w:r>
              <w:t>评级表类型</w:t>
            </w:r>
          </w:p>
        </w:tc>
        <w:tc>
          <w:tcPr>
            <w:tcW w:w="2673" w:type="pct"/>
            <w:tcBorders>
              <w:top w:val="single" w:sz="4" w:space="0" w:color="auto"/>
              <w:left w:val="single" w:sz="4" w:space="0" w:color="auto"/>
              <w:bottom w:val="single" w:sz="4" w:space="0" w:color="auto"/>
              <w:right w:val="single" w:sz="4" w:space="0" w:color="auto"/>
            </w:tcBorders>
          </w:tcPr>
          <w:p w14:paraId="78296002" w14:textId="77777777" w:rsidR="001A08D2" w:rsidRPr="004D366D" w:rsidRDefault="001A08D2" w:rsidP="00A81C87">
            <w:pPr>
              <w:pStyle w:val="15"/>
            </w:pPr>
            <w:r>
              <w:t>展示在表格外</w:t>
            </w:r>
          </w:p>
        </w:tc>
      </w:tr>
      <w:tr w:rsidR="001A08D2" w:rsidRPr="004D366D" w14:paraId="2BB082D1"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6953BEB1" w14:textId="77777777" w:rsidR="001A08D2" w:rsidRDefault="001A08D2" w:rsidP="00A81C87">
            <w:pPr>
              <w:pStyle w:val="15"/>
            </w:pPr>
            <w:r>
              <w:t>status</w:t>
            </w:r>
          </w:p>
        </w:tc>
        <w:tc>
          <w:tcPr>
            <w:tcW w:w="1092" w:type="pct"/>
            <w:tcBorders>
              <w:top w:val="single" w:sz="4" w:space="0" w:color="auto"/>
              <w:left w:val="single" w:sz="4" w:space="0" w:color="auto"/>
              <w:bottom w:val="single" w:sz="4" w:space="0" w:color="auto"/>
              <w:right w:val="single" w:sz="4" w:space="0" w:color="auto"/>
            </w:tcBorders>
          </w:tcPr>
          <w:p w14:paraId="4CC76FF4" w14:textId="77777777" w:rsidR="001A08D2" w:rsidRDefault="001A08D2" w:rsidP="00A81C87">
            <w:pPr>
              <w:pStyle w:val="15"/>
            </w:pPr>
            <w:r>
              <w:t>状态</w:t>
            </w:r>
          </w:p>
        </w:tc>
        <w:tc>
          <w:tcPr>
            <w:tcW w:w="2673" w:type="pct"/>
            <w:tcBorders>
              <w:top w:val="single" w:sz="4" w:space="0" w:color="auto"/>
              <w:left w:val="single" w:sz="4" w:space="0" w:color="auto"/>
              <w:bottom w:val="single" w:sz="4" w:space="0" w:color="auto"/>
              <w:right w:val="single" w:sz="4" w:space="0" w:color="auto"/>
            </w:tcBorders>
          </w:tcPr>
          <w:p w14:paraId="1A1ED3D0" w14:textId="77777777" w:rsidR="001A08D2" w:rsidRPr="004D366D" w:rsidRDefault="001A08D2" w:rsidP="00A81C87">
            <w:pPr>
              <w:pStyle w:val="15"/>
            </w:pPr>
          </w:p>
        </w:tc>
      </w:tr>
      <w:tr w:rsidR="001A08D2" w:rsidRPr="004D366D" w14:paraId="6A9B95FE"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2D9764DE" w14:textId="77777777" w:rsidR="001A08D2" w:rsidRDefault="001A08D2" w:rsidP="00A81C87">
            <w:pPr>
              <w:pStyle w:val="15"/>
            </w:pPr>
            <w:r>
              <w:t>sa_total_score</w:t>
            </w:r>
          </w:p>
        </w:tc>
        <w:tc>
          <w:tcPr>
            <w:tcW w:w="1092" w:type="pct"/>
            <w:tcBorders>
              <w:top w:val="single" w:sz="4" w:space="0" w:color="auto"/>
              <w:left w:val="single" w:sz="4" w:space="0" w:color="auto"/>
              <w:bottom w:val="single" w:sz="4" w:space="0" w:color="auto"/>
              <w:right w:val="single" w:sz="4" w:space="0" w:color="auto"/>
            </w:tcBorders>
          </w:tcPr>
          <w:p w14:paraId="2405636E" w14:textId="77777777" w:rsidR="001A08D2" w:rsidRDefault="001A08D2" w:rsidP="00A81C87">
            <w:pPr>
              <w:pStyle w:val="15"/>
            </w:pPr>
            <w:r>
              <w:t>自评总分</w:t>
            </w:r>
          </w:p>
        </w:tc>
        <w:tc>
          <w:tcPr>
            <w:tcW w:w="2673" w:type="pct"/>
            <w:tcBorders>
              <w:top w:val="single" w:sz="4" w:space="0" w:color="auto"/>
              <w:left w:val="single" w:sz="4" w:space="0" w:color="auto"/>
              <w:bottom w:val="single" w:sz="4" w:space="0" w:color="auto"/>
              <w:right w:val="single" w:sz="4" w:space="0" w:color="auto"/>
            </w:tcBorders>
          </w:tcPr>
          <w:p w14:paraId="7DC43113" w14:textId="77777777" w:rsidR="001A08D2" w:rsidRPr="004D366D" w:rsidRDefault="001A08D2" w:rsidP="00A81C87">
            <w:pPr>
              <w:pStyle w:val="15"/>
            </w:pPr>
          </w:p>
        </w:tc>
      </w:tr>
      <w:tr w:rsidR="001A08D2" w:rsidRPr="004D366D" w14:paraId="110CA727"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6DD62748" w14:textId="77777777" w:rsidR="001A08D2" w:rsidRDefault="001A08D2" w:rsidP="00A81C87">
            <w:pPr>
              <w:pStyle w:val="15"/>
            </w:pPr>
            <w:r>
              <w:t>sa_score</w:t>
            </w:r>
          </w:p>
        </w:tc>
        <w:tc>
          <w:tcPr>
            <w:tcW w:w="1092" w:type="pct"/>
            <w:tcBorders>
              <w:top w:val="single" w:sz="4" w:space="0" w:color="auto"/>
              <w:left w:val="single" w:sz="4" w:space="0" w:color="auto"/>
              <w:bottom w:val="single" w:sz="4" w:space="0" w:color="auto"/>
              <w:right w:val="single" w:sz="4" w:space="0" w:color="auto"/>
            </w:tcBorders>
          </w:tcPr>
          <w:p w14:paraId="4BADF895" w14:textId="77777777" w:rsidR="001A08D2" w:rsidRDefault="001A08D2" w:rsidP="00A81C87">
            <w:pPr>
              <w:pStyle w:val="15"/>
            </w:pPr>
            <w:r>
              <w:t>自评得分</w:t>
            </w:r>
          </w:p>
        </w:tc>
        <w:tc>
          <w:tcPr>
            <w:tcW w:w="2673" w:type="pct"/>
            <w:tcBorders>
              <w:top w:val="single" w:sz="4" w:space="0" w:color="auto"/>
              <w:left w:val="single" w:sz="4" w:space="0" w:color="auto"/>
              <w:bottom w:val="single" w:sz="4" w:space="0" w:color="auto"/>
              <w:right w:val="single" w:sz="4" w:space="0" w:color="auto"/>
            </w:tcBorders>
          </w:tcPr>
          <w:p w14:paraId="6C2636AE" w14:textId="77777777" w:rsidR="001A08D2" w:rsidRPr="004D366D" w:rsidRDefault="001A08D2" w:rsidP="00A81C87">
            <w:pPr>
              <w:pStyle w:val="15"/>
            </w:pPr>
          </w:p>
        </w:tc>
      </w:tr>
      <w:tr w:rsidR="001A08D2" w:rsidRPr="004D366D" w14:paraId="73D82B16"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2D75330C" w14:textId="77777777" w:rsidR="001A08D2" w:rsidRDefault="001A08D2" w:rsidP="00A81C87">
            <w:pPr>
              <w:pStyle w:val="15"/>
            </w:pPr>
            <w:r>
              <w:t>rate_level</w:t>
            </w:r>
          </w:p>
        </w:tc>
        <w:tc>
          <w:tcPr>
            <w:tcW w:w="1092" w:type="pct"/>
            <w:tcBorders>
              <w:top w:val="single" w:sz="4" w:space="0" w:color="auto"/>
              <w:left w:val="single" w:sz="4" w:space="0" w:color="auto"/>
              <w:bottom w:val="single" w:sz="4" w:space="0" w:color="auto"/>
              <w:right w:val="single" w:sz="4" w:space="0" w:color="auto"/>
            </w:tcBorders>
          </w:tcPr>
          <w:p w14:paraId="04342FD3" w14:textId="77777777" w:rsidR="001A08D2" w:rsidRDefault="001A08D2" w:rsidP="00A81C87">
            <w:pPr>
              <w:pStyle w:val="15"/>
            </w:pPr>
            <w:r>
              <w:t>评级等级</w:t>
            </w:r>
          </w:p>
        </w:tc>
        <w:tc>
          <w:tcPr>
            <w:tcW w:w="2673" w:type="pct"/>
            <w:tcBorders>
              <w:top w:val="single" w:sz="4" w:space="0" w:color="auto"/>
              <w:left w:val="single" w:sz="4" w:space="0" w:color="auto"/>
              <w:bottom w:val="single" w:sz="4" w:space="0" w:color="auto"/>
              <w:right w:val="single" w:sz="4" w:space="0" w:color="auto"/>
            </w:tcBorders>
          </w:tcPr>
          <w:p w14:paraId="611B6AAC" w14:textId="77777777" w:rsidR="001A08D2" w:rsidRPr="004D366D" w:rsidRDefault="001A08D2" w:rsidP="00A81C87">
            <w:pPr>
              <w:pStyle w:val="15"/>
            </w:pPr>
          </w:p>
        </w:tc>
      </w:tr>
      <w:tr w:rsidR="001A08D2" w:rsidRPr="004D366D" w14:paraId="5B4091AC"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46F9ECB1" w14:textId="77777777" w:rsidR="001A08D2" w:rsidRDefault="001A08D2" w:rsidP="00A81C87">
            <w:pPr>
              <w:pStyle w:val="15"/>
            </w:pPr>
            <w:r>
              <w:t>rate_score</w:t>
            </w:r>
          </w:p>
        </w:tc>
        <w:tc>
          <w:tcPr>
            <w:tcW w:w="1092" w:type="pct"/>
            <w:tcBorders>
              <w:top w:val="single" w:sz="4" w:space="0" w:color="auto"/>
              <w:left w:val="single" w:sz="4" w:space="0" w:color="auto"/>
              <w:bottom w:val="single" w:sz="4" w:space="0" w:color="auto"/>
              <w:right w:val="single" w:sz="4" w:space="0" w:color="auto"/>
            </w:tcBorders>
          </w:tcPr>
          <w:p w14:paraId="7CFA2C52" w14:textId="77777777" w:rsidR="001A08D2" w:rsidRDefault="001A08D2" w:rsidP="00A81C87">
            <w:pPr>
              <w:pStyle w:val="15"/>
            </w:pPr>
            <w:r>
              <w:t>评级得分</w:t>
            </w:r>
          </w:p>
        </w:tc>
        <w:tc>
          <w:tcPr>
            <w:tcW w:w="2673" w:type="pct"/>
            <w:tcBorders>
              <w:top w:val="single" w:sz="4" w:space="0" w:color="auto"/>
              <w:left w:val="single" w:sz="4" w:space="0" w:color="auto"/>
              <w:bottom w:val="single" w:sz="4" w:space="0" w:color="auto"/>
              <w:right w:val="single" w:sz="4" w:space="0" w:color="auto"/>
            </w:tcBorders>
          </w:tcPr>
          <w:p w14:paraId="248346D1" w14:textId="77777777" w:rsidR="001A08D2" w:rsidRPr="004D366D" w:rsidRDefault="001A08D2" w:rsidP="00A81C87">
            <w:pPr>
              <w:pStyle w:val="15"/>
            </w:pPr>
          </w:p>
        </w:tc>
      </w:tr>
      <w:tr w:rsidR="001A08D2" w:rsidRPr="004D366D" w14:paraId="4C94D7DD"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572153D7" w14:textId="77777777" w:rsidR="001A08D2" w:rsidRDefault="001A08D2" w:rsidP="00A81C87">
            <w:pPr>
              <w:pStyle w:val="15"/>
            </w:pPr>
            <w:r>
              <w:t>rank_level</w:t>
            </w:r>
          </w:p>
        </w:tc>
        <w:tc>
          <w:tcPr>
            <w:tcW w:w="1092" w:type="pct"/>
            <w:tcBorders>
              <w:top w:val="single" w:sz="4" w:space="0" w:color="auto"/>
              <w:left w:val="single" w:sz="4" w:space="0" w:color="auto"/>
              <w:bottom w:val="single" w:sz="4" w:space="0" w:color="auto"/>
              <w:right w:val="single" w:sz="4" w:space="0" w:color="auto"/>
            </w:tcBorders>
          </w:tcPr>
          <w:p w14:paraId="349A4F93" w14:textId="77777777" w:rsidR="001A08D2" w:rsidRDefault="001A08D2" w:rsidP="00A81C87">
            <w:pPr>
              <w:pStyle w:val="15"/>
            </w:pPr>
            <w:r>
              <w:t>定级等级</w:t>
            </w:r>
          </w:p>
        </w:tc>
        <w:tc>
          <w:tcPr>
            <w:tcW w:w="2673" w:type="pct"/>
            <w:tcBorders>
              <w:top w:val="single" w:sz="4" w:space="0" w:color="auto"/>
              <w:left w:val="single" w:sz="4" w:space="0" w:color="auto"/>
              <w:bottom w:val="single" w:sz="4" w:space="0" w:color="auto"/>
              <w:right w:val="single" w:sz="4" w:space="0" w:color="auto"/>
            </w:tcBorders>
          </w:tcPr>
          <w:p w14:paraId="1EEB8688" w14:textId="77777777" w:rsidR="001A08D2" w:rsidRPr="004D366D" w:rsidRDefault="001A08D2" w:rsidP="00A81C87">
            <w:pPr>
              <w:pStyle w:val="15"/>
            </w:pPr>
            <w:r w:rsidRPr="00CF4F91">
              <w:rPr>
                <w:rFonts w:hint="eastAsia"/>
              </w:rPr>
              <w:t>如果有</w:t>
            </w:r>
            <w:r w:rsidRPr="00CF4F91">
              <w:rPr>
                <w:rFonts w:hint="eastAsia"/>
              </w:rPr>
              <w:t xml:space="preserve"> </w:t>
            </w:r>
            <w:r w:rsidRPr="00CF4F91">
              <w:rPr>
                <w:rFonts w:hint="eastAsia"/>
              </w:rPr>
              <w:t>则作为等级异议的异议值显示</w:t>
            </w:r>
          </w:p>
        </w:tc>
      </w:tr>
      <w:tr w:rsidR="001A08D2" w:rsidRPr="004D366D" w14:paraId="3D5BE686"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052A0591" w14:textId="77777777" w:rsidR="001A08D2" w:rsidRDefault="001A08D2" w:rsidP="00A81C87">
            <w:pPr>
              <w:pStyle w:val="15"/>
            </w:pPr>
            <w:r>
              <w:t>rank_reason</w:t>
            </w:r>
          </w:p>
        </w:tc>
        <w:tc>
          <w:tcPr>
            <w:tcW w:w="1092" w:type="pct"/>
            <w:tcBorders>
              <w:top w:val="single" w:sz="4" w:space="0" w:color="auto"/>
              <w:left w:val="single" w:sz="4" w:space="0" w:color="auto"/>
              <w:bottom w:val="single" w:sz="4" w:space="0" w:color="auto"/>
              <w:right w:val="single" w:sz="4" w:space="0" w:color="auto"/>
            </w:tcBorders>
          </w:tcPr>
          <w:p w14:paraId="38243BB5" w14:textId="77777777" w:rsidR="001A08D2" w:rsidRDefault="001A08D2" w:rsidP="00A81C87">
            <w:pPr>
              <w:pStyle w:val="15"/>
            </w:pPr>
            <w:r>
              <w:t>定级理由</w:t>
            </w:r>
          </w:p>
        </w:tc>
        <w:tc>
          <w:tcPr>
            <w:tcW w:w="2673" w:type="pct"/>
            <w:tcBorders>
              <w:top w:val="single" w:sz="4" w:space="0" w:color="auto"/>
              <w:left w:val="single" w:sz="4" w:space="0" w:color="auto"/>
              <w:bottom w:val="single" w:sz="4" w:space="0" w:color="auto"/>
              <w:right w:val="single" w:sz="4" w:space="0" w:color="auto"/>
            </w:tcBorders>
          </w:tcPr>
          <w:p w14:paraId="611352C9" w14:textId="77777777" w:rsidR="001A08D2" w:rsidRPr="004D366D" w:rsidRDefault="001A08D2" w:rsidP="00A81C87">
            <w:pPr>
              <w:pStyle w:val="15"/>
            </w:pPr>
            <w:r>
              <w:t>作为异议值理由显示</w:t>
            </w:r>
          </w:p>
        </w:tc>
      </w:tr>
      <w:tr w:rsidR="001A08D2" w:rsidRPr="004D366D" w14:paraId="7A155224"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09A7860A" w14:textId="77777777" w:rsidR="001A08D2" w:rsidRDefault="001A08D2" w:rsidP="00A81C87">
            <w:pPr>
              <w:pStyle w:val="15"/>
            </w:pPr>
            <w:r w:rsidRPr="000E18E8">
              <w:rPr>
                <w:rFonts w:hint="eastAsia"/>
              </w:rPr>
              <w:lastRenderedPageBreak/>
              <w:t>Final_level</w:t>
            </w:r>
          </w:p>
        </w:tc>
        <w:tc>
          <w:tcPr>
            <w:tcW w:w="1092" w:type="pct"/>
            <w:tcBorders>
              <w:top w:val="single" w:sz="4" w:space="0" w:color="auto"/>
              <w:left w:val="single" w:sz="4" w:space="0" w:color="auto"/>
              <w:bottom w:val="single" w:sz="4" w:space="0" w:color="auto"/>
              <w:right w:val="single" w:sz="4" w:space="0" w:color="auto"/>
            </w:tcBorders>
          </w:tcPr>
          <w:p w14:paraId="7ACDDB90" w14:textId="77777777" w:rsidR="001A08D2" w:rsidRDefault="001A08D2" w:rsidP="00A81C87">
            <w:pPr>
              <w:pStyle w:val="15"/>
            </w:pPr>
            <w:r w:rsidRPr="000E18E8">
              <w:rPr>
                <w:rFonts w:hint="eastAsia"/>
              </w:rPr>
              <w:t>最终等级</w:t>
            </w:r>
          </w:p>
        </w:tc>
        <w:tc>
          <w:tcPr>
            <w:tcW w:w="2673" w:type="pct"/>
            <w:tcBorders>
              <w:top w:val="single" w:sz="4" w:space="0" w:color="auto"/>
              <w:left w:val="single" w:sz="4" w:space="0" w:color="auto"/>
              <w:bottom w:val="single" w:sz="4" w:space="0" w:color="auto"/>
              <w:right w:val="single" w:sz="4" w:space="0" w:color="auto"/>
            </w:tcBorders>
          </w:tcPr>
          <w:p w14:paraId="466D0A6A" w14:textId="77777777" w:rsidR="001A08D2" w:rsidRDefault="001A08D2" w:rsidP="00A81C87">
            <w:pPr>
              <w:pStyle w:val="15"/>
              <w:rPr>
                <w:lang w:eastAsia="zh-CN"/>
              </w:rPr>
            </w:pPr>
            <w:r>
              <w:rPr>
                <w:rFonts w:hint="eastAsia"/>
              </w:rPr>
              <w:t>如果有</w:t>
            </w:r>
            <w:r w:rsidRPr="00CF4F91">
              <w:rPr>
                <w:rFonts w:hint="eastAsia"/>
              </w:rPr>
              <w:t>定级等级</w:t>
            </w:r>
            <w:r>
              <w:rPr>
                <w:rFonts w:hint="eastAsia"/>
                <w:lang w:eastAsia="zh-CN"/>
              </w:rPr>
              <w:t>，</w:t>
            </w:r>
            <w:r w:rsidRPr="00CF4F91">
              <w:rPr>
                <w:rFonts w:hint="eastAsia"/>
              </w:rPr>
              <w:t>则作为等级异议的异议值显示</w:t>
            </w:r>
            <w:r>
              <w:rPr>
                <w:rFonts w:hint="eastAsia"/>
                <w:lang w:eastAsia="zh-CN"/>
              </w:rPr>
              <w:t>。</w:t>
            </w:r>
          </w:p>
          <w:p w14:paraId="60355BF3" w14:textId="77777777" w:rsidR="001A08D2" w:rsidRPr="004D366D" w:rsidRDefault="001A08D2" w:rsidP="00A81C87">
            <w:pPr>
              <w:pStyle w:val="15"/>
              <w:rPr>
                <w:lang w:eastAsia="zh-CN"/>
              </w:rPr>
            </w:pPr>
            <w:r>
              <w:rPr>
                <w:lang w:eastAsia="zh-CN"/>
              </w:rPr>
              <w:t>没有定级等级</w:t>
            </w:r>
            <w:r>
              <w:rPr>
                <w:rFonts w:hint="eastAsia"/>
                <w:lang w:eastAsia="zh-CN"/>
              </w:rPr>
              <w:t>，</w:t>
            </w:r>
            <w:r>
              <w:rPr>
                <w:lang w:eastAsia="zh-CN"/>
              </w:rPr>
              <w:t>则不显示等级异议</w:t>
            </w:r>
            <w:r>
              <w:rPr>
                <w:rFonts w:hint="eastAsia"/>
                <w:lang w:eastAsia="zh-CN"/>
              </w:rPr>
              <w:t>。</w:t>
            </w:r>
          </w:p>
        </w:tc>
      </w:tr>
      <w:tr w:rsidR="001A08D2" w:rsidRPr="004D366D" w14:paraId="3B09B649"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1EFD1941" w14:textId="77777777" w:rsidR="001A08D2" w:rsidRDefault="001A08D2" w:rsidP="00A81C87">
            <w:pPr>
              <w:pStyle w:val="15"/>
            </w:pPr>
            <w:r>
              <w:t>is_opposition</w:t>
            </w:r>
          </w:p>
        </w:tc>
        <w:tc>
          <w:tcPr>
            <w:tcW w:w="1092" w:type="pct"/>
            <w:tcBorders>
              <w:top w:val="single" w:sz="4" w:space="0" w:color="auto"/>
              <w:left w:val="single" w:sz="4" w:space="0" w:color="auto"/>
              <w:bottom w:val="single" w:sz="4" w:space="0" w:color="auto"/>
              <w:right w:val="single" w:sz="4" w:space="0" w:color="auto"/>
            </w:tcBorders>
          </w:tcPr>
          <w:p w14:paraId="6EBE94EC" w14:textId="77777777" w:rsidR="001A08D2" w:rsidRDefault="001A08D2" w:rsidP="00A81C87">
            <w:pPr>
              <w:pStyle w:val="15"/>
            </w:pPr>
            <w:r>
              <w:t>是否有异议</w:t>
            </w:r>
          </w:p>
        </w:tc>
        <w:tc>
          <w:tcPr>
            <w:tcW w:w="2673" w:type="pct"/>
            <w:tcBorders>
              <w:top w:val="single" w:sz="4" w:space="0" w:color="auto"/>
              <w:left w:val="single" w:sz="4" w:space="0" w:color="auto"/>
              <w:bottom w:val="single" w:sz="4" w:space="0" w:color="auto"/>
              <w:right w:val="single" w:sz="4" w:space="0" w:color="auto"/>
            </w:tcBorders>
          </w:tcPr>
          <w:p w14:paraId="2064186C" w14:textId="77777777" w:rsidR="001A08D2" w:rsidRPr="004D366D" w:rsidRDefault="001A08D2" w:rsidP="00A81C87">
            <w:pPr>
              <w:pStyle w:val="15"/>
            </w:pPr>
          </w:p>
        </w:tc>
      </w:tr>
      <w:tr w:rsidR="001A08D2" w:rsidRPr="004D366D" w14:paraId="79634EF1"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7EA2DA32" w14:textId="77777777" w:rsidR="001A08D2" w:rsidRDefault="001A08D2" w:rsidP="00A81C87">
            <w:pPr>
              <w:pStyle w:val="15"/>
            </w:pPr>
            <w:r>
              <w:t>opinion_book</w:t>
            </w:r>
          </w:p>
        </w:tc>
        <w:tc>
          <w:tcPr>
            <w:tcW w:w="1092" w:type="pct"/>
            <w:tcBorders>
              <w:top w:val="single" w:sz="4" w:space="0" w:color="auto"/>
              <w:left w:val="single" w:sz="4" w:space="0" w:color="auto"/>
              <w:bottom w:val="single" w:sz="4" w:space="0" w:color="auto"/>
              <w:right w:val="single" w:sz="4" w:space="0" w:color="auto"/>
            </w:tcBorders>
          </w:tcPr>
          <w:p w14:paraId="48999B89" w14:textId="77777777" w:rsidR="001A08D2" w:rsidRDefault="001A08D2" w:rsidP="00A81C87">
            <w:pPr>
              <w:pStyle w:val="15"/>
            </w:pPr>
            <w:r>
              <w:t>监管意见书</w:t>
            </w:r>
          </w:p>
        </w:tc>
        <w:tc>
          <w:tcPr>
            <w:tcW w:w="2673" w:type="pct"/>
            <w:tcBorders>
              <w:top w:val="single" w:sz="4" w:space="0" w:color="auto"/>
              <w:left w:val="single" w:sz="4" w:space="0" w:color="auto"/>
              <w:bottom w:val="single" w:sz="4" w:space="0" w:color="auto"/>
              <w:right w:val="single" w:sz="4" w:space="0" w:color="auto"/>
            </w:tcBorders>
          </w:tcPr>
          <w:p w14:paraId="47F0BBD9" w14:textId="77777777" w:rsidR="001A08D2" w:rsidRPr="004D366D" w:rsidRDefault="001A08D2" w:rsidP="00A81C87">
            <w:pPr>
              <w:pStyle w:val="15"/>
            </w:pPr>
          </w:p>
        </w:tc>
      </w:tr>
      <w:tr w:rsidR="001A08D2" w:rsidRPr="004D366D" w14:paraId="391E8328" w14:textId="77777777" w:rsidTr="00A81C87">
        <w:trPr>
          <w:jc w:val="center"/>
        </w:trPr>
        <w:tc>
          <w:tcPr>
            <w:tcW w:w="1235" w:type="pct"/>
            <w:tcBorders>
              <w:top w:val="single" w:sz="4" w:space="0" w:color="auto"/>
              <w:left w:val="single" w:sz="4" w:space="0" w:color="auto"/>
              <w:bottom w:val="single" w:sz="4" w:space="0" w:color="auto"/>
              <w:right w:val="single" w:sz="4" w:space="0" w:color="auto"/>
            </w:tcBorders>
          </w:tcPr>
          <w:p w14:paraId="71D86EF4" w14:textId="77777777" w:rsidR="001A08D2" w:rsidRDefault="001A08D2" w:rsidP="00A81C87">
            <w:pPr>
              <w:pStyle w:val="15"/>
            </w:pPr>
            <w:r>
              <w:t>rectification_report</w:t>
            </w:r>
          </w:p>
        </w:tc>
        <w:tc>
          <w:tcPr>
            <w:tcW w:w="1092" w:type="pct"/>
            <w:tcBorders>
              <w:top w:val="single" w:sz="4" w:space="0" w:color="auto"/>
              <w:left w:val="single" w:sz="4" w:space="0" w:color="auto"/>
              <w:bottom w:val="single" w:sz="4" w:space="0" w:color="auto"/>
              <w:right w:val="single" w:sz="4" w:space="0" w:color="auto"/>
            </w:tcBorders>
          </w:tcPr>
          <w:p w14:paraId="17258D24" w14:textId="77777777" w:rsidR="001A08D2" w:rsidRDefault="001A08D2" w:rsidP="00A81C87">
            <w:pPr>
              <w:pStyle w:val="15"/>
            </w:pPr>
            <w:r>
              <w:t>整改报告</w:t>
            </w:r>
          </w:p>
        </w:tc>
        <w:tc>
          <w:tcPr>
            <w:tcW w:w="2673" w:type="pct"/>
            <w:tcBorders>
              <w:top w:val="single" w:sz="4" w:space="0" w:color="auto"/>
              <w:left w:val="single" w:sz="4" w:space="0" w:color="auto"/>
              <w:bottom w:val="single" w:sz="4" w:space="0" w:color="auto"/>
              <w:right w:val="single" w:sz="4" w:space="0" w:color="auto"/>
            </w:tcBorders>
          </w:tcPr>
          <w:p w14:paraId="16A4535B" w14:textId="77777777" w:rsidR="001A08D2" w:rsidRPr="004D366D" w:rsidRDefault="001A08D2" w:rsidP="00A81C87">
            <w:pPr>
              <w:pStyle w:val="15"/>
            </w:pPr>
          </w:p>
        </w:tc>
      </w:tr>
    </w:tbl>
    <w:p w14:paraId="629A58BD" w14:textId="77777777" w:rsidR="001A08D2" w:rsidRDefault="001A08D2" w:rsidP="001A08D2">
      <w:pPr>
        <w:pStyle w:val="5"/>
      </w:pPr>
      <w:r>
        <w:rPr>
          <w:rFonts w:hint="eastAsia"/>
        </w:rPr>
        <w:t>机构评级明细表（</w:t>
      </w:r>
      <w:r w:rsidRPr="001B5029">
        <w:t>ORG_RATE</w:t>
      </w:r>
      <w:r>
        <w:t>_DETAIL</w:t>
      </w:r>
      <w:r>
        <w:rPr>
          <w:rFonts w:hint="eastAsia"/>
        </w:rPr>
        <w:t>）</w:t>
      </w:r>
    </w:p>
    <w:tbl>
      <w:tblPr>
        <w:tblW w:w="5000" w:type="pct"/>
        <w:tblCellMar>
          <w:left w:w="113" w:type="dxa"/>
          <w:right w:w="113" w:type="dxa"/>
        </w:tblCellMar>
        <w:tblLook w:val="0000" w:firstRow="0" w:lastRow="0" w:firstColumn="0" w:lastColumn="0" w:noHBand="0" w:noVBand="0"/>
      </w:tblPr>
      <w:tblGrid>
        <w:gridCol w:w="2606"/>
        <w:gridCol w:w="2200"/>
        <w:gridCol w:w="4930"/>
      </w:tblGrid>
      <w:tr w:rsidR="001A08D2" w:rsidRPr="00CF1859" w14:paraId="74DA62D1" w14:textId="77777777" w:rsidTr="00A81C87">
        <w:tc>
          <w:tcPr>
            <w:tcW w:w="1338" w:type="pct"/>
            <w:tcBorders>
              <w:top w:val="single" w:sz="4" w:space="0" w:color="auto"/>
              <w:left w:val="single" w:sz="4" w:space="0" w:color="auto"/>
              <w:bottom w:val="single" w:sz="4" w:space="0" w:color="auto"/>
              <w:right w:val="single" w:sz="4" w:space="0" w:color="auto"/>
            </w:tcBorders>
          </w:tcPr>
          <w:p w14:paraId="564B483D" w14:textId="77777777" w:rsidR="001A08D2" w:rsidRPr="00CF1859" w:rsidRDefault="001A08D2" w:rsidP="00A81C87">
            <w:pPr>
              <w:pStyle w:val="15"/>
              <w:rPr>
                <w:rFonts w:eastAsia="宋体"/>
              </w:rPr>
            </w:pPr>
            <w:r w:rsidRPr="004D6363">
              <w:rPr>
                <w:rFonts w:hint="eastAsia"/>
              </w:rPr>
              <w:t>字段名</w:t>
            </w:r>
          </w:p>
        </w:tc>
        <w:tc>
          <w:tcPr>
            <w:tcW w:w="1130" w:type="pct"/>
            <w:tcBorders>
              <w:top w:val="single" w:sz="4" w:space="0" w:color="auto"/>
              <w:left w:val="single" w:sz="4" w:space="0" w:color="auto"/>
              <w:bottom w:val="single" w:sz="4" w:space="0" w:color="auto"/>
              <w:right w:val="single" w:sz="4" w:space="0" w:color="auto"/>
            </w:tcBorders>
          </w:tcPr>
          <w:p w14:paraId="211F367C" w14:textId="77777777" w:rsidR="001A08D2" w:rsidRPr="00CF1859" w:rsidRDefault="001A08D2" w:rsidP="00A81C87">
            <w:pPr>
              <w:pStyle w:val="15"/>
              <w:rPr>
                <w:rFonts w:eastAsia="宋体"/>
              </w:rPr>
            </w:pPr>
            <w:r w:rsidRPr="004D6363">
              <w:rPr>
                <w:rFonts w:hint="eastAsia"/>
              </w:rPr>
              <w:t>说明</w:t>
            </w:r>
          </w:p>
        </w:tc>
        <w:tc>
          <w:tcPr>
            <w:tcW w:w="2532" w:type="pct"/>
            <w:tcBorders>
              <w:top w:val="single" w:sz="4" w:space="0" w:color="auto"/>
              <w:left w:val="single" w:sz="4" w:space="0" w:color="auto"/>
              <w:bottom w:val="single" w:sz="4" w:space="0" w:color="auto"/>
              <w:right w:val="single" w:sz="4" w:space="0" w:color="auto"/>
            </w:tcBorders>
          </w:tcPr>
          <w:p w14:paraId="457A0338" w14:textId="77777777" w:rsidR="001A08D2" w:rsidRPr="004D6363" w:rsidRDefault="001A08D2" w:rsidP="00A81C87">
            <w:pPr>
              <w:pStyle w:val="15"/>
            </w:pPr>
            <w:r w:rsidRPr="007573E6">
              <w:rPr>
                <w:rFonts w:hint="eastAsia"/>
              </w:rPr>
              <w:t>异议界面是否展示</w:t>
            </w:r>
          </w:p>
        </w:tc>
      </w:tr>
      <w:tr w:rsidR="001A08D2" w:rsidRPr="00CF1859" w14:paraId="3A95C019" w14:textId="77777777" w:rsidTr="00A81C87">
        <w:tc>
          <w:tcPr>
            <w:tcW w:w="1338" w:type="pct"/>
            <w:tcBorders>
              <w:top w:val="single" w:sz="4" w:space="0" w:color="auto"/>
              <w:left w:val="single" w:sz="4" w:space="0" w:color="auto"/>
              <w:bottom w:val="single" w:sz="4" w:space="0" w:color="auto"/>
              <w:right w:val="single" w:sz="4" w:space="0" w:color="auto"/>
            </w:tcBorders>
          </w:tcPr>
          <w:p w14:paraId="790DE635" w14:textId="77777777" w:rsidR="001A08D2" w:rsidRPr="00CF1859" w:rsidRDefault="001A08D2" w:rsidP="00A81C87">
            <w:pPr>
              <w:pStyle w:val="15"/>
              <w:rPr>
                <w:rFonts w:eastAsia="宋体"/>
              </w:rPr>
            </w:pPr>
            <w:r w:rsidRPr="00CF1859">
              <w:rPr>
                <w:rFonts w:eastAsia="宋体"/>
              </w:rPr>
              <w:t>Id</w:t>
            </w:r>
          </w:p>
        </w:tc>
        <w:tc>
          <w:tcPr>
            <w:tcW w:w="1130" w:type="pct"/>
            <w:tcBorders>
              <w:top w:val="single" w:sz="4" w:space="0" w:color="auto"/>
              <w:left w:val="single" w:sz="4" w:space="0" w:color="auto"/>
              <w:bottom w:val="single" w:sz="4" w:space="0" w:color="auto"/>
              <w:right w:val="single" w:sz="4" w:space="0" w:color="auto"/>
            </w:tcBorders>
          </w:tcPr>
          <w:p w14:paraId="254569E1" w14:textId="77777777" w:rsidR="001A08D2" w:rsidRPr="00CF1859" w:rsidRDefault="001A08D2" w:rsidP="00A81C87">
            <w:pPr>
              <w:pStyle w:val="15"/>
              <w:rPr>
                <w:rFonts w:eastAsia="宋体"/>
              </w:rPr>
            </w:pP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72FBA27E" w14:textId="77777777" w:rsidR="001A08D2" w:rsidRPr="00CF1859" w:rsidRDefault="001A08D2" w:rsidP="00A81C87">
            <w:pPr>
              <w:pStyle w:val="15"/>
              <w:rPr>
                <w:rFonts w:eastAsia="宋体"/>
              </w:rPr>
            </w:pPr>
          </w:p>
        </w:tc>
      </w:tr>
      <w:tr w:rsidR="001A08D2" w:rsidRPr="00CF1859" w14:paraId="129B4181" w14:textId="77777777" w:rsidTr="00A81C87">
        <w:tc>
          <w:tcPr>
            <w:tcW w:w="1338" w:type="pct"/>
            <w:tcBorders>
              <w:top w:val="single" w:sz="4" w:space="0" w:color="auto"/>
              <w:left w:val="single" w:sz="4" w:space="0" w:color="auto"/>
              <w:bottom w:val="single" w:sz="4" w:space="0" w:color="auto"/>
              <w:right w:val="single" w:sz="4" w:space="0" w:color="auto"/>
            </w:tcBorders>
          </w:tcPr>
          <w:p w14:paraId="1DF75088" w14:textId="77777777" w:rsidR="001A08D2" w:rsidRPr="00CF1859" w:rsidRDefault="001A08D2" w:rsidP="00A81C87">
            <w:pPr>
              <w:pStyle w:val="15"/>
              <w:rPr>
                <w:rFonts w:eastAsia="宋体"/>
              </w:rPr>
            </w:pPr>
            <w:r w:rsidRPr="00CF1859">
              <w:rPr>
                <w:rFonts w:eastAsia="宋体"/>
              </w:rPr>
              <w:t>rate_id</w:t>
            </w:r>
          </w:p>
        </w:tc>
        <w:tc>
          <w:tcPr>
            <w:tcW w:w="1130" w:type="pct"/>
            <w:tcBorders>
              <w:top w:val="single" w:sz="4" w:space="0" w:color="auto"/>
              <w:left w:val="single" w:sz="4" w:space="0" w:color="auto"/>
              <w:bottom w:val="single" w:sz="4" w:space="0" w:color="auto"/>
              <w:right w:val="single" w:sz="4" w:space="0" w:color="auto"/>
            </w:tcBorders>
          </w:tcPr>
          <w:p w14:paraId="33D935E4" w14:textId="77777777" w:rsidR="001A08D2" w:rsidRPr="00CF1859" w:rsidRDefault="001A08D2" w:rsidP="00A81C87">
            <w:pPr>
              <w:pStyle w:val="15"/>
              <w:rPr>
                <w:rFonts w:eastAsia="宋体"/>
              </w:rPr>
            </w:pPr>
            <w:r w:rsidRPr="00CF1859">
              <w:rPr>
                <w:rFonts w:eastAsia="宋体"/>
              </w:rPr>
              <w:t>指标</w:t>
            </w: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2EF5466B" w14:textId="77777777" w:rsidR="001A08D2" w:rsidRPr="00CF1859" w:rsidRDefault="001A08D2" w:rsidP="00A81C87">
            <w:pPr>
              <w:pStyle w:val="15"/>
              <w:rPr>
                <w:rFonts w:eastAsia="宋体"/>
              </w:rPr>
            </w:pPr>
            <w:r>
              <w:rPr>
                <w:rFonts w:eastAsia="宋体"/>
              </w:rPr>
              <w:t>显示指标名称</w:t>
            </w:r>
          </w:p>
        </w:tc>
      </w:tr>
      <w:tr w:rsidR="001A08D2" w:rsidRPr="00CF1859" w14:paraId="0ECFA575" w14:textId="77777777" w:rsidTr="00A81C87">
        <w:tc>
          <w:tcPr>
            <w:tcW w:w="1338" w:type="pct"/>
            <w:tcBorders>
              <w:top w:val="single" w:sz="4" w:space="0" w:color="auto"/>
              <w:left w:val="single" w:sz="4" w:space="0" w:color="auto"/>
              <w:bottom w:val="single" w:sz="4" w:space="0" w:color="auto"/>
              <w:right w:val="single" w:sz="4" w:space="0" w:color="auto"/>
            </w:tcBorders>
          </w:tcPr>
          <w:p w14:paraId="692CA20A" w14:textId="77777777" w:rsidR="001A08D2" w:rsidRPr="00CF1859" w:rsidRDefault="001A08D2" w:rsidP="00A81C87">
            <w:pPr>
              <w:pStyle w:val="15"/>
              <w:rPr>
                <w:rFonts w:eastAsia="宋体"/>
              </w:rPr>
            </w:pPr>
            <w:r w:rsidRPr="00CF1859">
              <w:rPr>
                <w:rFonts w:eastAsia="宋体"/>
              </w:rPr>
              <w:t>org_id</w:t>
            </w:r>
          </w:p>
        </w:tc>
        <w:tc>
          <w:tcPr>
            <w:tcW w:w="1130" w:type="pct"/>
            <w:tcBorders>
              <w:top w:val="single" w:sz="4" w:space="0" w:color="auto"/>
              <w:left w:val="single" w:sz="4" w:space="0" w:color="auto"/>
              <w:bottom w:val="single" w:sz="4" w:space="0" w:color="auto"/>
              <w:right w:val="single" w:sz="4" w:space="0" w:color="auto"/>
            </w:tcBorders>
          </w:tcPr>
          <w:p w14:paraId="705151F7" w14:textId="77777777" w:rsidR="001A08D2" w:rsidRPr="00CF1859" w:rsidRDefault="001A08D2" w:rsidP="00A81C87">
            <w:pPr>
              <w:pStyle w:val="15"/>
              <w:rPr>
                <w:rFonts w:eastAsia="宋体"/>
              </w:rPr>
            </w:pPr>
            <w:r w:rsidRPr="00CF1859">
              <w:rPr>
                <w:rFonts w:eastAsia="宋体"/>
              </w:rPr>
              <w:t>机构</w:t>
            </w: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7AC265FD" w14:textId="77777777" w:rsidR="001A08D2" w:rsidRPr="00CF1859" w:rsidRDefault="001A08D2" w:rsidP="00A81C87">
            <w:pPr>
              <w:pStyle w:val="15"/>
              <w:rPr>
                <w:rFonts w:eastAsia="宋体"/>
              </w:rPr>
            </w:pPr>
          </w:p>
        </w:tc>
      </w:tr>
      <w:tr w:rsidR="001A08D2" w:rsidRPr="00CF1859" w14:paraId="7F5B0592" w14:textId="77777777" w:rsidTr="00A81C87">
        <w:tc>
          <w:tcPr>
            <w:tcW w:w="1338" w:type="pct"/>
            <w:tcBorders>
              <w:top w:val="single" w:sz="4" w:space="0" w:color="auto"/>
              <w:left w:val="single" w:sz="4" w:space="0" w:color="auto"/>
              <w:bottom w:val="single" w:sz="4" w:space="0" w:color="auto"/>
              <w:right w:val="single" w:sz="4" w:space="0" w:color="auto"/>
            </w:tcBorders>
          </w:tcPr>
          <w:p w14:paraId="4F0B276F" w14:textId="77777777" w:rsidR="001A08D2" w:rsidRPr="00CF1859" w:rsidRDefault="001A08D2" w:rsidP="00A81C87">
            <w:pPr>
              <w:pStyle w:val="15"/>
              <w:rPr>
                <w:rFonts w:eastAsia="宋体"/>
              </w:rPr>
            </w:pPr>
            <w:r>
              <w:rPr>
                <w:rFonts w:eastAsia="宋体"/>
              </w:rPr>
              <w:t>org</w:t>
            </w:r>
            <w:r>
              <w:rPr>
                <w:rFonts w:eastAsia="宋体" w:hint="eastAsia"/>
                <w:lang w:eastAsia="zh-CN"/>
              </w:rPr>
              <w:t>_type_id</w:t>
            </w:r>
          </w:p>
        </w:tc>
        <w:tc>
          <w:tcPr>
            <w:tcW w:w="1130" w:type="pct"/>
            <w:tcBorders>
              <w:top w:val="single" w:sz="4" w:space="0" w:color="auto"/>
              <w:left w:val="single" w:sz="4" w:space="0" w:color="auto"/>
              <w:bottom w:val="single" w:sz="4" w:space="0" w:color="auto"/>
              <w:right w:val="single" w:sz="4" w:space="0" w:color="auto"/>
            </w:tcBorders>
          </w:tcPr>
          <w:p w14:paraId="79F4B46C" w14:textId="77777777" w:rsidR="001A08D2" w:rsidRPr="00CF1859" w:rsidRDefault="001A08D2" w:rsidP="00A81C87">
            <w:pPr>
              <w:pStyle w:val="15"/>
              <w:rPr>
                <w:rFonts w:eastAsia="宋体"/>
                <w:lang w:eastAsia="zh-CN"/>
              </w:rPr>
            </w:pPr>
            <w:r>
              <w:rPr>
                <w:rFonts w:eastAsia="宋体" w:hint="eastAsia"/>
                <w:lang w:eastAsia="zh-CN"/>
              </w:rPr>
              <w:t>机构类型</w:t>
            </w:r>
          </w:p>
        </w:tc>
        <w:tc>
          <w:tcPr>
            <w:tcW w:w="2532" w:type="pct"/>
            <w:tcBorders>
              <w:top w:val="single" w:sz="4" w:space="0" w:color="auto"/>
              <w:left w:val="single" w:sz="4" w:space="0" w:color="auto"/>
              <w:bottom w:val="single" w:sz="4" w:space="0" w:color="auto"/>
              <w:right w:val="single" w:sz="4" w:space="0" w:color="auto"/>
            </w:tcBorders>
          </w:tcPr>
          <w:p w14:paraId="3BBA910A" w14:textId="77777777" w:rsidR="001A08D2" w:rsidRDefault="001A08D2" w:rsidP="00A81C87">
            <w:pPr>
              <w:pStyle w:val="15"/>
              <w:rPr>
                <w:rFonts w:eastAsia="宋体"/>
              </w:rPr>
            </w:pPr>
          </w:p>
        </w:tc>
      </w:tr>
      <w:tr w:rsidR="001A08D2" w:rsidRPr="00CF1859" w14:paraId="29E201D7" w14:textId="77777777" w:rsidTr="00A81C87">
        <w:tc>
          <w:tcPr>
            <w:tcW w:w="1338" w:type="pct"/>
            <w:tcBorders>
              <w:top w:val="single" w:sz="4" w:space="0" w:color="auto"/>
              <w:left w:val="single" w:sz="4" w:space="0" w:color="auto"/>
              <w:bottom w:val="single" w:sz="4" w:space="0" w:color="auto"/>
              <w:right w:val="single" w:sz="4" w:space="0" w:color="auto"/>
            </w:tcBorders>
          </w:tcPr>
          <w:p w14:paraId="61F1A32E" w14:textId="77777777" w:rsidR="001A08D2" w:rsidRPr="00CF1859" w:rsidRDefault="001A08D2" w:rsidP="00A81C87">
            <w:pPr>
              <w:pStyle w:val="15"/>
              <w:rPr>
                <w:rFonts w:eastAsia="宋体"/>
              </w:rPr>
            </w:pPr>
            <w:r w:rsidRPr="00CF1859">
              <w:rPr>
                <w:rFonts w:eastAsia="宋体"/>
              </w:rPr>
              <w:t>Year</w:t>
            </w:r>
          </w:p>
        </w:tc>
        <w:tc>
          <w:tcPr>
            <w:tcW w:w="1130" w:type="pct"/>
            <w:tcBorders>
              <w:top w:val="single" w:sz="4" w:space="0" w:color="auto"/>
              <w:left w:val="single" w:sz="4" w:space="0" w:color="auto"/>
              <w:bottom w:val="single" w:sz="4" w:space="0" w:color="auto"/>
              <w:right w:val="single" w:sz="4" w:space="0" w:color="auto"/>
            </w:tcBorders>
          </w:tcPr>
          <w:p w14:paraId="0E0E0058" w14:textId="77777777" w:rsidR="001A08D2" w:rsidRPr="00CF1859" w:rsidRDefault="001A08D2" w:rsidP="00A81C87">
            <w:pPr>
              <w:pStyle w:val="15"/>
              <w:rPr>
                <w:rFonts w:eastAsia="宋体"/>
              </w:rPr>
            </w:pPr>
            <w:r w:rsidRPr="00CF1859">
              <w:rPr>
                <w:rFonts w:eastAsia="宋体"/>
              </w:rPr>
              <w:t>年度</w:t>
            </w:r>
          </w:p>
        </w:tc>
        <w:tc>
          <w:tcPr>
            <w:tcW w:w="2532" w:type="pct"/>
            <w:tcBorders>
              <w:top w:val="single" w:sz="4" w:space="0" w:color="auto"/>
              <w:left w:val="single" w:sz="4" w:space="0" w:color="auto"/>
              <w:bottom w:val="single" w:sz="4" w:space="0" w:color="auto"/>
              <w:right w:val="single" w:sz="4" w:space="0" w:color="auto"/>
            </w:tcBorders>
          </w:tcPr>
          <w:p w14:paraId="4A2FE145" w14:textId="77777777" w:rsidR="001A08D2" w:rsidRPr="00CF1859" w:rsidRDefault="001A08D2" w:rsidP="00A81C87">
            <w:pPr>
              <w:pStyle w:val="15"/>
              <w:rPr>
                <w:rFonts w:eastAsia="宋体"/>
              </w:rPr>
            </w:pPr>
          </w:p>
        </w:tc>
      </w:tr>
      <w:tr w:rsidR="001A08D2" w:rsidRPr="00CF1859" w14:paraId="0C9FA943" w14:textId="77777777" w:rsidTr="00A81C87">
        <w:tc>
          <w:tcPr>
            <w:tcW w:w="1338" w:type="pct"/>
            <w:tcBorders>
              <w:top w:val="single" w:sz="4" w:space="0" w:color="auto"/>
              <w:left w:val="single" w:sz="4" w:space="0" w:color="auto"/>
              <w:bottom w:val="single" w:sz="4" w:space="0" w:color="auto"/>
              <w:right w:val="single" w:sz="4" w:space="0" w:color="auto"/>
            </w:tcBorders>
          </w:tcPr>
          <w:p w14:paraId="5E6D4C8D" w14:textId="77777777" w:rsidR="001A08D2" w:rsidRPr="00CF1859" w:rsidRDefault="001A08D2" w:rsidP="00A81C87">
            <w:pPr>
              <w:pStyle w:val="15"/>
              <w:rPr>
                <w:rFonts w:eastAsia="宋体"/>
              </w:rPr>
            </w:pPr>
            <w:r w:rsidRPr="00AB78BA">
              <w:rPr>
                <w:rFonts w:hint="eastAsia"/>
              </w:rPr>
              <w:t>is_selfAssessment</w:t>
            </w:r>
          </w:p>
        </w:tc>
        <w:tc>
          <w:tcPr>
            <w:tcW w:w="1130" w:type="pct"/>
            <w:tcBorders>
              <w:top w:val="single" w:sz="4" w:space="0" w:color="auto"/>
              <w:left w:val="single" w:sz="4" w:space="0" w:color="auto"/>
              <w:bottom w:val="single" w:sz="4" w:space="0" w:color="auto"/>
              <w:right w:val="single" w:sz="4" w:space="0" w:color="auto"/>
            </w:tcBorders>
          </w:tcPr>
          <w:p w14:paraId="221EA6F3" w14:textId="77777777" w:rsidR="001A08D2" w:rsidRPr="00CF1859" w:rsidRDefault="001A08D2" w:rsidP="00A81C87">
            <w:pPr>
              <w:pStyle w:val="15"/>
              <w:rPr>
                <w:rFonts w:eastAsia="宋体"/>
              </w:rPr>
            </w:pPr>
            <w:r w:rsidRPr="00AB78BA">
              <w:rPr>
                <w:rFonts w:hint="eastAsia"/>
              </w:rPr>
              <w:t>是否允许自评</w:t>
            </w:r>
          </w:p>
        </w:tc>
        <w:tc>
          <w:tcPr>
            <w:tcW w:w="2532" w:type="pct"/>
            <w:tcBorders>
              <w:top w:val="single" w:sz="4" w:space="0" w:color="auto"/>
              <w:left w:val="single" w:sz="4" w:space="0" w:color="auto"/>
              <w:bottom w:val="single" w:sz="4" w:space="0" w:color="auto"/>
              <w:right w:val="single" w:sz="4" w:space="0" w:color="auto"/>
            </w:tcBorders>
          </w:tcPr>
          <w:p w14:paraId="0CF77712" w14:textId="77777777" w:rsidR="001A08D2" w:rsidRDefault="001A08D2" w:rsidP="00A81C87">
            <w:pPr>
              <w:pStyle w:val="15"/>
              <w:rPr>
                <w:rFonts w:eastAsia="宋体"/>
              </w:rPr>
            </w:pPr>
          </w:p>
        </w:tc>
      </w:tr>
      <w:tr w:rsidR="001A08D2" w:rsidRPr="00CF1859" w14:paraId="040BE98F" w14:textId="77777777" w:rsidTr="00A81C87">
        <w:tc>
          <w:tcPr>
            <w:tcW w:w="1338" w:type="pct"/>
            <w:tcBorders>
              <w:top w:val="single" w:sz="4" w:space="0" w:color="auto"/>
              <w:left w:val="single" w:sz="4" w:space="0" w:color="auto"/>
              <w:bottom w:val="single" w:sz="4" w:space="0" w:color="auto"/>
              <w:right w:val="single" w:sz="4" w:space="0" w:color="auto"/>
            </w:tcBorders>
          </w:tcPr>
          <w:p w14:paraId="642D19E6" w14:textId="77777777" w:rsidR="001A08D2" w:rsidRPr="00CF1859" w:rsidRDefault="001A08D2" w:rsidP="00A81C87">
            <w:pPr>
              <w:pStyle w:val="15"/>
              <w:rPr>
                <w:rFonts w:eastAsia="宋体"/>
              </w:rPr>
            </w:pPr>
            <w:r w:rsidRPr="00CF1859">
              <w:rPr>
                <w:rFonts w:eastAsia="宋体"/>
              </w:rPr>
              <w:t>sa_score</w:t>
            </w:r>
          </w:p>
        </w:tc>
        <w:tc>
          <w:tcPr>
            <w:tcW w:w="1130" w:type="pct"/>
            <w:tcBorders>
              <w:top w:val="single" w:sz="4" w:space="0" w:color="auto"/>
              <w:left w:val="single" w:sz="4" w:space="0" w:color="auto"/>
              <w:bottom w:val="single" w:sz="4" w:space="0" w:color="auto"/>
              <w:right w:val="single" w:sz="4" w:space="0" w:color="auto"/>
            </w:tcBorders>
          </w:tcPr>
          <w:p w14:paraId="31476CFD" w14:textId="77777777" w:rsidR="001A08D2" w:rsidRPr="00CF1859" w:rsidRDefault="001A08D2" w:rsidP="00A81C87">
            <w:pPr>
              <w:pStyle w:val="15"/>
              <w:rPr>
                <w:rFonts w:eastAsia="宋体"/>
              </w:rPr>
            </w:pPr>
            <w:r w:rsidRPr="00CF1859">
              <w:rPr>
                <w:rFonts w:eastAsia="宋体"/>
              </w:rPr>
              <w:t>自评得分</w:t>
            </w:r>
          </w:p>
        </w:tc>
        <w:tc>
          <w:tcPr>
            <w:tcW w:w="2532" w:type="pct"/>
            <w:tcBorders>
              <w:top w:val="single" w:sz="4" w:space="0" w:color="auto"/>
              <w:left w:val="single" w:sz="4" w:space="0" w:color="auto"/>
              <w:bottom w:val="single" w:sz="4" w:space="0" w:color="auto"/>
              <w:right w:val="single" w:sz="4" w:space="0" w:color="auto"/>
            </w:tcBorders>
          </w:tcPr>
          <w:p w14:paraId="1C2CF6FC" w14:textId="77777777" w:rsidR="001A08D2" w:rsidRPr="00CF1859" w:rsidRDefault="001A08D2" w:rsidP="00A81C87">
            <w:pPr>
              <w:pStyle w:val="15"/>
              <w:rPr>
                <w:rFonts w:eastAsia="宋体"/>
              </w:rPr>
            </w:pPr>
          </w:p>
        </w:tc>
      </w:tr>
      <w:tr w:rsidR="001A08D2" w:rsidRPr="00CF1859" w14:paraId="7C9925B3" w14:textId="77777777" w:rsidTr="00A81C87">
        <w:tc>
          <w:tcPr>
            <w:tcW w:w="1338" w:type="pct"/>
            <w:tcBorders>
              <w:top w:val="single" w:sz="4" w:space="0" w:color="auto"/>
              <w:left w:val="single" w:sz="4" w:space="0" w:color="auto"/>
              <w:bottom w:val="single" w:sz="4" w:space="0" w:color="auto"/>
              <w:right w:val="single" w:sz="4" w:space="0" w:color="auto"/>
            </w:tcBorders>
          </w:tcPr>
          <w:p w14:paraId="580BB56A" w14:textId="77777777" w:rsidR="001A08D2" w:rsidRPr="00CF1859" w:rsidRDefault="001A08D2" w:rsidP="00A81C87">
            <w:pPr>
              <w:pStyle w:val="15"/>
              <w:rPr>
                <w:rFonts w:eastAsia="宋体"/>
              </w:rPr>
            </w:pPr>
            <w:r w:rsidRPr="00CF1859">
              <w:rPr>
                <w:rFonts w:eastAsia="宋体"/>
              </w:rPr>
              <w:t>sa_reason</w:t>
            </w:r>
          </w:p>
        </w:tc>
        <w:tc>
          <w:tcPr>
            <w:tcW w:w="1130" w:type="pct"/>
            <w:tcBorders>
              <w:top w:val="single" w:sz="4" w:space="0" w:color="auto"/>
              <w:left w:val="single" w:sz="4" w:space="0" w:color="auto"/>
              <w:bottom w:val="single" w:sz="4" w:space="0" w:color="auto"/>
              <w:right w:val="single" w:sz="4" w:space="0" w:color="auto"/>
            </w:tcBorders>
          </w:tcPr>
          <w:p w14:paraId="543B92A0" w14:textId="77777777" w:rsidR="001A08D2" w:rsidRPr="00CF1859" w:rsidRDefault="001A08D2" w:rsidP="00A81C87">
            <w:pPr>
              <w:pStyle w:val="15"/>
              <w:rPr>
                <w:rFonts w:eastAsia="宋体"/>
              </w:rPr>
            </w:pPr>
            <w:r w:rsidRPr="00CF1859">
              <w:rPr>
                <w:rFonts w:eastAsia="宋体"/>
              </w:rPr>
              <w:t>自评理由</w:t>
            </w:r>
          </w:p>
        </w:tc>
        <w:tc>
          <w:tcPr>
            <w:tcW w:w="2532" w:type="pct"/>
            <w:tcBorders>
              <w:top w:val="single" w:sz="4" w:space="0" w:color="auto"/>
              <w:left w:val="single" w:sz="4" w:space="0" w:color="auto"/>
              <w:bottom w:val="single" w:sz="4" w:space="0" w:color="auto"/>
              <w:right w:val="single" w:sz="4" w:space="0" w:color="auto"/>
            </w:tcBorders>
          </w:tcPr>
          <w:p w14:paraId="0C74EC47" w14:textId="77777777" w:rsidR="001A08D2" w:rsidRPr="00CF1859" w:rsidRDefault="001A08D2" w:rsidP="00A81C87">
            <w:pPr>
              <w:pStyle w:val="15"/>
              <w:rPr>
                <w:rFonts w:eastAsia="宋体"/>
              </w:rPr>
            </w:pPr>
          </w:p>
        </w:tc>
      </w:tr>
      <w:tr w:rsidR="001A08D2" w:rsidRPr="00CF1859" w14:paraId="51BCC1CD" w14:textId="77777777" w:rsidTr="00A81C87">
        <w:tc>
          <w:tcPr>
            <w:tcW w:w="1338" w:type="pct"/>
            <w:tcBorders>
              <w:top w:val="single" w:sz="4" w:space="0" w:color="auto"/>
              <w:left w:val="single" w:sz="4" w:space="0" w:color="auto"/>
              <w:bottom w:val="single" w:sz="4" w:space="0" w:color="auto"/>
              <w:right w:val="single" w:sz="4" w:space="0" w:color="auto"/>
            </w:tcBorders>
          </w:tcPr>
          <w:p w14:paraId="1A482FED" w14:textId="77777777" w:rsidR="001A08D2" w:rsidRPr="00CF1859" w:rsidRDefault="001A08D2" w:rsidP="00A81C87">
            <w:pPr>
              <w:pStyle w:val="15"/>
              <w:rPr>
                <w:rFonts w:eastAsia="宋体"/>
              </w:rPr>
            </w:pPr>
            <w:r w:rsidRPr="00CF1859">
              <w:rPr>
                <w:rFonts w:eastAsia="宋体"/>
              </w:rPr>
              <w:t>reject_reason</w:t>
            </w:r>
          </w:p>
        </w:tc>
        <w:tc>
          <w:tcPr>
            <w:tcW w:w="1130" w:type="pct"/>
            <w:tcBorders>
              <w:top w:val="single" w:sz="4" w:space="0" w:color="auto"/>
              <w:left w:val="single" w:sz="4" w:space="0" w:color="auto"/>
              <w:bottom w:val="single" w:sz="4" w:space="0" w:color="auto"/>
              <w:right w:val="single" w:sz="4" w:space="0" w:color="auto"/>
            </w:tcBorders>
          </w:tcPr>
          <w:p w14:paraId="5E636027" w14:textId="77777777" w:rsidR="001A08D2" w:rsidRPr="00CF1859" w:rsidRDefault="001A08D2" w:rsidP="00A81C87">
            <w:pPr>
              <w:pStyle w:val="15"/>
              <w:rPr>
                <w:rFonts w:eastAsia="宋体"/>
              </w:rPr>
            </w:pPr>
            <w:r w:rsidRPr="00CF1859">
              <w:rPr>
                <w:rFonts w:eastAsia="宋体"/>
              </w:rPr>
              <w:t>复核拒绝理由</w:t>
            </w:r>
          </w:p>
        </w:tc>
        <w:tc>
          <w:tcPr>
            <w:tcW w:w="2532" w:type="pct"/>
            <w:tcBorders>
              <w:top w:val="single" w:sz="4" w:space="0" w:color="auto"/>
              <w:left w:val="single" w:sz="4" w:space="0" w:color="auto"/>
              <w:bottom w:val="single" w:sz="4" w:space="0" w:color="auto"/>
              <w:right w:val="single" w:sz="4" w:space="0" w:color="auto"/>
            </w:tcBorders>
          </w:tcPr>
          <w:p w14:paraId="256C95D5" w14:textId="77777777" w:rsidR="001A08D2" w:rsidRPr="00CF1859" w:rsidRDefault="001A08D2" w:rsidP="00A81C87">
            <w:pPr>
              <w:pStyle w:val="15"/>
              <w:rPr>
                <w:rFonts w:eastAsia="宋体"/>
              </w:rPr>
            </w:pPr>
          </w:p>
        </w:tc>
      </w:tr>
      <w:tr w:rsidR="001A08D2" w:rsidRPr="00CF1859" w14:paraId="69D3ED3B" w14:textId="77777777" w:rsidTr="00A81C87">
        <w:tc>
          <w:tcPr>
            <w:tcW w:w="1338" w:type="pct"/>
            <w:tcBorders>
              <w:top w:val="single" w:sz="4" w:space="0" w:color="auto"/>
              <w:left w:val="single" w:sz="4" w:space="0" w:color="auto"/>
              <w:bottom w:val="single" w:sz="4" w:space="0" w:color="auto"/>
              <w:right w:val="single" w:sz="4" w:space="0" w:color="auto"/>
            </w:tcBorders>
          </w:tcPr>
          <w:p w14:paraId="5163C2DE" w14:textId="77777777" w:rsidR="001A08D2" w:rsidRPr="00CF1859" w:rsidRDefault="001A08D2" w:rsidP="00A81C87">
            <w:pPr>
              <w:pStyle w:val="15"/>
              <w:rPr>
                <w:rFonts w:eastAsia="宋体"/>
              </w:rPr>
            </w:pPr>
            <w:r w:rsidRPr="00CF1859">
              <w:rPr>
                <w:rFonts w:eastAsia="宋体"/>
              </w:rPr>
              <w:t>attachment</w:t>
            </w:r>
          </w:p>
        </w:tc>
        <w:tc>
          <w:tcPr>
            <w:tcW w:w="1130" w:type="pct"/>
            <w:tcBorders>
              <w:top w:val="single" w:sz="4" w:space="0" w:color="auto"/>
              <w:left w:val="single" w:sz="4" w:space="0" w:color="auto"/>
              <w:bottom w:val="single" w:sz="4" w:space="0" w:color="auto"/>
              <w:right w:val="single" w:sz="4" w:space="0" w:color="auto"/>
            </w:tcBorders>
          </w:tcPr>
          <w:p w14:paraId="7B379FFA" w14:textId="77777777" w:rsidR="001A08D2" w:rsidRPr="00CF1859" w:rsidRDefault="001A08D2" w:rsidP="00A81C87">
            <w:pPr>
              <w:pStyle w:val="15"/>
              <w:rPr>
                <w:rFonts w:eastAsia="宋体"/>
              </w:rPr>
            </w:pPr>
            <w:r w:rsidRPr="00CF1859">
              <w:rPr>
                <w:rFonts w:eastAsia="宋体"/>
              </w:rPr>
              <w:t>附件（路径）</w:t>
            </w:r>
          </w:p>
        </w:tc>
        <w:tc>
          <w:tcPr>
            <w:tcW w:w="2532" w:type="pct"/>
            <w:tcBorders>
              <w:top w:val="single" w:sz="4" w:space="0" w:color="auto"/>
              <w:left w:val="single" w:sz="4" w:space="0" w:color="auto"/>
              <w:bottom w:val="single" w:sz="4" w:space="0" w:color="auto"/>
              <w:right w:val="single" w:sz="4" w:space="0" w:color="auto"/>
            </w:tcBorders>
          </w:tcPr>
          <w:p w14:paraId="20013827" w14:textId="77777777" w:rsidR="001A08D2" w:rsidRPr="00CF1859" w:rsidRDefault="001A08D2" w:rsidP="00A81C87">
            <w:pPr>
              <w:pStyle w:val="15"/>
              <w:rPr>
                <w:rFonts w:eastAsia="宋体"/>
              </w:rPr>
            </w:pPr>
          </w:p>
        </w:tc>
      </w:tr>
      <w:tr w:rsidR="001A08D2" w:rsidRPr="00CF1859" w14:paraId="567451A3" w14:textId="77777777" w:rsidTr="00A81C87">
        <w:tc>
          <w:tcPr>
            <w:tcW w:w="1338" w:type="pct"/>
            <w:tcBorders>
              <w:top w:val="single" w:sz="4" w:space="0" w:color="auto"/>
              <w:left w:val="single" w:sz="4" w:space="0" w:color="auto"/>
              <w:bottom w:val="single" w:sz="4" w:space="0" w:color="auto"/>
              <w:right w:val="single" w:sz="4" w:space="0" w:color="auto"/>
            </w:tcBorders>
          </w:tcPr>
          <w:p w14:paraId="0240F210" w14:textId="77777777" w:rsidR="001A08D2" w:rsidRPr="00CF1859" w:rsidRDefault="001A08D2" w:rsidP="00A81C87">
            <w:pPr>
              <w:pStyle w:val="15"/>
              <w:rPr>
                <w:rFonts w:eastAsia="宋体"/>
              </w:rPr>
            </w:pPr>
            <w:r w:rsidRPr="00CF1859">
              <w:rPr>
                <w:rFonts w:eastAsia="宋体"/>
              </w:rPr>
              <w:t>rank_score</w:t>
            </w:r>
          </w:p>
        </w:tc>
        <w:tc>
          <w:tcPr>
            <w:tcW w:w="1130" w:type="pct"/>
            <w:tcBorders>
              <w:top w:val="single" w:sz="4" w:space="0" w:color="auto"/>
              <w:left w:val="single" w:sz="4" w:space="0" w:color="auto"/>
              <w:bottom w:val="single" w:sz="4" w:space="0" w:color="auto"/>
              <w:right w:val="single" w:sz="4" w:space="0" w:color="auto"/>
            </w:tcBorders>
          </w:tcPr>
          <w:p w14:paraId="10930C6F" w14:textId="77777777" w:rsidR="001A08D2" w:rsidRPr="00CF1859" w:rsidRDefault="001A08D2" w:rsidP="00A81C87">
            <w:pPr>
              <w:pStyle w:val="15"/>
              <w:rPr>
                <w:rFonts w:eastAsia="宋体"/>
              </w:rPr>
            </w:pPr>
            <w:r w:rsidRPr="00CF1859">
              <w:rPr>
                <w:rFonts w:eastAsia="宋体"/>
              </w:rPr>
              <w:t>评级得分</w:t>
            </w:r>
          </w:p>
        </w:tc>
        <w:tc>
          <w:tcPr>
            <w:tcW w:w="2532" w:type="pct"/>
            <w:tcBorders>
              <w:top w:val="single" w:sz="4" w:space="0" w:color="auto"/>
              <w:left w:val="single" w:sz="4" w:space="0" w:color="auto"/>
              <w:bottom w:val="single" w:sz="4" w:space="0" w:color="auto"/>
              <w:right w:val="single" w:sz="4" w:space="0" w:color="auto"/>
            </w:tcBorders>
          </w:tcPr>
          <w:p w14:paraId="7450AFC7" w14:textId="77777777" w:rsidR="001A08D2" w:rsidRPr="00CF1859" w:rsidRDefault="001A08D2" w:rsidP="00A81C87">
            <w:pPr>
              <w:pStyle w:val="15"/>
              <w:rPr>
                <w:rFonts w:eastAsia="宋体"/>
              </w:rPr>
            </w:pPr>
            <w:r>
              <w:rPr>
                <w:rFonts w:eastAsia="宋体"/>
              </w:rPr>
              <w:t>作为异议值显示</w:t>
            </w:r>
          </w:p>
        </w:tc>
      </w:tr>
      <w:tr w:rsidR="001A08D2" w:rsidRPr="00CF1859" w14:paraId="0BAAF402" w14:textId="77777777" w:rsidTr="00A81C87">
        <w:tc>
          <w:tcPr>
            <w:tcW w:w="1338" w:type="pct"/>
            <w:tcBorders>
              <w:top w:val="single" w:sz="4" w:space="0" w:color="auto"/>
              <w:left w:val="single" w:sz="4" w:space="0" w:color="auto"/>
              <w:bottom w:val="single" w:sz="4" w:space="0" w:color="auto"/>
              <w:right w:val="single" w:sz="4" w:space="0" w:color="auto"/>
            </w:tcBorders>
          </w:tcPr>
          <w:p w14:paraId="476CCD3B" w14:textId="77777777" w:rsidR="001A08D2" w:rsidRPr="00CF1859" w:rsidRDefault="001A08D2" w:rsidP="00A81C87">
            <w:pPr>
              <w:pStyle w:val="15"/>
              <w:rPr>
                <w:rFonts w:eastAsia="宋体"/>
              </w:rPr>
            </w:pPr>
            <w:r w:rsidRPr="00CF1859">
              <w:rPr>
                <w:rFonts w:eastAsia="宋体"/>
              </w:rPr>
              <w:t>ramk_reason</w:t>
            </w:r>
          </w:p>
        </w:tc>
        <w:tc>
          <w:tcPr>
            <w:tcW w:w="1130" w:type="pct"/>
            <w:tcBorders>
              <w:top w:val="single" w:sz="4" w:space="0" w:color="auto"/>
              <w:left w:val="single" w:sz="4" w:space="0" w:color="auto"/>
              <w:bottom w:val="single" w:sz="4" w:space="0" w:color="auto"/>
              <w:right w:val="single" w:sz="4" w:space="0" w:color="auto"/>
            </w:tcBorders>
          </w:tcPr>
          <w:p w14:paraId="340A234E" w14:textId="77777777" w:rsidR="001A08D2" w:rsidRPr="00CF1859" w:rsidRDefault="001A08D2" w:rsidP="00A81C87">
            <w:pPr>
              <w:pStyle w:val="15"/>
              <w:rPr>
                <w:rFonts w:eastAsia="宋体"/>
              </w:rPr>
            </w:pPr>
            <w:r w:rsidRPr="00CF1859">
              <w:rPr>
                <w:rFonts w:eastAsia="宋体"/>
              </w:rPr>
              <w:t>评级理由</w:t>
            </w:r>
          </w:p>
        </w:tc>
        <w:tc>
          <w:tcPr>
            <w:tcW w:w="2532" w:type="pct"/>
            <w:tcBorders>
              <w:top w:val="single" w:sz="4" w:space="0" w:color="auto"/>
              <w:left w:val="single" w:sz="4" w:space="0" w:color="auto"/>
              <w:bottom w:val="single" w:sz="4" w:space="0" w:color="auto"/>
              <w:right w:val="single" w:sz="4" w:space="0" w:color="auto"/>
            </w:tcBorders>
          </w:tcPr>
          <w:p w14:paraId="03F93D22" w14:textId="77777777" w:rsidR="001A08D2" w:rsidRPr="00CF1859" w:rsidRDefault="001A08D2" w:rsidP="00A81C87">
            <w:pPr>
              <w:pStyle w:val="15"/>
              <w:rPr>
                <w:rFonts w:eastAsia="宋体"/>
              </w:rPr>
            </w:pPr>
            <w:r>
              <w:rPr>
                <w:rFonts w:eastAsia="宋体" w:hint="eastAsia"/>
              </w:rPr>
              <w:t>作为异议值理由显示</w:t>
            </w:r>
          </w:p>
        </w:tc>
      </w:tr>
      <w:tr w:rsidR="001A08D2" w:rsidRPr="00CF1859" w14:paraId="0AFE3AB8" w14:textId="77777777" w:rsidTr="00A81C87">
        <w:tc>
          <w:tcPr>
            <w:tcW w:w="1338" w:type="pct"/>
            <w:tcBorders>
              <w:top w:val="single" w:sz="4" w:space="0" w:color="auto"/>
              <w:left w:val="single" w:sz="4" w:space="0" w:color="auto"/>
              <w:bottom w:val="single" w:sz="4" w:space="0" w:color="auto"/>
              <w:right w:val="single" w:sz="4" w:space="0" w:color="auto"/>
            </w:tcBorders>
          </w:tcPr>
          <w:p w14:paraId="385F9C1C" w14:textId="77777777" w:rsidR="001A08D2" w:rsidRPr="00CF1859" w:rsidRDefault="001A08D2" w:rsidP="00A81C87">
            <w:pPr>
              <w:pStyle w:val="15"/>
              <w:rPr>
                <w:rFonts w:eastAsia="宋体"/>
              </w:rPr>
            </w:pPr>
            <w:r w:rsidRPr="00CF1859">
              <w:rPr>
                <w:rFonts w:eastAsia="宋体"/>
              </w:rPr>
              <w:t>is_opposition</w:t>
            </w:r>
          </w:p>
        </w:tc>
        <w:tc>
          <w:tcPr>
            <w:tcW w:w="1130" w:type="pct"/>
            <w:tcBorders>
              <w:top w:val="single" w:sz="4" w:space="0" w:color="auto"/>
              <w:left w:val="single" w:sz="4" w:space="0" w:color="auto"/>
              <w:bottom w:val="single" w:sz="4" w:space="0" w:color="auto"/>
              <w:right w:val="single" w:sz="4" w:space="0" w:color="auto"/>
            </w:tcBorders>
          </w:tcPr>
          <w:p w14:paraId="46F4BE88" w14:textId="77777777" w:rsidR="001A08D2" w:rsidRPr="00CF1859" w:rsidRDefault="001A08D2" w:rsidP="00A81C87">
            <w:pPr>
              <w:pStyle w:val="15"/>
              <w:rPr>
                <w:rFonts w:eastAsia="宋体"/>
              </w:rPr>
            </w:pPr>
            <w:r w:rsidRPr="00CF1859">
              <w:rPr>
                <w:rFonts w:eastAsia="宋体"/>
              </w:rPr>
              <w:t>是否有异议</w:t>
            </w:r>
          </w:p>
        </w:tc>
        <w:tc>
          <w:tcPr>
            <w:tcW w:w="2532" w:type="pct"/>
            <w:tcBorders>
              <w:top w:val="single" w:sz="4" w:space="0" w:color="auto"/>
              <w:left w:val="single" w:sz="4" w:space="0" w:color="auto"/>
              <w:bottom w:val="single" w:sz="4" w:space="0" w:color="auto"/>
              <w:right w:val="single" w:sz="4" w:space="0" w:color="auto"/>
            </w:tcBorders>
          </w:tcPr>
          <w:p w14:paraId="363E3183" w14:textId="77777777" w:rsidR="001A08D2" w:rsidRPr="00CF1859" w:rsidRDefault="001A08D2" w:rsidP="00A81C87">
            <w:pPr>
              <w:pStyle w:val="15"/>
              <w:rPr>
                <w:rFonts w:eastAsia="宋体"/>
              </w:rPr>
            </w:pPr>
          </w:p>
        </w:tc>
      </w:tr>
    </w:tbl>
    <w:p w14:paraId="561F6D4C" w14:textId="77777777" w:rsidR="001A08D2" w:rsidRPr="00DF0D6E" w:rsidRDefault="001A08D2" w:rsidP="001A08D2"/>
    <w:p w14:paraId="0C16785B" w14:textId="77777777" w:rsidR="001A08D2" w:rsidRDefault="001A08D2" w:rsidP="001A08D2">
      <w:pPr>
        <w:pStyle w:val="3"/>
      </w:pPr>
      <w:r>
        <w:rPr>
          <w:rFonts w:hint="eastAsia"/>
        </w:rPr>
        <w:t>处理异议</w:t>
      </w:r>
    </w:p>
    <w:p w14:paraId="5513FC65" w14:textId="77777777" w:rsidR="001A08D2" w:rsidRPr="002B2B0E" w:rsidRDefault="001A08D2" w:rsidP="001A08D2">
      <w:pPr>
        <w:pStyle w:val="af8"/>
        <w:numPr>
          <w:ilvl w:val="0"/>
          <w:numId w:val="25"/>
        </w:numPr>
        <w:ind w:firstLineChars="0"/>
      </w:pPr>
      <w:r>
        <w:rPr>
          <w:rFonts w:hint="eastAsia"/>
        </w:rPr>
        <w:t>描述：在复评阶段，人行用户用于处理金融机构的评级异议申请，</w:t>
      </w:r>
      <w:r w:rsidRPr="002B2B0E">
        <w:rPr>
          <w:rFonts w:hint="eastAsia"/>
        </w:rPr>
        <w:t>涉及的相关表操作：</w:t>
      </w:r>
      <w:r w:rsidRPr="009A7B67">
        <w:rPr>
          <w:rFonts w:hint="eastAsia"/>
        </w:rPr>
        <w:t>异议表</w:t>
      </w:r>
      <w:r w:rsidRPr="009A7B67">
        <w:rPr>
          <w:rFonts w:hint="eastAsia"/>
        </w:rPr>
        <w:t>(ORG_OPPOSITION)</w:t>
      </w:r>
      <w:r w:rsidRPr="009A7B67">
        <w:rPr>
          <w:rFonts w:hint="eastAsia"/>
        </w:rPr>
        <w:t>，机构评级总表（</w:t>
      </w:r>
      <w:r w:rsidRPr="009A7B67">
        <w:rPr>
          <w:rFonts w:hint="eastAsia"/>
        </w:rPr>
        <w:t>ORG_RATE</w:t>
      </w:r>
      <w:r w:rsidRPr="009A7B67">
        <w:rPr>
          <w:rFonts w:hint="eastAsia"/>
        </w:rPr>
        <w:t>）</w:t>
      </w:r>
      <w:r>
        <w:rPr>
          <w:rFonts w:hint="eastAsia"/>
        </w:rPr>
        <w:t>和</w:t>
      </w:r>
      <w:r w:rsidRPr="009A7B67">
        <w:rPr>
          <w:rFonts w:hint="eastAsia"/>
        </w:rPr>
        <w:t>机构评级明细表（</w:t>
      </w:r>
      <w:r w:rsidRPr="009A7B67">
        <w:rPr>
          <w:rFonts w:hint="eastAsia"/>
        </w:rPr>
        <w:t>ORG_RATE_DETAIL</w:t>
      </w:r>
      <w:r w:rsidRPr="009A7B67">
        <w:rPr>
          <w:rFonts w:hint="eastAsia"/>
        </w:rPr>
        <w:t>）。</w:t>
      </w:r>
    </w:p>
    <w:p w14:paraId="7AC69783" w14:textId="77777777" w:rsidR="001A08D2" w:rsidRPr="002B2B0E" w:rsidRDefault="001A08D2" w:rsidP="001A08D2">
      <w:pPr>
        <w:pStyle w:val="af8"/>
        <w:numPr>
          <w:ilvl w:val="0"/>
          <w:numId w:val="25"/>
        </w:numPr>
        <w:ind w:firstLineChars="0"/>
      </w:pPr>
      <w:r>
        <w:rPr>
          <w:rFonts w:hint="eastAsia"/>
        </w:rPr>
        <w:t>权限：</w:t>
      </w:r>
      <w:r w:rsidRPr="00623034">
        <w:rPr>
          <w:rFonts w:hint="eastAsia"/>
        </w:rPr>
        <w:t>人民银行评级管理者角色</w:t>
      </w:r>
      <w:r w:rsidRPr="00623034">
        <w:rPr>
          <w:rFonts w:hint="eastAsia"/>
        </w:rPr>
        <w:t>1</w:t>
      </w:r>
      <w:r w:rsidRPr="00623034">
        <w:rPr>
          <w:rFonts w:hint="eastAsia"/>
        </w:rPr>
        <w:t>（</w:t>
      </w:r>
      <w:r w:rsidRPr="00623034">
        <w:rPr>
          <w:rFonts w:hint="eastAsia"/>
        </w:rPr>
        <w:t>2,3,4</w:t>
      </w:r>
      <w:r w:rsidRPr="00623034">
        <w:rPr>
          <w:rFonts w:hint="eastAsia"/>
        </w:rPr>
        <w:t>）</w:t>
      </w:r>
    </w:p>
    <w:p w14:paraId="2FAF8137" w14:textId="77777777" w:rsidR="001A08D2" w:rsidRDefault="001A08D2" w:rsidP="001A08D2">
      <w:pPr>
        <w:pStyle w:val="af8"/>
        <w:numPr>
          <w:ilvl w:val="0"/>
          <w:numId w:val="25"/>
        </w:numPr>
        <w:ind w:firstLineChars="0"/>
      </w:pPr>
      <w:r w:rsidRPr="005D3430">
        <w:rPr>
          <w:rFonts w:hint="eastAsia"/>
        </w:rPr>
        <w:t>流程说明：</w:t>
      </w:r>
    </w:p>
    <w:p w14:paraId="7AFCE1EF" w14:textId="77777777" w:rsidR="001A08D2" w:rsidRDefault="001A08D2" w:rsidP="001A08D2">
      <w:pPr>
        <w:pStyle w:val="af8"/>
        <w:ind w:left="420" w:firstLineChars="0" w:firstLine="0"/>
      </w:pPr>
      <w:r>
        <w:t>1.</w:t>
      </w:r>
      <w:r>
        <w:t>用户选择单条金融机构评级记录</w:t>
      </w:r>
      <w:r>
        <w:rPr>
          <w:rFonts w:hint="eastAsia"/>
        </w:rPr>
        <w:t>，</w:t>
      </w:r>
      <w:r>
        <w:t>点击处理异议</w:t>
      </w:r>
      <w:r>
        <w:rPr>
          <w:rFonts w:hint="eastAsia"/>
        </w:rPr>
        <w:t>，</w:t>
      </w:r>
      <w:r>
        <w:t>进入异议处理界面</w:t>
      </w:r>
      <w:r>
        <w:rPr>
          <w:rFonts w:hint="eastAsia"/>
        </w:rPr>
        <w:t>。</w:t>
      </w:r>
      <w:r>
        <w:t>要求</w:t>
      </w:r>
      <w:r>
        <w:rPr>
          <w:rFonts w:hint="eastAsia"/>
        </w:rPr>
        <w:t>：</w:t>
      </w:r>
      <w:r w:rsidRPr="00C5745B">
        <w:rPr>
          <w:rFonts w:hint="eastAsia"/>
        </w:rPr>
        <w:t>金融机构评级记录</w:t>
      </w:r>
      <w:r>
        <w:rPr>
          <w:rFonts w:hint="eastAsia"/>
        </w:rPr>
        <w:t>的状态必须在</w:t>
      </w:r>
      <w:r>
        <w:rPr>
          <w:rFonts w:hint="eastAsia"/>
        </w:rPr>
        <w:t xml:space="preserve"> {</w:t>
      </w:r>
      <w:r>
        <w:rPr>
          <w:rFonts w:hint="eastAsia"/>
        </w:rPr>
        <w:t>“</w:t>
      </w:r>
      <w:r>
        <w:rPr>
          <w:rFonts w:hint="eastAsia"/>
        </w:rPr>
        <w:t>32</w:t>
      </w:r>
      <w:r>
        <w:rPr>
          <w:rFonts w:hint="eastAsia"/>
        </w:rPr>
        <w:t>”</w:t>
      </w:r>
      <w:r>
        <w:t>—</w:t>
      </w:r>
      <w:r>
        <w:rPr>
          <w:rFonts w:hint="eastAsia"/>
        </w:rPr>
        <w:t>复评中</w:t>
      </w:r>
      <w:r>
        <w:rPr>
          <w:rFonts w:hint="eastAsia"/>
        </w:rPr>
        <w:t>}</w:t>
      </w:r>
      <w:r>
        <w:rPr>
          <w:rFonts w:hint="eastAsia"/>
        </w:rPr>
        <w:t>。否则不允许处理异议。</w:t>
      </w:r>
    </w:p>
    <w:p w14:paraId="52748E8D" w14:textId="77777777" w:rsidR="001A08D2" w:rsidRDefault="001A08D2" w:rsidP="001A08D2">
      <w:pPr>
        <w:pStyle w:val="af8"/>
        <w:ind w:left="420" w:firstLineChars="0" w:firstLine="0"/>
      </w:pPr>
      <w:r>
        <w:rPr>
          <w:rFonts w:hint="eastAsia"/>
        </w:rPr>
        <w:lastRenderedPageBreak/>
        <w:t>2.</w:t>
      </w:r>
      <w:r>
        <w:rPr>
          <w:rFonts w:hint="eastAsia"/>
        </w:rPr>
        <w:t>异议处理界面与</w:t>
      </w:r>
      <w:hyperlink w:anchor="_查看异议" w:history="1">
        <w:r w:rsidRPr="00523644">
          <w:rPr>
            <w:rStyle w:val="af0"/>
            <w:rFonts w:hint="eastAsia"/>
          </w:rPr>
          <w:t>查看异议</w:t>
        </w:r>
      </w:hyperlink>
      <w:r>
        <w:rPr>
          <w:rFonts w:hint="eastAsia"/>
        </w:rPr>
        <w:t>界面展示的字段相同。</w:t>
      </w:r>
    </w:p>
    <w:p w14:paraId="5C8D9375" w14:textId="77777777" w:rsidR="001A08D2" w:rsidRDefault="001A08D2" w:rsidP="001A08D2">
      <w:pPr>
        <w:pStyle w:val="af8"/>
        <w:ind w:left="420" w:firstLineChars="0" w:firstLine="0"/>
      </w:pPr>
      <w:r>
        <w:rPr>
          <w:rFonts w:hint="eastAsia"/>
        </w:rPr>
        <w:t>3.</w:t>
      </w:r>
      <w:r>
        <w:rPr>
          <w:rFonts w:hint="eastAsia"/>
        </w:rPr>
        <w:t>用户</w:t>
      </w:r>
      <w:r w:rsidRPr="00523644">
        <w:rPr>
          <w:rFonts w:hint="eastAsia"/>
        </w:rPr>
        <w:t>选择要处理的</w:t>
      </w:r>
      <w:r>
        <w:rPr>
          <w:rFonts w:hint="eastAsia"/>
        </w:rPr>
        <w:t>异议</w:t>
      </w:r>
      <w:r>
        <w:rPr>
          <w:rFonts w:hint="eastAsia"/>
        </w:rPr>
        <w:t xml:space="preserve"> </w:t>
      </w:r>
      <w:r>
        <w:rPr>
          <w:rFonts w:hint="eastAsia"/>
        </w:rPr>
        <w:t>，填写处理结果和处理理由字段，按下“按当前结果处理”，系统将进行如下处理：</w:t>
      </w:r>
    </w:p>
    <w:p w14:paraId="3E5EE059" w14:textId="77777777" w:rsidR="001A08D2" w:rsidRDefault="001A08D2" w:rsidP="001A08D2">
      <w:pPr>
        <w:pStyle w:val="af8"/>
        <w:ind w:left="420" w:firstLineChars="0" w:firstLine="0"/>
      </w:pPr>
      <w:r>
        <w:tab/>
        <w:t xml:space="preserve">3.1 </w:t>
      </w:r>
      <w:r>
        <w:t>如果</w:t>
      </w:r>
      <w:r>
        <w:rPr>
          <w:rFonts w:hint="eastAsia"/>
        </w:rPr>
        <w:t>异议</w:t>
      </w:r>
      <w:r>
        <w:t>是等级异议</w:t>
      </w:r>
      <w:r>
        <w:rPr>
          <w:rFonts w:hint="eastAsia"/>
        </w:rPr>
        <w:t>：系统将“处理结果”填入评级总表的“定级等级”和“最终等级”中，“处理理由”将追加到“定级理由”中。异议表中的“状态”改为“已处理”</w:t>
      </w:r>
    </w:p>
    <w:p w14:paraId="58D17EF0" w14:textId="77777777" w:rsidR="001A08D2" w:rsidRDefault="001A08D2" w:rsidP="001A08D2">
      <w:pPr>
        <w:pStyle w:val="af8"/>
        <w:ind w:left="420" w:firstLineChars="0" w:firstLine="0"/>
      </w:pPr>
      <w:r>
        <w:tab/>
        <w:t>3.2</w:t>
      </w:r>
      <w:r>
        <w:rPr>
          <w:rFonts w:hint="eastAsia"/>
        </w:rPr>
        <w:t>如果异议是指标</w:t>
      </w:r>
      <w:r w:rsidRPr="00C53610">
        <w:rPr>
          <w:rFonts w:hint="eastAsia"/>
        </w:rPr>
        <w:t>异议</w:t>
      </w:r>
      <w:r>
        <w:rPr>
          <w:rFonts w:hint="eastAsia"/>
        </w:rPr>
        <w:t>：系统将“处理结果</w:t>
      </w:r>
      <w:r w:rsidRPr="00D92E5C">
        <w:rPr>
          <w:rFonts w:hint="eastAsia"/>
        </w:rPr>
        <w:t>”</w:t>
      </w:r>
      <w:r>
        <w:rPr>
          <w:rFonts w:hint="eastAsia"/>
        </w:rPr>
        <w:t>填入评级明细表的“评级得分”中，“处理理由”将</w:t>
      </w:r>
      <w:r>
        <w:t>追加到</w:t>
      </w:r>
      <w:r>
        <w:rPr>
          <w:rFonts w:hint="eastAsia"/>
        </w:rPr>
        <w:t>“评级</w:t>
      </w:r>
      <w:r w:rsidRPr="005E391D">
        <w:rPr>
          <w:rFonts w:hint="eastAsia"/>
        </w:rPr>
        <w:t>理由”中</w:t>
      </w:r>
      <w:r>
        <w:rPr>
          <w:rFonts w:hint="eastAsia"/>
        </w:rPr>
        <w:t>。</w:t>
      </w:r>
      <w:r w:rsidRPr="00662AD1">
        <w:rPr>
          <w:rFonts w:hint="eastAsia"/>
        </w:rPr>
        <w:t>异议表中的“状态”改为“已处理”</w:t>
      </w:r>
    </w:p>
    <w:p w14:paraId="77FF9766" w14:textId="77777777" w:rsidR="001A08D2" w:rsidRDefault="001A08D2" w:rsidP="001A08D2">
      <w:pPr>
        <w:pStyle w:val="af8"/>
        <w:ind w:left="420" w:firstLineChars="0" w:firstLine="0"/>
      </w:pPr>
      <w:commentRangeStart w:id="17"/>
      <w:r>
        <w:rPr>
          <w:rFonts w:hint="eastAsia"/>
        </w:rPr>
        <w:t>4.</w:t>
      </w:r>
      <w:r>
        <w:rPr>
          <w:rFonts w:hint="eastAsia"/>
        </w:rPr>
        <w:t>用户如果填写处理理由，按下“维持原处理结果”，系统将进行如下处理：</w:t>
      </w:r>
      <w:r w:rsidRPr="002849E4">
        <w:rPr>
          <w:rFonts w:hint="eastAsia"/>
        </w:rPr>
        <w:t>异议表中的“状态”改为“已处理”</w:t>
      </w:r>
      <w:r>
        <w:rPr>
          <w:rFonts w:hint="eastAsia"/>
        </w:rPr>
        <w:t>。</w:t>
      </w:r>
      <w:r w:rsidRPr="00A55D3C">
        <w:rPr>
          <w:rFonts w:hint="eastAsia"/>
        </w:rPr>
        <w:t>处理理由</w:t>
      </w:r>
      <w:r>
        <w:rPr>
          <w:rFonts w:hint="eastAsia"/>
        </w:rPr>
        <w:t>追加到</w:t>
      </w:r>
      <w:r w:rsidRPr="00A55D3C">
        <w:rPr>
          <w:rFonts w:hint="eastAsia"/>
        </w:rPr>
        <w:t>“定级理由”</w:t>
      </w:r>
      <w:r>
        <w:rPr>
          <w:rFonts w:hint="eastAsia"/>
        </w:rPr>
        <w:t>或</w:t>
      </w:r>
      <w:r w:rsidRPr="00A55D3C">
        <w:rPr>
          <w:rFonts w:hint="eastAsia"/>
        </w:rPr>
        <w:t>“评级理由”</w:t>
      </w:r>
      <w:r>
        <w:rPr>
          <w:rFonts w:hint="eastAsia"/>
        </w:rPr>
        <w:t>中。（可能会数据库长度溢出。）</w:t>
      </w:r>
    </w:p>
    <w:p w14:paraId="23601892" w14:textId="77777777" w:rsidR="001A08D2" w:rsidRPr="00523644" w:rsidRDefault="001A08D2" w:rsidP="001A08D2">
      <w:pPr>
        <w:pStyle w:val="af8"/>
        <w:ind w:left="420" w:firstLineChars="0" w:firstLine="0"/>
      </w:pPr>
      <w:r>
        <w:rPr>
          <w:rFonts w:hint="eastAsia"/>
        </w:rPr>
        <w:t>5.</w:t>
      </w:r>
      <w:r>
        <w:rPr>
          <w:rFonts w:hint="eastAsia"/>
        </w:rPr>
        <w:t>用户如果处理了全部的异议，则将总表中该金融机构评级信息的的状态改为“</w:t>
      </w:r>
      <w:r>
        <w:t>31</w:t>
      </w:r>
      <w:r>
        <w:rPr>
          <w:rFonts w:hint="eastAsia"/>
        </w:rPr>
        <w:t>”</w:t>
      </w:r>
      <w:r>
        <w:rPr>
          <w:rFonts w:hint="eastAsia"/>
        </w:rPr>
        <w:t>-</w:t>
      </w:r>
      <w:r>
        <w:rPr>
          <w:rFonts w:hint="eastAsia"/>
        </w:rPr>
        <w:t>复评公示中</w:t>
      </w:r>
      <w:r>
        <w:t>.</w:t>
      </w:r>
      <w:commentRangeEnd w:id="17"/>
      <w:r>
        <w:rPr>
          <w:rStyle w:val="afc"/>
          <w:rFonts w:eastAsia="宋体"/>
          <w:kern w:val="0"/>
          <w:lang w:val="x-none" w:eastAsia="x-none"/>
        </w:rPr>
        <w:commentReference w:id="17"/>
      </w:r>
    </w:p>
    <w:p w14:paraId="3879E864" w14:textId="77777777" w:rsidR="001A08D2" w:rsidRDefault="001A08D2" w:rsidP="001A08D2">
      <w:pPr>
        <w:pStyle w:val="3"/>
      </w:pPr>
      <w:r>
        <w:rPr>
          <w:rFonts w:hint="eastAsia"/>
        </w:rPr>
        <w:t>上传监管意见书</w:t>
      </w:r>
    </w:p>
    <w:p w14:paraId="37D504D8" w14:textId="77777777" w:rsidR="001A08D2" w:rsidRPr="002B2B0E" w:rsidRDefault="001A08D2" w:rsidP="001A08D2">
      <w:pPr>
        <w:pStyle w:val="af8"/>
        <w:numPr>
          <w:ilvl w:val="0"/>
          <w:numId w:val="25"/>
        </w:numPr>
        <w:ind w:firstLineChars="0"/>
      </w:pPr>
      <w:r>
        <w:rPr>
          <w:rFonts w:hint="eastAsia"/>
        </w:rPr>
        <w:t>描述：在公示阶段</w:t>
      </w:r>
      <w:r w:rsidRPr="00811959">
        <w:rPr>
          <w:rFonts w:hint="eastAsia"/>
        </w:rPr>
        <w:t>，人行用户用于</w:t>
      </w:r>
      <w:r>
        <w:rPr>
          <w:rFonts w:hint="eastAsia"/>
        </w:rPr>
        <w:t>上传金融机构的监管意见书</w:t>
      </w:r>
      <w:r w:rsidRPr="00811959">
        <w:rPr>
          <w:rFonts w:hint="eastAsia"/>
        </w:rPr>
        <w:t>，涉及的相关表操作：机构评级总表（</w:t>
      </w:r>
      <w:r w:rsidRPr="00811959">
        <w:rPr>
          <w:rFonts w:hint="eastAsia"/>
        </w:rPr>
        <w:t>ORG_RATE</w:t>
      </w:r>
      <w:r w:rsidRPr="00811959">
        <w:rPr>
          <w:rFonts w:hint="eastAsia"/>
        </w:rPr>
        <w:t>）</w:t>
      </w:r>
      <w:r>
        <w:rPr>
          <w:rFonts w:hint="eastAsia"/>
        </w:rPr>
        <w:t>。</w:t>
      </w:r>
    </w:p>
    <w:p w14:paraId="02279502" w14:textId="77777777" w:rsidR="001A08D2" w:rsidRPr="002B4405" w:rsidRDefault="001A08D2" w:rsidP="001A08D2">
      <w:pPr>
        <w:numPr>
          <w:ilvl w:val="0"/>
          <w:numId w:val="25"/>
        </w:numPr>
      </w:pPr>
      <w:r w:rsidRPr="002B4405">
        <w:rPr>
          <w:rFonts w:hint="eastAsia"/>
        </w:rPr>
        <w:t>权限：人民银行评级管理者角色</w:t>
      </w:r>
      <w:r w:rsidRPr="002B4405">
        <w:rPr>
          <w:rFonts w:hint="eastAsia"/>
        </w:rPr>
        <w:t>1</w:t>
      </w:r>
      <w:r w:rsidRPr="002B4405">
        <w:rPr>
          <w:rFonts w:hint="eastAsia"/>
        </w:rPr>
        <w:t>（</w:t>
      </w:r>
      <w:r w:rsidRPr="002B4405">
        <w:rPr>
          <w:rFonts w:hint="eastAsia"/>
        </w:rPr>
        <w:t>2,3,4</w:t>
      </w:r>
      <w:r w:rsidRPr="002B4405">
        <w:rPr>
          <w:rFonts w:hint="eastAsia"/>
        </w:rPr>
        <w:t>）</w:t>
      </w:r>
    </w:p>
    <w:p w14:paraId="438C2C97" w14:textId="77777777" w:rsidR="001A08D2" w:rsidRDefault="001A08D2" w:rsidP="001A08D2">
      <w:pPr>
        <w:numPr>
          <w:ilvl w:val="0"/>
          <w:numId w:val="25"/>
        </w:numPr>
      </w:pPr>
      <w:r w:rsidRPr="002B4405">
        <w:rPr>
          <w:rFonts w:hint="eastAsia"/>
        </w:rPr>
        <w:t>流程说明：</w:t>
      </w:r>
    </w:p>
    <w:p w14:paraId="739785E8" w14:textId="77777777" w:rsidR="001A08D2" w:rsidRDefault="001A08D2" w:rsidP="00051345">
      <w:pPr>
        <w:ind w:leftChars="200" w:left="480"/>
      </w:pPr>
      <w:r>
        <w:rPr>
          <w:rFonts w:hint="eastAsia"/>
        </w:rPr>
        <w:t>1.</w:t>
      </w:r>
      <w:r>
        <w:rPr>
          <w:rFonts w:hint="eastAsia"/>
        </w:rPr>
        <w:t>用户选择单条金融机构评级信息，点击“上传监管意见书”，进上传监管意见书界面。</w:t>
      </w:r>
      <w:r>
        <w:t>要求</w:t>
      </w:r>
      <w:r>
        <w:rPr>
          <w:rFonts w:hint="eastAsia"/>
        </w:rPr>
        <w:t>：</w:t>
      </w:r>
      <w:r>
        <w:t>只允许选择</w:t>
      </w:r>
      <w:r>
        <w:rPr>
          <w:rFonts w:hint="eastAsia"/>
        </w:rPr>
        <w:t>状态在“结果公示阶段”且年度为本年度的金融机构评级信息进行上</w:t>
      </w:r>
      <w:r>
        <w:rPr>
          <w:rFonts w:hint="eastAsia"/>
        </w:rPr>
        <w:lastRenderedPageBreak/>
        <w:t>传监管意见书。</w:t>
      </w:r>
    </w:p>
    <w:p w14:paraId="16F8F917" w14:textId="77777777" w:rsidR="001A08D2" w:rsidRDefault="001A08D2" w:rsidP="00051345">
      <w:pPr>
        <w:ind w:leftChars="200" w:left="480"/>
      </w:pPr>
      <w:r>
        <w:rPr>
          <w:rFonts w:hint="eastAsia"/>
        </w:rPr>
        <w:t>2.</w:t>
      </w:r>
      <w:r>
        <w:rPr>
          <w:rFonts w:hint="eastAsia"/>
        </w:rPr>
        <w:t>上传界面展示</w:t>
      </w:r>
      <w:r>
        <w:rPr>
          <w:rFonts w:hint="eastAsia"/>
        </w:rPr>
        <w:t xml:space="preserve"> </w:t>
      </w:r>
      <w:r>
        <w:rPr>
          <w:rFonts w:hint="eastAsia"/>
        </w:rPr>
        <w:t>年份，金融机构信息，监管意见书。</w:t>
      </w:r>
    </w:p>
    <w:p w14:paraId="687898BB" w14:textId="77777777" w:rsidR="001A08D2" w:rsidRDefault="001A08D2" w:rsidP="00051345">
      <w:pPr>
        <w:ind w:leftChars="200" w:left="480"/>
      </w:pPr>
      <w:r>
        <w:rPr>
          <w:rFonts w:hint="eastAsia"/>
        </w:rPr>
        <w:t>3.</w:t>
      </w:r>
      <w:r>
        <w:rPr>
          <w:rFonts w:hint="eastAsia"/>
        </w:rPr>
        <w:t>用户选择监管意见书后进行上传。监管意见书可以重复上传，重复上传的将会覆盖掉之前的监管意见书文件。</w:t>
      </w:r>
    </w:p>
    <w:p w14:paraId="758832AB" w14:textId="02F50DAF" w:rsidR="001A08D2" w:rsidRPr="002B4405" w:rsidRDefault="001A08D2" w:rsidP="00051345">
      <w:pPr>
        <w:ind w:leftChars="200" w:left="480"/>
      </w:pPr>
      <w:r>
        <w:rPr>
          <w:rFonts w:hint="eastAsia"/>
        </w:rPr>
        <w:t>4.</w:t>
      </w:r>
      <w:r>
        <w:t>系统处理如下</w:t>
      </w:r>
      <w:r>
        <w:rPr>
          <w:rFonts w:hint="eastAsia"/>
        </w:rPr>
        <w:t>：保留意见书文件，</w:t>
      </w:r>
      <w:r w:rsidRPr="00C77ABF">
        <w:rPr>
          <w:rFonts w:hint="eastAsia"/>
        </w:rPr>
        <w:t>金融机构评级信息</w:t>
      </w:r>
      <w:r w:rsidR="0011146E">
        <w:rPr>
          <w:rFonts w:hint="eastAsia"/>
        </w:rPr>
        <w:t>的“监管意见书状态”设为</w:t>
      </w:r>
      <w:r>
        <w:rPr>
          <w:rFonts w:hint="eastAsia"/>
        </w:rPr>
        <w:t>“</w:t>
      </w:r>
      <w:r>
        <w:rPr>
          <w:rFonts w:hint="eastAsia"/>
        </w:rPr>
        <w:t>01</w:t>
      </w:r>
      <w:r>
        <w:rPr>
          <w:rFonts w:hint="eastAsia"/>
        </w:rPr>
        <w:t>”</w:t>
      </w:r>
      <w:r>
        <w:rPr>
          <w:rFonts w:hint="eastAsia"/>
        </w:rPr>
        <w:t>-</w:t>
      </w:r>
      <w:r>
        <w:rPr>
          <w:rFonts w:hint="eastAsia"/>
        </w:rPr>
        <w:t>已上传。</w:t>
      </w:r>
    </w:p>
    <w:p w14:paraId="7C096958" w14:textId="77777777" w:rsidR="001A08D2" w:rsidRDefault="001A08D2" w:rsidP="001A08D2">
      <w:pPr>
        <w:pStyle w:val="3"/>
      </w:pPr>
      <w:r>
        <w:t>下载整改报告</w:t>
      </w:r>
    </w:p>
    <w:p w14:paraId="15534FBF" w14:textId="6557CA54" w:rsidR="00547807" w:rsidRPr="002B2B0E" w:rsidRDefault="00B004C7" w:rsidP="00547807">
      <w:pPr>
        <w:pStyle w:val="af8"/>
        <w:numPr>
          <w:ilvl w:val="0"/>
          <w:numId w:val="25"/>
        </w:numPr>
        <w:ind w:firstLineChars="0"/>
      </w:pPr>
      <w:r>
        <w:rPr>
          <w:rFonts w:hint="eastAsia"/>
        </w:rPr>
        <w:t>描述：在公示阶段，人行</w:t>
      </w:r>
      <w:r w:rsidR="00547807" w:rsidRPr="00811959">
        <w:rPr>
          <w:rFonts w:hint="eastAsia"/>
        </w:rPr>
        <w:t>用户用于</w:t>
      </w:r>
      <w:r w:rsidR="00561528">
        <w:rPr>
          <w:rFonts w:hint="eastAsia"/>
        </w:rPr>
        <w:t>下载金融机构的整改</w:t>
      </w:r>
      <w:r w:rsidR="004A5A09">
        <w:rPr>
          <w:rFonts w:hint="eastAsia"/>
        </w:rPr>
        <w:t>报告</w:t>
      </w:r>
      <w:r w:rsidR="00547807" w:rsidRPr="00811959">
        <w:rPr>
          <w:rFonts w:hint="eastAsia"/>
        </w:rPr>
        <w:t>，涉及的相关表操作：机构评级总表（</w:t>
      </w:r>
      <w:r w:rsidR="00547807" w:rsidRPr="00811959">
        <w:rPr>
          <w:rFonts w:hint="eastAsia"/>
        </w:rPr>
        <w:t>ORG_RATE</w:t>
      </w:r>
      <w:r w:rsidR="00547807" w:rsidRPr="00811959">
        <w:rPr>
          <w:rFonts w:hint="eastAsia"/>
        </w:rPr>
        <w:t>）</w:t>
      </w:r>
      <w:r w:rsidR="00547807">
        <w:rPr>
          <w:rFonts w:hint="eastAsia"/>
        </w:rPr>
        <w:t>。</w:t>
      </w:r>
    </w:p>
    <w:p w14:paraId="32686359" w14:textId="080284F1" w:rsidR="00B004C7" w:rsidRPr="00B004C7" w:rsidRDefault="00547807" w:rsidP="00B004C7">
      <w:pPr>
        <w:pStyle w:val="af8"/>
        <w:numPr>
          <w:ilvl w:val="0"/>
          <w:numId w:val="25"/>
        </w:numPr>
        <w:ind w:firstLineChars="0"/>
      </w:pPr>
      <w:r w:rsidRPr="002B4405">
        <w:rPr>
          <w:rFonts w:hint="eastAsia"/>
        </w:rPr>
        <w:t>权限：</w:t>
      </w:r>
      <w:r w:rsidR="00B004C7" w:rsidRPr="00B004C7">
        <w:rPr>
          <w:rFonts w:hint="eastAsia"/>
        </w:rPr>
        <w:t>人民银行评级管理者角色</w:t>
      </w:r>
      <w:r w:rsidR="00B004C7" w:rsidRPr="00B004C7">
        <w:rPr>
          <w:rFonts w:hint="eastAsia"/>
        </w:rPr>
        <w:t>1</w:t>
      </w:r>
      <w:r w:rsidR="00B004C7" w:rsidRPr="00B004C7">
        <w:rPr>
          <w:rFonts w:hint="eastAsia"/>
        </w:rPr>
        <w:t>（</w:t>
      </w:r>
      <w:r w:rsidR="00B004C7" w:rsidRPr="00B004C7">
        <w:rPr>
          <w:rFonts w:hint="eastAsia"/>
        </w:rPr>
        <w:t>2,3,4</w:t>
      </w:r>
      <w:r w:rsidR="00B004C7" w:rsidRPr="00B004C7">
        <w:rPr>
          <w:rFonts w:hint="eastAsia"/>
        </w:rPr>
        <w:t>）</w:t>
      </w:r>
      <w:r w:rsidR="00B004C7">
        <w:rPr>
          <w:rFonts w:hint="eastAsia"/>
        </w:rPr>
        <w:t>。</w:t>
      </w:r>
    </w:p>
    <w:p w14:paraId="4E2C8908" w14:textId="5912698E" w:rsidR="00547807" w:rsidRDefault="00547807" w:rsidP="009E3114">
      <w:pPr>
        <w:numPr>
          <w:ilvl w:val="0"/>
          <w:numId w:val="25"/>
        </w:numPr>
      </w:pPr>
      <w:r w:rsidRPr="002B4405">
        <w:rPr>
          <w:rFonts w:hint="eastAsia"/>
        </w:rPr>
        <w:t>流程说明：</w:t>
      </w:r>
    </w:p>
    <w:p w14:paraId="1EE8092A" w14:textId="37C69C5D" w:rsidR="00D36B4B" w:rsidRDefault="00D36B4B" w:rsidP="00D36B4B">
      <w:pPr>
        <w:ind w:left="420"/>
      </w:pPr>
      <w:r>
        <w:rPr>
          <w:rFonts w:hint="eastAsia"/>
        </w:rPr>
        <w:t>1.</w:t>
      </w:r>
      <w:r>
        <w:rPr>
          <w:rFonts w:hint="eastAsia"/>
        </w:rPr>
        <w:t>系统展示整改报告：</w:t>
      </w:r>
    </w:p>
    <w:p w14:paraId="59697121" w14:textId="010F482E" w:rsidR="00D36B4B" w:rsidRDefault="00D36B4B" w:rsidP="00D36B4B">
      <w:pPr>
        <w:ind w:left="420"/>
      </w:pPr>
      <w:r>
        <w:rPr>
          <w:rFonts w:hint="eastAsia"/>
        </w:rPr>
        <w:t xml:space="preserve">1.1 </w:t>
      </w:r>
      <w:r w:rsidR="00C0544B">
        <w:rPr>
          <w:rFonts w:hint="eastAsia"/>
        </w:rPr>
        <w:t>如果“整改报告类型”为全年制</w:t>
      </w:r>
      <w:r w:rsidR="00591173">
        <w:rPr>
          <w:rFonts w:hint="eastAsia"/>
        </w:rPr>
        <w:t>。“报告状态”为：“</w:t>
      </w:r>
      <w:r w:rsidR="00BF6B5E">
        <w:rPr>
          <w:rFonts w:hint="eastAsia"/>
        </w:rPr>
        <w:t>1000</w:t>
      </w:r>
      <w:r w:rsidR="00591173">
        <w:rPr>
          <w:rFonts w:hint="eastAsia"/>
        </w:rPr>
        <w:t>”</w:t>
      </w:r>
      <w:r w:rsidR="00B136C6">
        <w:rPr>
          <w:rFonts w:hint="eastAsia"/>
        </w:rPr>
        <w:t>则在报告名称后显示“</w:t>
      </w:r>
      <w:r w:rsidR="00B136C6" w:rsidRPr="00B136C6">
        <w:rPr>
          <w:rFonts w:hint="eastAsia"/>
        </w:rPr>
        <w:t>（新）</w:t>
      </w:r>
      <w:r w:rsidR="00B136C6">
        <w:rPr>
          <w:rFonts w:hint="eastAsia"/>
        </w:rPr>
        <w:t>”</w:t>
      </w:r>
      <w:r w:rsidR="007D7957">
        <w:rPr>
          <w:rFonts w:hint="eastAsia"/>
        </w:rPr>
        <w:t>。</w:t>
      </w:r>
    </w:p>
    <w:p w14:paraId="4250CA57" w14:textId="69DE2918" w:rsidR="00EE0186" w:rsidRDefault="00EE0186" w:rsidP="00D36B4B">
      <w:pPr>
        <w:ind w:left="420"/>
      </w:pPr>
      <w:r>
        <w:t>1.2</w:t>
      </w:r>
      <w:r>
        <w:rPr>
          <w:rFonts w:hint="eastAsia"/>
        </w:rPr>
        <w:t>如果“整改报告类型”为半</w:t>
      </w:r>
      <w:r w:rsidRPr="00EE0186">
        <w:rPr>
          <w:rFonts w:hint="eastAsia"/>
        </w:rPr>
        <w:t>年制</w:t>
      </w:r>
      <w:r>
        <w:rPr>
          <w:rFonts w:hint="eastAsia"/>
        </w:rPr>
        <w:t>：</w:t>
      </w:r>
    </w:p>
    <w:p w14:paraId="0ADB5B4F" w14:textId="2424CA65" w:rsidR="00EE0186" w:rsidRDefault="00EE0186" w:rsidP="00D36B4B">
      <w:pPr>
        <w:ind w:left="420"/>
      </w:pPr>
      <w:r>
        <w:rPr>
          <w:rFonts w:hint="eastAsia"/>
        </w:rPr>
        <w:t>1.2.1</w:t>
      </w:r>
      <w:r w:rsidRPr="00EE0186">
        <w:rPr>
          <w:rFonts w:hint="eastAsia"/>
        </w:rPr>
        <w:t>“报告状态”为：“</w:t>
      </w:r>
      <w:r>
        <w:rPr>
          <w:rFonts w:hint="eastAsia"/>
        </w:rPr>
        <w:t>01**</w:t>
      </w:r>
      <w:r w:rsidRPr="00EE0186">
        <w:rPr>
          <w:rFonts w:hint="eastAsia"/>
        </w:rPr>
        <w:t>”</w:t>
      </w:r>
      <w:r>
        <w:rPr>
          <w:rFonts w:hint="eastAsia"/>
        </w:rPr>
        <w:t>则在上半年整改报告后显示</w:t>
      </w:r>
      <w:r w:rsidRPr="00EE0186">
        <w:rPr>
          <w:rFonts w:hint="eastAsia"/>
        </w:rPr>
        <w:t>“（新）”</w:t>
      </w:r>
      <w:r w:rsidR="00EB77A2">
        <w:rPr>
          <w:rFonts w:hint="eastAsia"/>
        </w:rPr>
        <w:t>。</w:t>
      </w:r>
    </w:p>
    <w:p w14:paraId="32755BAF" w14:textId="4C0B1684" w:rsidR="00EB77A2" w:rsidRDefault="00EB77A2" w:rsidP="00EB77A2">
      <w:pPr>
        <w:ind w:left="420"/>
      </w:pPr>
      <w:r w:rsidRPr="00EB77A2">
        <w:rPr>
          <w:rFonts w:hint="eastAsia"/>
        </w:rPr>
        <w:t>1.2.1</w:t>
      </w:r>
      <w:r w:rsidRPr="00EB77A2">
        <w:rPr>
          <w:rFonts w:hint="eastAsia"/>
        </w:rPr>
        <w:t>“报告状态”为：“</w:t>
      </w:r>
      <w:r w:rsidRPr="00EB77A2">
        <w:rPr>
          <w:rFonts w:hint="eastAsia"/>
        </w:rPr>
        <w:t>**</w:t>
      </w:r>
      <w:r>
        <w:t>01</w:t>
      </w:r>
      <w:r>
        <w:rPr>
          <w:rFonts w:hint="eastAsia"/>
        </w:rPr>
        <w:t>”则在下</w:t>
      </w:r>
      <w:r w:rsidRPr="00EB77A2">
        <w:rPr>
          <w:rFonts w:hint="eastAsia"/>
        </w:rPr>
        <w:t>半年整改报告后显示“（新）”</w:t>
      </w:r>
      <w:r>
        <w:rPr>
          <w:rFonts w:hint="eastAsia"/>
        </w:rPr>
        <w:t>。</w:t>
      </w:r>
    </w:p>
    <w:p w14:paraId="606BB585" w14:textId="5F49D361" w:rsidR="00EB77A2" w:rsidRPr="00EB77A2" w:rsidRDefault="00EB77A2" w:rsidP="00EB77A2">
      <w:pPr>
        <w:ind w:left="420"/>
      </w:pPr>
      <w:r>
        <w:t>1.2.3</w:t>
      </w:r>
      <w:r>
        <w:t>特殊情况</w:t>
      </w:r>
      <w:r>
        <w:rPr>
          <w:rFonts w:hint="eastAsia"/>
        </w:rPr>
        <w:t>：</w:t>
      </w:r>
      <w:r w:rsidRPr="00EB77A2">
        <w:rPr>
          <w:rFonts w:hint="eastAsia"/>
        </w:rPr>
        <w:t>“报告状态”为：“</w:t>
      </w:r>
      <w:r>
        <w:rPr>
          <w:rFonts w:hint="eastAsia"/>
        </w:rPr>
        <w:t>00</w:t>
      </w:r>
      <w:r w:rsidRPr="00EB77A2">
        <w:rPr>
          <w:rFonts w:hint="eastAsia"/>
        </w:rPr>
        <w:t>01</w:t>
      </w:r>
      <w:r w:rsidRPr="00EB77A2">
        <w:rPr>
          <w:rFonts w:hint="eastAsia"/>
        </w:rPr>
        <w:t>”</w:t>
      </w:r>
      <w:r>
        <w:rPr>
          <w:rFonts w:hint="eastAsia"/>
        </w:rPr>
        <w:t>时，</w:t>
      </w:r>
      <w:r w:rsidR="001B1575">
        <w:rPr>
          <w:rFonts w:hint="eastAsia"/>
        </w:rPr>
        <w:t>“</w:t>
      </w:r>
      <w:r>
        <w:rPr>
          <w:rFonts w:hint="eastAsia"/>
        </w:rPr>
        <w:t>整改报告路径</w:t>
      </w:r>
      <w:r w:rsidR="001B1575">
        <w:rPr>
          <w:rFonts w:hint="eastAsia"/>
        </w:rPr>
        <w:t>”只有一条数据，即为下半年数据，所以在这条</w:t>
      </w:r>
      <w:r w:rsidRPr="00EB77A2">
        <w:rPr>
          <w:rFonts w:hint="eastAsia"/>
        </w:rPr>
        <w:t>整改报告后显示“（新）”。</w:t>
      </w:r>
    </w:p>
    <w:p w14:paraId="1D91D62B" w14:textId="0F6C8B5A" w:rsidR="00547807" w:rsidRDefault="00D36B4B" w:rsidP="00547807">
      <w:pPr>
        <w:ind w:left="420"/>
      </w:pPr>
      <w:r>
        <w:t>2</w:t>
      </w:r>
      <w:r w:rsidR="00547807">
        <w:rPr>
          <w:rFonts w:hint="eastAsia"/>
        </w:rPr>
        <w:t>.</w:t>
      </w:r>
      <w:r>
        <w:rPr>
          <w:rFonts w:hint="eastAsia"/>
        </w:rPr>
        <w:t>在公示阶段，用户点击某个金融机构的下载整改报告链接</w:t>
      </w:r>
      <w:r w:rsidR="00D3686B">
        <w:rPr>
          <w:rFonts w:hint="eastAsia"/>
        </w:rPr>
        <w:t>下载该</w:t>
      </w:r>
      <w:r>
        <w:rPr>
          <w:rFonts w:hint="eastAsia"/>
        </w:rPr>
        <w:t>机构的整改报告。</w:t>
      </w:r>
    </w:p>
    <w:p w14:paraId="4D7A0B0C" w14:textId="6EDE201B" w:rsidR="00296A57" w:rsidRDefault="00296A57" w:rsidP="00547807">
      <w:pPr>
        <w:ind w:left="420"/>
      </w:pPr>
      <w:r>
        <w:lastRenderedPageBreak/>
        <w:t>3.</w:t>
      </w:r>
      <w:r>
        <w:t>系统判定是全年制还是半年制</w:t>
      </w:r>
      <w:r>
        <w:rPr>
          <w:rFonts w:hint="eastAsia"/>
        </w:rPr>
        <w:t>：</w:t>
      </w:r>
    </w:p>
    <w:p w14:paraId="5A829083" w14:textId="2BE4A703" w:rsidR="00296A57" w:rsidRDefault="00296A57" w:rsidP="00547807">
      <w:pPr>
        <w:ind w:left="420"/>
      </w:pPr>
      <w:r>
        <w:rPr>
          <w:rFonts w:hint="eastAsia"/>
        </w:rPr>
        <w:t xml:space="preserve">3.1 </w:t>
      </w:r>
      <w:r>
        <w:rPr>
          <w:rFonts w:hint="eastAsia"/>
        </w:rPr>
        <w:t>如果是全年制：将</w:t>
      </w:r>
      <w:r w:rsidRPr="00296A57">
        <w:rPr>
          <w:rFonts w:hint="eastAsia"/>
        </w:rPr>
        <w:t>“报告状态”</w:t>
      </w:r>
      <w:r>
        <w:rPr>
          <w:rFonts w:hint="eastAsia"/>
        </w:rPr>
        <w:t>设</w:t>
      </w:r>
      <w:r w:rsidRPr="00296A57">
        <w:rPr>
          <w:rFonts w:hint="eastAsia"/>
        </w:rPr>
        <w:t>为：“</w:t>
      </w:r>
      <w:r>
        <w:rPr>
          <w:rFonts w:hint="eastAsia"/>
        </w:rPr>
        <w:t>200</w:t>
      </w:r>
      <w:r>
        <w:t>0</w:t>
      </w:r>
      <w:r w:rsidRPr="00296A57">
        <w:rPr>
          <w:rFonts w:hint="eastAsia"/>
        </w:rPr>
        <w:t>”</w:t>
      </w:r>
      <w:r>
        <w:rPr>
          <w:rFonts w:hint="eastAsia"/>
        </w:rPr>
        <w:t>”（全年制</w:t>
      </w:r>
      <w:r>
        <w:rPr>
          <w:rFonts w:hint="eastAsia"/>
        </w:rPr>
        <w:t>-</w:t>
      </w:r>
      <w:r>
        <w:rPr>
          <w:rFonts w:hint="eastAsia"/>
        </w:rPr>
        <w:t>已下载）</w:t>
      </w:r>
      <w:r w:rsidR="008015D8">
        <w:rPr>
          <w:rFonts w:hint="eastAsia"/>
        </w:rPr>
        <w:t>。</w:t>
      </w:r>
    </w:p>
    <w:p w14:paraId="47703930" w14:textId="77777777" w:rsidR="008015D8" w:rsidRDefault="008015D8" w:rsidP="008015D8">
      <w:pPr>
        <w:ind w:left="420"/>
      </w:pPr>
      <w:r>
        <w:rPr>
          <w:rFonts w:hint="eastAsia"/>
        </w:rPr>
        <w:t>3.2</w:t>
      </w:r>
      <w:r>
        <w:rPr>
          <w:rFonts w:hint="eastAsia"/>
        </w:rPr>
        <w:t>如果是半年制：</w:t>
      </w:r>
    </w:p>
    <w:p w14:paraId="4D1B6AF5" w14:textId="23DC597B" w:rsidR="008015D8" w:rsidRDefault="008015D8" w:rsidP="008015D8">
      <w:pPr>
        <w:ind w:left="420"/>
      </w:pPr>
      <w:r>
        <w:rPr>
          <w:rFonts w:hint="eastAsia"/>
        </w:rPr>
        <w:t>3.2.1</w:t>
      </w:r>
      <w:r>
        <w:rPr>
          <w:rFonts w:hint="eastAsia"/>
        </w:rPr>
        <w:t>如果下载的是上半年报告：将</w:t>
      </w:r>
      <w:r w:rsidRPr="008015D8">
        <w:rPr>
          <w:rFonts w:hint="eastAsia"/>
        </w:rPr>
        <w:t>“报告状态”</w:t>
      </w:r>
      <w:r>
        <w:rPr>
          <w:rFonts w:hint="eastAsia"/>
        </w:rPr>
        <w:t>设为“</w:t>
      </w:r>
      <w:r>
        <w:rPr>
          <w:rFonts w:hint="eastAsia"/>
        </w:rPr>
        <w:t>02**</w:t>
      </w:r>
      <w:r>
        <w:rPr>
          <w:rFonts w:hint="eastAsia"/>
        </w:rPr>
        <w:t>”（半年制</w:t>
      </w:r>
      <w:r>
        <w:rPr>
          <w:rFonts w:hint="eastAsia"/>
        </w:rPr>
        <w:t>-</w:t>
      </w:r>
      <w:r>
        <w:rPr>
          <w:rFonts w:hint="eastAsia"/>
        </w:rPr>
        <w:t>上半年已下载，下半年与之前状态相同）。</w:t>
      </w:r>
    </w:p>
    <w:p w14:paraId="0896396D" w14:textId="08888CB1" w:rsidR="008015D8" w:rsidRPr="00296A57" w:rsidRDefault="008015D8" w:rsidP="008015D8">
      <w:pPr>
        <w:ind w:left="420"/>
      </w:pPr>
      <w:r w:rsidRPr="008015D8">
        <w:rPr>
          <w:rFonts w:hint="eastAsia"/>
        </w:rPr>
        <w:t>3.2.1</w:t>
      </w:r>
      <w:r>
        <w:rPr>
          <w:rFonts w:hint="eastAsia"/>
        </w:rPr>
        <w:t>如果下载的是下</w:t>
      </w:r>
      <w:r w:rsidRPr="008015D8">
        <w:rPr>
          <w:rFonts w:hint="eastAsia"/>
        </w:rPr>
        <w:t>半年报告：将“报告状态”设为“</w:t>
      </w:r>
      <w:r w:rsidRPr="008015D8">
        <w:rPr>
          <w:rFonts w:hint="eastAsia"/>
        </w:rPr>
        <w:t>**</w:t>
      </w:r>
      <w:r w:rsidRPr="008015D8">
        <w:t>02</w:t>
      </w:r>
      <w:r w:rsidRPr="008015D8">
        <w:rPr>
          <w:rFonts w:hint="eastAsia"/>
        </w:rPr>
        <w:t>”（半年制</w:t>
      </w:r>
      <w:r w:rsidRPr="008015D8">
        <w:rPr>
          <w:rFonts w:hint="eastAsia"/>
        </w:rPr>
        <w:t>-</w:t>
      </w:r>
      <w:r w:rsidRPr="008015D8">
        <w:rPr>
          <w:rFonts w:hint="eastAsia"/>
        </w:rPr>
        <w:t>上半年与下载之前状态相同</w:t>
      </w:r>
      <w:r>
        <w:rPr>
          <w:rFonts w:hint="eastAsia"/>
        </w:rPr>
        <w:t>，下半年已下载，</w:t>
      </w:r>
      <w:r w:rsidRPr="008015D8">
        <w:rPr>
          <w:rFonts w:hint="eastAsia"/>
        </w:rPr>
        <w:t>）。</w:t>
      </w:r>
    </w:p>
    <w:p w14:paraId="4068F387" w14:textId="77777777" w:rsidR="00547807" w:rsidRPr="00547807" w:rsidRDefault="00547807" w:rsidP="00547807"/>
    <w:p w14:paraId="49A428B3" w14:textId="77777777" w:rsidR="001A08D2" w:rsidRDefault="001A08D2" w:rsidP="001A08D2">
      <w:pPr>
        <w:pStyle w:val="2"/>
      </w:pPr>
      <w:r>
        <w:rPr>
          <w:rFonts w:hint="eastAsia"/>
        </w:rPr>
        <w:t>评级状态切换</w:t>
      </w:r>
    </w:p>
    <w:p w14:paraId="39BA35C4" w14:textId="77777777" w:rsidR="001A08D2" w:rsidRDefault="001A08D2" w:rsidP="001A08D2">
      <w:pPr>
        <w:pStyle w:val="3"/>
      </w:pPr>
      <w:r>
        <w:t>自动切换</w:t>
      </w:r>
      <w:r>
        <w:rPr>
          <w:rFonts w:hint="eastAsia"/>
        </w:rPr>
        <w:t>功能</w:t>
      </w:r>
    </w:p>
    <w:p w14:paraId="37AD78C5" w14:textId="77777777" w:rsidR="001A08D2" w:rsidRDefault="001A08D2" w:rsidP="001A08D2">
      <w:pPr>
        <w:pStyle w:val="4"/>
      </w:pPr>
      <w:r>
        <w:t>评级表制定阶段</w:t>
      </w:r>
      <w:r>
        <w:rPr>
          <w:rFonts w:hint="eastAsia"/>
        </w:rPr>
        <w:t>-</w:t>
      </w:r>
      <w:r>
        <w:t>-</w:t>
      </w:r>
      <w:r>
        <w:rPr>
          <w:rFonts w:hint="eastAsia"/>
        </w:rPr>
        <w:t>&gt;</w:t>
      </w:r>
      <w:r>
        <w:t>自评阶段</w:t>
      </w:r>
    </w:p>
    <w:p w14:paraId="14FEEBDF" w14:textId="77777777" w:rsidR="001A08D2" w:rsidRPr="002B2B0E" w:rsidRDefault="001A08D2" w:rsidP="001A08D2">
      <w:pPr>
        <w:pStyle w:val="af8"/>
        <w:numPr>
          <w:ilvl w:val="0"/>
          <w:numId w:val="25"/>
        </w:numPr>
        <w:ind w:firstLineChars="0"/>
      </w:pPr>
      <w:r>
        <w:rPr>
          <w:rFonts w:hint="eastAsia"/>
        </w:rPr>
        <w:t>描述：系统自动从</w:t>
      </w:r>
      <w:r w:rsidRPr="00BD78A1">
        <w:rPr>
          <w:rFonts w:hint="eastAsia"/>
        </w:rPr>
        <w:t>评级表制定阶段</w:t>
      </w:r>
      <w:r w:rsidRPr="00BD78A1">
        <w:rPr>
          <w:rFonts w:hint="eastAsia"/>
        </w:rPr>
        <w:t>--&gt;</w:t>
      </w:r>
      <w:r w:rsidRPr="00BD78A1">
        <w:rPr>
          <w:rFonts w:hint="eastAsia"/>
        </w:rPr>
        <w:t>自评阶段</w:t>
      </w:r>
      <w:r>
        <w:rPr>
          <w:rFonts w:hint="eastAsia"/>
        </w:rPr>
        <w:t>，</w:t>
      </w:r>
      <w:r w:rsidRPr="00811959">
        <w:rPr>
          <w:rFonts w:hint="eastAsia"/>
        </w:rPr>
        <w:t>涉及的相关表操作：</w:t>
      </w:r>
      <w:r w:rsidRPr="00E2039D">
        <w:rPr>
          <w:rFonts w:hint="eastAsia"/>
        </w:rPr>
        <w:t>评级模板表（</w:t>
      </w:r>
      <w:r w:rsidRPr="00E2039D">
        <w:rPr>
          <w:rFonts w:hint="eastAsia"/>
        </w:rPr>
        <w:t>RT_TEMPLET</w:t>
      </w:r>
      <w:r w:rsidRPr="00E2039D">
        <w:rPr>
          <w:rFonts w:hint="eastAsia"/>
        </w:rPr>
        <w:t>）</w:t>
      </w:r>
    </w:p>
    <w:p w14:paraId="12AB765F" w14:textId="77777777" w:rsidR="001A08D2" w:rsidRPr="002B4405" w:rsidRDefault="001A08D2" w:rsidP="001A08D2">
      <w:pPr>
        <w:numPr>
          <w:ilvl w:val="0"/>
          <w:numId w:val="25"/>
        </w:numPr>
      </w:pPr>
      <w:r w:rsidRPr="002B4405">
        <w:rPr>
          <w:rFonts w:hint="eastAsia"/>
        </w:rPr>
        <w:t>权限：</w:t>
      </w:r>
      <w:r w:rsidRPr="002B4405">
        <w:t xml:space="preserve"> </w:t>
      </w:r>
    </w:p>
    <w:p w14:paraId="56E8E25E" w14:textId="77777777" w:rsidR="001A08D2" w:rsidRDefault="001A08D2" w:rsidP="001A08D2">
      <w:pPr>
        <w:numPr>
          <w:ilvl w:val="0"/>
          <w:numId w:val="25"/>
        </w:numPr>
      </w:pPr>
      <w:r w:rsidRPr="002B4405">
        <w:rPr>
          <w:rFonts w:hint="eastAsia"/>
        </w:rPr>
        <w:t>流程说明：</w:t>
      </w:r>
    </w:p>
    <w:p w14:paraId="3F411168" w14:textId="77777777" w:rsidR="001A08D2" w:rsidRDefault="001A08D2" w:rsidP="001A08D2">
      <w:pPr>
        <w:ind w:left="420"/>
      </w:pPr>
      <w:r>
        <w:rPr>
          <w:rFonts w:hint="eastAsia"/>
        </w:rPr>
        <w:t>1.</w:t>
      </w:r>
      <w:r>
        <w:rPr>
          <w:rFonts w:hint="eastAsia"/>
        </w:rPr>
        <w:t>系统获取</w:t>
      </w:r>
      <w:r w:rsidRPr="00A34F37">
        <w:rPr>
          <w:rFonts w:hint="eastAsia"/>
        </w:rPr>
        <w:t>评级表制定阶段</w:t>
      </w:r>
      <w:r>
        <w:rPr>
          <w:rFonts w:hint="eastAsia"/>
        </w:rPr>
        <w:t>的结束时间，检查评级模板表中当年度的两种模板总分是否为</w:t>
      </w:r>
      <w:r>
        <w:rPr>
          <w:rFonts w:hint="eastAsia"/>
        </w:rPr>
        <w:t>100</w:t>
      </w:r>
      <w:r>
        <w:rPr>
          <w:rFonts w:hint="eastAsia"/>
        </w:rPr>
        <w:t>分：</w:t>
      </w:r>
    </w:p>
    <w:p w14:paraId="3E4593C7" w14:textId="54B3DFF3" w:rsidR="001A08D2" w:rsidRDefault="001A08D2" w:rsidP="001A08D2">
      <w:pPr>
        <w:ind w:left="420"/>
      </w:pPr>
      <w:r>
        <w:t>1.1</w:t>
      </w:r>
      <w:r>
        <w:t>如果是</w:t>
      </w:r>
      <w:r>
        <w:rPr>
          <w:rFonts w:hint="eastAsia"/>
        </w:rPr>
        <w:t>：</w:t>
      </w:r>
      <w:r>
        <w:t>系统切换到自评阶段</w:t>
      </w:r>
      <w:r>
        <w:rPr>
          <w:rFonts w:hint="eastAsia"/>
        </w:rPr>
        <w:t>，将“</w:t>
      </w:r>
      <w:r w:rsidRPr="00CD7252">
        <w:rPr>
          <w:rFonts w:hint="eastAsia"/>
        </w:rPr>
        <w:t>评级表制定阶段</w:t>
      </w:r>
      <w:r>
        <w:rPr>
          <w:rFonts w:hint="eastAsia"/>
        </w:rPr>
        <w:t>”的“激活状态”设置为“已结束”，“结束时间”设置为当前时间，“</w:t>
      </w:r>
      <w:r w:rsidRPr="006C3C37">
        <w:rPr>
          <w:rFonts w:hint="eastAsia"/>
        </w:rPr>
        <w:t>自评阶段</w:t>
      </w:r>
      <w:r>
        <w:rPr>
          <w:rFonts w:hint="eastAsia"/>
        </w:rPr>
        <w:t>”的“激活状态”设置为“进行中”，“开始时间”设置为当前时间。</w:t>
      </w:r>
    </w:p>
    <w:p w14:paraId="0E4320B3" w14:textId="74D89ECB" w:rsidR="001A08D2" w:rsidRPr="00B70190" w:rsidRDefault="005117DB" w:rsidP="001A08D2">
      <w:pPr>
        <w:ind w:left="420"/>
      </w:pPr>
      <w:r>
        <w:lastRenderedPageBreak/>
        <w:t>1</w:t>
      </w:r>
      <w:r w:rsidR="001A08D2">
        <w:t>.2</w:t>
      </w:r>
      <w:r w:rsidR="001A08D2">
        <w:t>如果不是</w:t>
      </w:r>
      <w:r w:rsidR="001A08D2">
        <w:rPr>
          <w:rFonts w:hint="eastAsia"/>
        </w:rPr>
        <w:t>100</w:t>
      </w:r>
      <w:r w:rsidR="001A08D2">
        <w:rPr>
          <w:rFonts w:hint="eastAsia"/>
        </w:rPr>
        <w:t>分，将不会自动切换，将切换失败的提示信息填入到备注中，需要管理员设定到</w:t>
      </w:r>
      <w:r w:rsidR="001A08D2">
        <w:rPr>
          <w:rFonts w:hint="eastAsia"/>
        </w:rPr>
        <w:t>100</w:t>
      </w:r>
      <w:r w:rsidR="001A08D2">
        <w:rPr>
          <w:rFonts w:hint="eastAsia"/>
        </w:rPr>
        <w:t>分后手动切换。</w:t>
      </w:r>
    </w:p>
    <w:p w14:paraId="404A199E" w14:textId="77777777" w:rsidR="001A08D2" w:rsidRDefault="001A08D2" w:rsidP="001A08D2">
      <w:pPr>
        <w:pStyle w:val="4"/>
      </w:pPr>
      <w:r>
        <w:t>自评阶段</w:t>
      </w:r>
      <w:r>
        <w:rPr>
          <w:rFonts w:hint="eastAsia"/>
        </w:rPr>
        <w:t>-</w:t>
      </w:r>
      <w:r>
        <w:t>-</w:t>
      </w:r>
      <w:r>
        <w:rPr>
          <w:rFonts w:hint="eastAsia"/>
        </w:rPr>
        <w:t>&gt;</w:t>
      </w:r>
      <w:r>
        <w:rPr>
          <w:rFonts w:hint="eastAsia"/>
        </w:rPr>
        <w:t>初评阶段</w:t>
      </w:r>
    </w:p>
    <w:p w14:paraId="75C58AC7" w14:textId="77777777" w:rsidR="001A08D2" w:rsidRPr="002B2B0E" w:rsidRDefault="001A08D2" w:rsidP="001A08D2">
      <w:pPr>
        <w:pStyle w:val="af8"/>
        <w:numPr>
          <w:ilvl w:val="0"/>
          <w:numId w:val="25"/>
        </w:numPr>
        <w:ind w:firstLineChars="0"/>
      </w:pPr>
      <w:r>
        <w:rPr>
          <w:rFonts w:hint="eastAsia"/>
        </w:rPr>
        <w:t>描述：系统自动从</w:t>
      </w:r>
      <w:r w:rsidRPr="00BD78A1">
        <w:rPr>
          <w:rFonts w:hint="eastAsia"/>
        </w:rPr>
        <w:t>自评阶段</w:t>
      </w:r>
      <w:r>
        <w:rPr>
          <w:rFonts w:hint="eastAsia"/>
        </w:rPr>
        <w:t>-&gt;</w:t>
      </w:r>
      <w:r>
        <w:rPr>
          <w:rFonts w:hint="eastAsia"/>
        </w:rPr>
        <w:t>初评阶段，</w:t>
      </w:r>
      <w:r w:rsidRPr="00811959">
        <w:rPr>
          <w:rFonts w:hint="eastAsia"/>
        </w:rPr>
        <w:t>涉及的相关表操作：</w:t>
      </w:r>
      <w:r w:rsidRPr="00E2039D">
        <w:rPr>
          <w:rFonts w:hint="eastAsia"/>
        </w:rPr>
        <w:t>评级模板表（</w:t>
      </w:r>
      <w:r w:rsidRPr="00E2039D">
        <w:rPr>
          <w:rFonts w:hint="eastAsia"/>
        </w:rPr>
        <w:t>RT_TEMPLET</w:t>
      </w:r>
      <w:r w:rsidRPr="00E2039D">
        <w:rPr>
          <w:rFonts w:hint="eastAsia"/>
        </w:rPr>
        <w:t>）</w:t>
      </w:r>
    </w:p>
    <w:p w14:paraId="3669DFF7" w14:textId="77777777" w:rsidR="001A08D2" w:rsidRPr="002B4405" w:rsidRDefault="001A08D2" w:rsidP="001A08D2">
      <w:pPr>
        <w:numPr>
          <w:ilvl w:val="0"/>
          <w:numId w:val="25"/>
        </w:numPr>
      </w:pPr>
      <w:r w:rsidRPr="002B4405">
        <w:rPr>
          <w:rFonts w:hint="eastAsia"/>
        </w:rPr>
        <w:t>权限：</w:t>
      </w:r>
      <w:r w:rsidRPr="002B4405">
        <w:t xml:space="preserve"> </w:t>
      </w:r>
    </w:p>
    <w:p w14:paraId="16C1E152" w14:textId="77777777" w:rsidR="001A08D2" w:rsidRDefault="001A08D2" w:rsidP="001A08D2">
      <w:pPr>
        <w:numPr>
          <w:ilvl w:val="0"/>
          <w:numId w:val="25"/>
        </w:numPr>
      </w:pPr>
      <w:r w:rsidRPr="002B4405">
        <w:rPr>
          <w:rFonts w:hint="eastAsia"/>
        </w:rPr>
        <w:t>流程说明：</w:t>
      </w:r>
    </w:p>
    <w:p w14:paraId="26EDD16B" w14:textId="77777777" w:rsidR="001A08D2" w:rsidRDefault="001A08D2" w:rsidP="001A08D2">
      <w:pPr>
        <w:ind w:left="420" w:firstLine="420"/>
      </w:pPr>
      <w:r w:rsidRPr="00030A65">
        <w:rPr>
          <w:rFonts w:hint="eastAsia"/>
        </w:rPr>
        <w:t>1.</w:t>
      </w:r>
      <w:r w:rsidRPr="00030A65">
        <w:rPr>
          <w:rFonts w:hint="eastAsia"/>
        </w:rPr>
        <w:t>系统获取</w:t>
      </w:r>
      <w:r>
        <w:rPr>
          <w:rFonts w:hint="eastAsia"/>
        </w:rPr>
        <w:t>自评阶段</w:t>
      </w:r>
      <w:r w:rsidRPr="00030A65">
        <w:rPr>
          <w:rFonts w:hint="eastAsia"/>
        </w:rPr>
        <w:t>的结束时间</w:t>
      </w:r>
      <w:r>
        <w:rPr>
          <w:rFonts w:hint="eastAsia"/>
        </w:rPr>
        <w:t>，在当前时间到达结束时间时，进行切换到初评阶段操作。</w:t>
      </w:r>
    </w:p>
    <w:p w14:paraId="0C87CC6B" w14:textId="77777777" w:rsidR="001A08D2" w:rsidRDefault="001A08D2" w:rsidP="001A08D2">
      <w:pPr>
        <w:ind w:left="420" w:firstLine="300"/>
      </w:pPr>
      <w:r>
        <w:t>2.</w:t>
      </w:r>
      <w:r>
        <w:t>系统判定是否所有的金融机构评级信息的状态都为</w:t>
      </w:r>
      <w:r>
        <w:rPr>
          <w:rFonts w:hint="eastAsia"/>
        </w:rPr>
        <w:t>“</w:t>
      </w:r>
      <w:r w:rsidRPr="00030A65">
        <w:rPr>
          <w:rFonts w:hint="eastAsia"/>
        </w:rPr>
        <w:t>自评阶段—</w:t>
      </w:r>
      <w:r w:rsidRPr="00030A65">
        <w:rPr>
          <w:rFonts w:hint="eastAsia"/>
        </w:rPr>
        <w:t>&gt;</w:t>
      </w:r>
      <w:r w:rsidRPr="00030A65">
        <w:rPr>
          <w:rFonts w:hint="eastAsia"/>
        </w:rPr>
        <w:t>复核通过</w:t>
      </w:r>
      <w:r>
        <w:rPr>
          <w:rFonts w:hint="eastAsia"/>
        </w:rPr>
        <w:t>”</w:t>
      </w:r>
    </w:p>
    <w:p w14:paraId="50B9D07B" w14:textId="77777777" w:rsidR="001A08D2" w:rsidRDefault="001A08D2" w:rsidP="001A08D2">
      <w:pPr>
        <w:ind w:left="420" w:firstLine="300"/>
      </w:pPr>
      <w:r>
        <w:t>2.1</w:t>
      </w:r>
      <w:r w:rsidRPr="00030A65">
        <w:rPr>
          <w:rFonts w:hint="eastAsia"/>
        </w:rPr>
        <w:t>金融机构评级信息的状态</w:t>
      </w:r>
      <w:r>
        <w:rPr>
          <w:rFonts w:hint="eastAsia"/>
        </w:rPr>
        <w:t>为“</w:t>
      </w:r>
      <w:r w:rsidRPr="00030A65">
        <w:rPr>
          <w:rFonts w:hint="eastAsia"/>
        </w:rPr>
        <w:t>自评阶段—</w:t>
      </w:r>
      <w:r w:rsidRPr="00030A65">
        <w:rPr>
          <w:rFonts w:hint="eastAsia"/>
        </w:rPr>
        <w:t>&gt;</w:t>
      </w:r>
      <w:r w:rsidRPr="00030A65">
        <w:rPr>
          <w:rFonts w:hint="eastAsia"/>
        </w:rPr>
        <w:t>复核通过”</w:t>
      </w:r>
      <w:r>
        <w:rPr>
          <w:rFonts w:hint="eastAsia"/>
        </w:rPr>
        <w:t>，系统修改其状态为“</w:t>
      </w:r>
      <w:r w:rsidRPr="00407036">
        <w:rPr>
          <w:rFonts w:hint="eastAsia"/>
        </w:rPr>
        <w:t>初评阶段</w:t>
      </w:r>
      <w:r w:rsidRPr="00407036">
        <w:rPr>
          <w:rFonts w:hint="eastAsia"/>
        </w:rPr>
        <w:t>--&gt;</w:t>
      </w:r>
      <w:r w:rsidRPr="00407036">
        <w:rPr>
          <w:rFonts w:hint="eastAsia"/>
        </w:rPr>
        <w:t>待初评</w:t>
      </w:r>
      <w:r>
        <w:rPr>
          <w:rFonts w:hint="eastAsia"/>
        </w:rPr>
        <w:t>”</w:t>
      </w:r>
    </w:p>
    <w:p w14:paraId="037FCD96" w14:textId="77777777" w:rsidR="001A08D2" w:rsidRPr="00BB449D" w:rsidRDefault="001A08D2" w:rsidP="001A08D2">
      <w:pPr>
        <w:ind w:left="420" w:firstLine="300"/>
        <w:rPr>
          <w:lang w:val="x-none"/>
        </w:rPr>
      </w:pPr>
      <w:r>
        <w:t>2.2</w:t>
      </w:r>
      <w:r w:rsidRPr="00407036">
        <w:rPr>
          <w:rFonts w:hint="eastAsia"/>
        </w:rPr>
        <w:t>金融机构评级信息的状态为“自评阶段—</w:t>
      </w:r>
      <w:r w:rsidRPr="00407036">
        <w:rPr>
          <w:rFonts w:hint="eastAsia"/>
        </w:rPr>
        <w:t>&gt;</w:t>
      </w:r>
      <w:r w:rsidRPr="00407036">
        <w:rPr>
          <w:rFonts w:hint="eastAsia"/>
        </w:rPr>
        <w:t>待复核</w:t>
      </w:r>
      <w:r>
        <w:rPr>
          <w:rFonts w:hint="eastAsia"/>
        </w:rPr>
        <w:t>”</w:t>
      </w:r>
      <w:r>
        <w:rPr>
          <w:lang w:val="x-none"/>
        </w:rPr>
        <w:t>，</w:t>
      </w:r>
      <w:r w:rsidRPr="00DE701B">
        <w:rPr>
          <w:rFonts w:hint="eastAsia"/>
          <w:lang w:val="x-none"/>
        </w:rPr>
        <w:t>系统修改其状态为“初评阶段</w:t>
      </w:r>
      <w:r w:rsidRPr="00DE701B">
        <w:rPr>
          <w:rFonts w:hint="eastAsia"/>
          <w:lang w:val="x-none"/>
        </w:rPr>
        <w:t>--&gt;</w:t>
      </w:r>
      <w:r w:rsidRPr="00DE701B">
        <w:rPr>
          <w:rFonts w:hint="eastAsia"/>
          <w:lang w:val="x-none"/>
        </w:rPr>
        <w:t>待初评”</w:t>
      </w:r>
      <w:r>
        <w:rPr>
          <w:rFonts w:hint="eastAsia"/>
          <w:lang w:val="x-none"/>
        </w:rPr>
        <w:t>。</w:t>
      </w:r>
    </w:p>
    <w:p w14:paraId="58FEB13B" w14:textId="77777777" w:rsidR="001A08D2" w:rsidRDefault="001A08D2" w:rsidP="001A08D2">
      <w:pPr>
        <w:ind w:left="420" w:firstLine="300"/>
      </w:pPr>
      <w:commentRangeStart w:id="18"/>
      <w:r>
        <w:rPr>
          <w:rFonts w:hint="eastAsia"/>
        </w:rPr>
        <w:t>2.3</w:t>
      </w:r>
      <w:r w:rsidRPr="004E2DC7">
        <w:rPr>
          <w:rFonts w:hint="eastAsia"/>
        </w:rPr>
        <w:t>金融机构评级信息的状态为“自评阶段—</w:t>
      </w:r>
      <w:r w:rsidRPr="004E2DC7">
        <w:rPr>
          <w:rFonts w:hint="eastAsia"/>
        </w:rPr>
        <w:t>&gt;</w:t>
      </w:r>
      <w:r w:rsidRPr="004E2DC7">
        <w:rPr>
          <w:rFonts w:hint="eastAsia"/>
        </w:rPr>
        <w:t>复核</w:t>
      </w:r>
      <w:r>
        <w:t>拒绝</w:t>
      </w:r>
      <w:r w:rsidRPr="004E2DC7">
        <w:rPr>
          <w:rFonts w:hint="eastAsia"/>
        </w:rPr>
        <w:t>”</w:t>
      </w:r>
      <w:commentRangeEnd w:id="18"/>
      <w:r>
        <w:rPr>
          <w:rStyle w:val="afc"/>
          <w:rFonts w:eastAsia="宋体"/>
          <w:kern w:val="0"/>
          <w:lang w:val="x-none" w:eastAsia="x-none"/>
        </w:rPr>
        <w:commentReference w:id="18"/>
      </w:r>
      <w:r>
        <w:rPr>
          <w:rFonts w:hint="eastAsia"/>
        </w:rPr>
        <w:t>，</w:t>
      </w:r>
      <w:r w:rsidRPr="0093032A">
        <w:rPr>
          <w:rFonts w:hint="eastAsia"/>
        </w:rPr>
        <w:t>系统修改其状态为“初评阶段</w:t>
      </w:r>
      <w:r w:rsidRPr="0093032A">
        <w:rPr>
          <w:rFonts w:hint="eastAsia"/>
        </w:rPr>
        <w:t>--&gt;</w:t>
      </w:r>
      <w:r w:rsidRPr="0093032A">
        <w:rPr>
          <w:rFonts w:hint="eastAsia"/>
        </w:rPr>
        <w:t>待初评”。</w:t>
      </w:r>
    </w:p>
    <w:p w14:paraId="3DE2180C" w14:textId="77777777" w:rsidR="001A08D2" w:rsidRPr="00C35BDF" w:rsidRDefault="001A08D2" w:rsidP="001A08D2">
      <w:pPr>
        <w:ind w:left="420" w:firstLine="300"/>
      </w:pPr>
      <w:r>
        <w:rPr>
          <w:rFonts w:hint="eastAsia"/>
        </w:rPr>
        <w:t>2.4</w:t>
      </w:r>
      <w:r w:rsidRPr="00BB449D">
        <w:rPr>
          <w:rFonts w:hint="eastAsia"/>
        </w:rPr>
        <w:t>金融机构评级信息的状态为“自评阶段—</w:t>
      </w:r>
      <w:r w:rsidRPr="00BB449D">
        <w:rPr>
          <w:rFonts w:hint="eastAsia"/>
        </w:rPr>
        <w:t>&gt;</w:t>
      </w:r>
      <w:r>
        <w:rPr>
          <w:rFonts w:hint="eastAsia"/>
        </w:rPr>
        <w:t>自评中</w:t>
      </w:r>
      <w:r w:rsidRPr="00BB449D">
        <w:rPr>
          <w:rFonts w:hint="eastAsia"/>
        </w:rPr>
        <w:t>”</w:t>
      </w:r>
      <w:r>
        <w:rPr>
          <w:rFonts w:hint="eastAsia"/>
        </w:rPr>
        <w:t>，系统修改其状态为“</w:t>
      </w:r>
      <w:r w:rsidRPr="00BB449D">
        <w:rPr>
          <w:rFonts w:hint="eastAsia"/>
        </w:rPr>
        <w:t>初评阶段</w:t>
      </w:r>
      <w:r w:rsidRPr="00BB449D">
        <w:rPr>
          <w:rFonts w:hint="eastAsia"/>
        </w:rPr>
        <w:t>--&gt;</w:t>
      </w:r>
      <w:r w:rsidRPr="00BB449D">
        <w:rPr>
          <w:rFonts w:hint="eastAsia"/>
        </w:rPr>
        <w:t>待初评”</w:t>
      </w:r>
      <w:r>
        <w:rPr>
          <w:rFonts w:hint="eastAsia"/>
        </w:rPr>
        <w:t>，“自评得分”为</w:t>
      </w:r>
      <w:r>
        <w:rPr>
          <w:rFonts w:hint="eastAsia"/>
        </w:rPr>
        <w:t>0</w:t>
      </w:r>
      <w:r>
        <w:rPr>
          <w:rFonts w:hint="eastAsia"/>
        </w:rPr>
        <w:t>分。自评明细表中没有填写的得分为</w:t>
      </w:r>
      <w:r>
        <w:rPr>
          <w:rFonts w:hint="eastAsia"/>
        </w:rPr>
        <w:t>0</w:t>
      </w:r>
      <w:r>
        <w:rPr>
          <w:rFonts w:hint="eastAsia"/>
        </w:rPr>
        <w:t>分。</w:t>
      </w:r>
    </w:p>
    <w:p w14:paraId="25C1689E" w14:textId="77777777" w:rsidR="001A08D2" w:rsidRDefault="001A08D2" w:rsidP="001A08D2">
      <w:pPr>
        <w:pStyle w:val="4"/>
      </w:pPr>
      <w:r>
        <w:lastRenderedPageBreak/>
        <w:t>初评阶段</w:t>
      </w:r>
      <w:r>
        <w:rPr>
          <w:rFonts w:hint="eastAsia"/>
        </w:rPr>
        <w:t>-</w:t>
      </w:r>
      <w:r>
        <w:t>-</w:t>
      </w:r>
      <w:r>
        <w:rPr>
          <w:rFonts w:hint="eastAsia"/>
        </w:rPr>
        <w:t>&gt;</w:t>
      </w:r>
      <w:r>
        <w:rPr>
          <w:rFonts w:hint="eastAsia"/>
        </w:rPr>
        <w:t>复评阶段</w:t>
      </w:r>
    </w:p>
    <w:p w14:paraId="07D72A3A" w14:textId="77777777" w:rsidR="001A08D2" w:rsidRPr="002B2B0E" w:rsidRDefault="001A08D2" w:rsidP="001A08D2">
      <w:pPr>
        <w:pStyle w:val="af8"/>
        <w:numPr>
          <w:ilvl w:val="0"/>
          <w:numId w:val="25"/>
        </w:numPr>
        <w:ind w:firstLineChars="0"/>
      </w:pPr>
      <w:r>
        <w:rPr>
          <w:rFonts w:hint="eastAsia"/>
        </w:rPr>
        <w:t>描述：系统自动从</w:t>
      </w:r>
      <w:r w:rsidRPr="00B840D1">
        <w:rPr>
          <w:rFonts w:hint="eastAsia"/>
        </w:rPr>
        <w:t>初评阶段</w:t>
      </w:r>
      <w:r w:rsidRPr="00B840D1">
        <w:rPr>
          <w:rFonts w:hint="eastAsia"/>
        </w:rPr>
        <w:t>--&gt;</w:t>
      </w:r>
      <w:r w:rsidRPr="00B840D1">
        <w:rPr>
          <w:rFonts w:hint="eastAsia"/>
        </w:rPr>
        <w:t>复评阶段</w:t>
      </w:r>
      <w:r>
        <w:rPr>
          <w:rFonts w:hint="eastAsia"/>
        </w:rPr>
        <w:t>，</w:t>
      </w:r>
      <w:r w:rsidRPr="00811959">
        <w:rPr>
          <w:rFonts w:hint="eastAsia"/>
        </w:rPr>
        <w:t>涉及的相关表操作：</w:t>
      </w:r>
      <w:r w:rsidRPr="00E2039D">
        <w:rPr>
          <w:rFonts w:hint="eastAsia"/>
        </w:rPr>
        <w:t>评级模板表（</w:t>
      </w:r>
      <w:r w:rsidRPr="00E2039D">
        <w:rPr>
          <w:rFonts w:hint="eastAsia"/>
        </w:rPr>
        <w:t>RT_TEMPLET</w:t>
      </w:r>
      <w:r w:rsidRPr="00E2039D">
        <w:rPr>
          <w:rFonts w:hint="eastAsia"/>
        </w:rPr>
        <w:t>）</w:t>
      </w:r>
    </w:p>
    <w:p w14:paraId="647BA8B8" w14:textId="77777777" w:rsidR="001A08D2" w:rsidRPr="002B4405" w:rsidRDefault="001A08D2" w:rsidP="001A08D2">
      <w:pPr>
        <w:numPr>
          <w:ilvl w:val="0"/>
          <w:numId w:val="25"/>
        </w:numPr>
      </w:pPr>
      <w:r w:rsidRPr="002B4405">
        <w:rPr>
          <w:rFonts w:hint="eastAsia"/>
        </w:rPr>
        <w:t>权限：</w:t>
      </w:r>
      <w:r w:rsidRPr="002B4405">
        <w:t xml:space="preserve"> </w:t>
      </w:r>
    </w:p>
    <w:p w14:paraId="770476C7" w14:textId="77777777" w:rsidR="001A08D2" w:rsidRDefault="001A08D2" w:rsidP="001A08D2">
      <w:pPr>
        <w:numPr>
          <w:ilvl w:val="0"/>
          <w:numId w:val="25"/>
        </w:numPr>
      </w:pPr>
      <w:r w:rsidRPr="002B4405">
        <w:rPr>
          <w:rFonts w:hint="eastAsia"/>
        </w:rPr>
        <w:t>流程说明：</w:t>
      </w:r>
    </w:p>
    <w:p w14:paraId="014DABA1" w14:textId="77777777" w:rsidR="001A08D2" w:rsidRDefault="001A08D2" w:rsidP="001A08D2">
      <w:pPr>
        <w:ind w:left="420"/>
      </w:pPr>
      <w:r w:rsidRPr="006C44DB">
        <w:rPr>
          <w:rFonts w:hint="eastAsia"/>
        </w:rPr>
        <w:t>1.</w:t>
      </w:r>
      <w:r>
        <w:rPr>
          <w:rFonts w:hint="eastAsia"/>
        </w:rPr>
        <w:t>系统获取初评阶段的结束时间，在当前时间到达结束时间时，进行切换到复</w:t>
      </w:r>
      <w:r w:rsidRPr="006C44DB">
        <w:rPr>
          <w:rFonts w:hint="eastAsia"/>
        </w:rPr>
        <w:t>评阶段操作。</w:t>
      </w:r>
    </w:p>
    <w:p w14:paraId="1BBDF25E" w14:textId="77777777" w:rsidR="001A08D2" w:rsidRDefault="001A08D2" w:rsidP="001A08D2">
      <w:pPr>
        <w:ind w:left="420"/>
      </w:pPr>
      <w:r>
        <w:t>2.</w:t>
      </w:r>
      <w:r>
        <w:rPr>
          <w:rFonts w:hint="eastAsia"/>
        </w:rPr>
        <w:t>系统判定是否本年度的所有的金融机构评级信息的状态都为“初</w:t>
      </w:r>
      <w:r w:rsidRPr="00815258">
        <w:rPr>
          <w:rFonts w:hint="eastAsia"/>
        </w:rPr>
        <w:t>评阶段—</w:t>
      </w:r>
      <w:r w:rsidRPr="00815258">
        <w:rPr>
          <w:rFonts w:hint="eastAsia"/>
        </w:rPr>
        <w:t>&gt;</w:t>
      </w:r>
      <w:r>
        <w:rPr>
          <w:rFonts w:hint="eastAsia"/>
        </w:rPr>
        <w:t>已初评</w:t>
      </w:r>
      <w:r w:rsidRPr="00815258">
        <w:rPr>
          <w:rFonts w:hint="eastAsia"/>
        </w:rPr>
        <w:t>”</w:t>
      </w:r>
    </w:p>
    <w:p w14:paraId="6107C070" w14:textId="77777777" w:rsidR="001A08D2" w:rsidRDefault="001A08D2" w:rsidP="001A08D2">
      <w:pPr>
        <w:ind w:left="420"/>
      </w:pPr>
      <w:r>
        <w:t>2.1</w:t>
      </w:r>
      <w:r>
        <w:t>如果不是</w:t>
      </w:r>
      <w:r>
        <w:rPr>
          <w:rFonts w:hint="eastAsia"/>
        </w:rPr>
        <w:t>：</w:t>
      </w:r>
      <w:r>
        <w:t>系统将状态不是</w:t>
      </w:r>
      <w:r w:rsidRPr="00815258">
        <w:rPr>
          <w:rFonts w:hint="eastAsia"/>
        </w:rPr>
        <w:t>“初评阶段—</w:t>
      </w:r>
      <w:r w:rsidRPr="00815258">
        <w:rPr>
          <w:rFonts w:hint="eastAsia"/>
        </w:rPr>
        <w:t>&gt;</w:t>
      </w:r>
      <w:r w:rsidRPr="00815258">
        <w:rPr>
          <w:rFonts w:hint="eastAsia"/>
        </w:rPr>
        <w:t>已初评”</w:t>
      </w:r>
      <w:r>
        <w:rPr>
          <w:rFonts w:hint="eastAsia"/>
        </w:rPr>
        <w:t>的机构名称（最多</w:t>
      </w:r>
      <w:r>
        <w:rPr>
          <w:rFonts w:hint="eastAsia"/>
        </w:rPr>
        <w:t>50</w:t>
      </w:r>
      <w:r>
        <w:rPr>
          <w:rFonts w:hint="eastAsia"/>
        </w:rPr>
        <w:t>个）显示到“备注”中。此时需要手动切换状态。</w:t>
      </w:r>
    </w:p>
    <w:p w14:paraId="016E6830" w14:textId="77777777" w:rsidR="001A08D2" w:rsidRPr="00134A12" w:rsidRDefault="001A08D2" w:rsidP="001A08D2">
      <w:pPr>
        <w:ind w:left="420"/>
      </w:pPr>
      <w:r>
        <w:rPr>
          <w:rFonts w:hint="eastAsia"/>
        </w:rPr>
        <w:t xml:space="preserve">2.2 </w:t>
      </w:r>
      <w:r>
        <w:rPr>
          <w:rFonts w:hint="eastAsia"/>
        </w:rPr>
        <w:t>如果是</w:t>
      </w:r>
      <w:r>
        <w:rPr>
          <w:rFonts w:hint="eastAsia"/>
        </w:rPr>
        <w:t xml:space="preserve"> </w:t>
      </w:r>
      <w:r>
        <w:rPr>
          <w:rFonts w:hint="eastAsia"/>
        </w:rPr>
        <w:t>系统将本年度的</w:t>
      </w:r>
      <w:r w:rsidRPr="00FA4522">
        <w:rPr>
          <w:rFonts w:hint="eastAsia"/>
        </w:rPr>
        <w:t>所有的金融机构评级信息的状态都</w:t>
      </w:r>
      <w:r>
        <w:rPr>
          <w:rFonts w:hint="eastAsia"/>
        </w:rPr>
        <w:t>设为“复</w:t>
      </w:r>
      <w:r w:rsidRPr="00FA4522">
        <w:rPr>
          <w:rFonts w:hint="eastAsia"/>
        </w:rPr>
        <w:t>评阶段—</w:t>
      </w:r>
      <w:r w:rsidRPr="00FA4522">
        <w:rPr>
          <w:rFonts w:hint="eastAsia"/>
        </w:rPr>
        <w:t>&gt;</w:t>
      </w:r>
      <w:r>
        <w:rPr>
          <w:rFonts w:hint="eastAsia"/>
        </w:rPr>
        <w:t>公示中</w:t>
      </w:r>
      <w:r w:rsidRPr="00FA4522">
        <w:rPr>
          <w:rFonts w:hint="eastAsia"/>
        </w:rPr>
        <w:t>”</w:t>
      </w:r>
      <w:r>
        <w:rPr>
          <w:rFonts w:hint="eastAsia"/>
        </w:rPr>
        <w:t>。</w:t>
      </w:r>
    </w:p>
    <w:p w14:paraId="039FACFE" w14:textId="77777777" w:rsidR="001A08D2" w:rsidRDefault="001A08D2" w:rsidP="001A08D2">
      <w:pPr>
        <w:pStyle w:val="4"/>
      </w:pPr>
      <w:r>
        <w:t>复评阶段</w:t>
      </w:r>
      <w:r>
        <w:rPr>
          <w:rFonts w:hint="eastAsia"/>
        </w:rPr>
        <w:t>-</w:t>
      </w:r>
      <w:r>
        <w:t>-&gt;</w:t>
      </w:r>
      <w:r>
        <w:t>公示阶段</w:t>
      </w:r>
    </w:p>
    <w:p w14:paraId="1FBC3E8E" w14:textId="77777777" w:rsidR="001A08D2" w:rsidRPr="002B2B0E" w:rsidRDefault="001A08D2" w:rsidP="001A08D2">
      <w:pPr>
        <w:pStyle w:val="af8"/>
        <w:numPr>
          <w:ilvl w:val="0"/>
          <w:numId w:val="25"/>
        </w:numPr>
        <w:ind w:firstLineChars="0"/>
      </w:pPr>
      <w:r>
        <w:rPr>
          <w:rFonts w:hint="eastAsia"/>
        </w:rPr>
        <w:t>描述：系统自动从</w:t>
      </w:r>
      <w:r w:rsidRPr="00CA14E3">
        <w:rPr>
          <w:rFonts w:hint="eastAsia"/>
        </w:rPr>
        <w:t>复评阶段</w:t>
      </w:r>
      <w:r w:rsidRPr="00CA14E3">
        <w:rPr>
          <w:rFonts w:hint="eastAsia"/>
        </w:rPr>
        <w:t>--&gt;</w:t>
      </w:r>
      <w:r w:rsidRPr="00CA14E3">
        <w:rPr>
          <w:rFonts w:hint="eastAsia"/>
        </w:rPr>
        <w:t>公示阶段</w:t>
      </w:r>
      <w:r>
        <w:rPr>
          <w:rFonts w:hint="eastAsia"/>
        </w:rPr>
        <w:t>，</w:t>
      </w:r>
      <w:r w:rsidRPr="00811959">
        <w:rPr>
          <w:rFonts w:hint="eastAsia"/>
        </w:rPr>
        <w:t>涉及的相关表操作：</w:t>
      </w:r>
      <w:r w:rsidRPr="00E2039D">
        <w:rPr>
          <w:rFonts w:hint="eastAsia"/>
        </w:rPr>
        <w:t>评级模板表（</w:t>
      </w:r>
      <w:r w:rsidRPr="00E2039D">
        <w:rPr>
          <w:rFonts w:hint="eastAsia"/>
        </w:rPr>
        <w:t>RT_TEMPLET</w:t>
      </w:r>
      <w:r w:rsidRPr="00E2039D">
        <w:rPr>
          <w:rFonts w:hint="eastAsia"/>
        </w:rPr>
        <w:t>）</w:t>
      </w:r>
    </w:p>
    <w:p w14:paraId="13B887FE" w14:textId="77777777" w:rsidR="001A08D2" w:rsidRPr="002B4405" w:rsidRDefault="001A08D2" w:rsidP="001A08D2">
      <w:pPr>
        <w:numPr>
          <w:ilvl w:val="0"/>
          <w:numId w:val="25"/>
        </w:numPr>
      </w:pPr>
      <w:r w:rsidRPr="002B4405">
        <w:rPr>
          <w:rFonts w:hint="eastAsia"/>
        </w:rPr>
        <w:t>权限：</w:t>
      </w:r>
      <w:r w:rsidRPr="002B4405">
        <w:t xml:space="preserve"> </w:t>
      </w:r>
    </w:p>
    <w:p w14:paraId="2945CA84" w14:textId="77777777" w:rsidR="001A08D2" w:rsidRDefault="001A08D2" w:rsidP="001A08D2">
      <w:pPr>
        <w:numPr>
          <w:ilvl w:val="0"/>
          <w:numId w:val="25"/>
        </w:numPr>
      </w:pPr>
      <w:r w:rsidRPr="002B4405">
        <w:rPr>
          <w:rFonts w:hint="eastAsia"/>
        </w:rPr>
        <w:t>流程说明：</w:t>
      </w:r>
    </w:p>
    <w:p w14:paraId="757704BA" w14:textId="77777777" w:rsidR="001A08D2" w:rsidRDefault="001A08D2" w:rsidP="001A08D2">
      <w:pPr>
        <w:ind w:left="420"/>
      </w:pPr>
      <w:r w:rsidRPr="006C44DB">
        <w:rPr>
          <w:rFonts w:hint="eastAsia"/>
        </w:rPr>
        <w:t>1.</w:t>
      </w:r>
      <w:r>
        <w:rPr>
          <w:rFonts w:hint="eastAsia"/>
        </w:rPr>
        <w:t>系统获取</w:t>
      </w:r>
      <w:r w:rsidRPr="004E1175">
        <w:rPr>
          <w:rFonts w:hint="eastAsia"/>
        </w:rPr>
        <w:t>复评阶段</w:t>
      </w:r>
      <w:r>
        <w:rPr>
          <w:rFonts w:hint="eastAsia"/>
        </w:rPr>
        <w:t>的结束时间，在当前时间到达结束时间时，进行切换到</w:t>
      </w:r>
      <w:r w:rsidRPr="009F1869">
        <w:rPr>
          <w:rFonts w:hint="eastAsia"/>
        </w:rPr>
        <w:t>公示阶段</w:t>
      </w:r>
      <w:r w:rsidRPr="006C44DB">
        <w:rPr>
          <w:rFonts w:hint="eastAsia"/>
        </w:rPr>
        <w:t>操作。</w:t>
      </w:r>
    </w:p>
    <w:p w14:paraId="71FD42CC" w14:textId="77777777" w:rsidR="001A08D2" w:rsidRDefault="001A08D2" w:rsidP="001A08D2">
      <w:pPr>
        <w:ind w:left="420"/>
      </w:pPr>
      <w:r>
        <w:t>2.</w:t>
      </w:r>
      <w:r w:rsidRPr="009F1869">
        <w:rPr>
          <w:rFonts w:hint="eastAsia"/>
        </w:rPr>
        <w:t xml:space="preserve"> </w:t>
      </w:r>
      <w:r w:rsidRPr="009F1869">
        <w:rPr>
          <w:rFonts w:hint="eastAsia"/>
        </w:rPr>
        <w:t>系统切换到</w:t>
      </w:r>
      <w:r>
        <w:t>公示</w:t>
      </w:r>
      <w:r w:rsidRPr="009F1869">
        <w:rPr>
          <w:rFonts w:hint="eastAsia"/>
        </w:rPr>
        <w:t>阶段，将“</w:t>
      </w:r>
      <w:r>
        <w:rPr>
          <w:rFonts w:hint="eastAsia"/>
        </w:rPr>
        <w:t>复评</w:t>
      </w:r>
      <w:r w:rsidRPr="009F1869">
        <w:rPr>
          <w:rFonts w:hint="eastAsia"/>
        </w:rPr>
        <w:t>阶段”的“激活状态”设置为“已结束”，“结束时</w:t>
      </w:r>
      <w:r w:rsidRPr="009F1869">
        <w:rPr>
          <w:rFonts w:hint="eastAsia"/>
        </w:rPr>
        <w:lastRenderedPageBreak/>
        <w:t>间”设置为当前时间，“公示阶段”的“激活状态”设置为“进行中”，“开始时间”设置为当前时间。</w:t>
      </w:r>
    </w:p>
    <w:p w14:paraId="439330B7" w14:textId="26204C50" w:rsidR="00501AA1" w:rsidRDefault="00501AA1" w:rsidP="001A08D2">
      <w:pPr>
        <w:ind w:left="420"/>
      </w:pPr>
      <w:r>
        <w:rPr>
          <w:rFonts w:hint="eastAsia"/>
        </w:rPr>
        <w:t>3.</w:t>
      </w:r>
      <w:r>
        <w:rPr>
          <w:rFonts w:hint="eastAsia"/>
        </w:rPr>
        <w:t>根据评级总表中的最终评级，为每个金融机构设置本年度的整改报告类型：</w:t>
      </w:r>
    </w:p>
    <w:p w14:paraId="401C5408" w14:textId="070D8AA4" w:rsidR="00501AA1" w:rsidRDefault="007D14F3" w:rsidP="001A08D2">
      <w:pPr>
        <w:ind w:left="420"/>
      </w:pPr>
      <w:r>
        <w:t>A</w:t>
      </w:r>
      <w:r>
        <w:rPr>
          <w:rFonts w:hint="eastAsia"/>
        </w:rPr>
        <w:t>，</w:t>
      </w:r>
      <w:r>
        <w:t>B</w:t>
      </w:r>
      <w:r>
        <w:t>类金融机构</w:t>
      </w:r>
      <w:r>
        <w:rPr>
          <w:rFonts w:hint="eastAsia"/>
        </w:rPr>
        <w:t>每年提交一次整改报告，即“整改报告类型”为“全年制”。</w:t>
      </w:r>
    </w:p>
    <w:p w14:paraId="2D8C70FF" w14:textId="006641B4" w:rsidR="007D14F3" w:rsidRPr="005807DF" w:rsidRDefault="007D14F3" w:rsidP="001A08D2">
      <w:pPr>
        <w:ind w:left="420"/>
      </w:pPr>
      <w:r>
        <w:t>C</w:t>
      </w:r>
      <w:r>
        <w:t>类及以下机构每半年提交一次整改报告</w:t>
      </w:r>
      <w:r>
        <w:rPr>
          <w:rFonts w:hint="eastAsia"/>
        </w:rPr>
        <w:t>，即“整改报告类型”为“半</w:t>
      </w:r>
      <w:r w:rsidRPr="007D14F3">
        <w:rPr>
          <w:rFonts w:hint="eastAsia"/>
        </w:rPr>
        <w:t>年制”。</w:t>
      </w:r>
    </w:p>
    <w:p w14:paraId="1BF89202" w14:textId="77777777" w:rsidR="001A08D2" w:rsidRDefault="001A08D2" w:rsidP="001A08D2">
      <w:pPr>
        <w:pStyle w:val="3"/>
      </w:pPr>
      <w:r>
        <w:rPr>
          <w:rFonts w:hint="eastAsia"/>
        </w:rPr>
        <w:t>手动处理</w:t>
      </w:r>
    </w:p>
    <w:p w14:paraId="2A0620FB" w14:textId="77777777" w:rsidR="001A08D2" w:rsidRDefault="001A08D2" w:rsidP="001A08D2">
      <w:pPr>
        <w:pStyle w:val="4"/>
      </w:pPr>
      <w:r>
        <w:t>结束评级表制定阶段</w:t>
      </w:r>
    </w:p>
    <w:p w14:paraId="482C173F" w14:textId="77777777" w:rsidR="001A08D2" w:rsidRPr="002B2B0E" w:rsidRDefault="001A08D2" w:rsidP="001A08D2">
      <w:pPr>
        <w:pStyle w:val="af8"/>
        <w:numPr>
          <w:ilvl w:val="0"/>
          <w:numId w:val="25"/>
        </w:numPr>
        <w:ind w:firstLineChars="0"/>
      </w:pPr>
      <w:r w:rsidRPr="002B2B0E">
        <w:rPr>
          <w:rFonts w:hint="eastAsia"/>
        </w:rPr>
        <w:t>描述：</w:t>
      </w:r>
      <w:r>
        <w:rPr>
          <w:rFonts w:hint="eastAsia"/>
        </w:rPr>
        <w:t>用户手动结束</w:t>
      </w:r>
      <w:r w:rsidRPr="009B645F">
        <w:rPr>
          <w:rFonts w:hint="eastAsia"/>
        </w:rPr>
        <w:t>评级表制定阶段</w:t>
      </w:r>
      <w:r>
        <w:rPr>
          <w:rFonts w:hint="eastAsia"/>
        </w:rPr>
        <w:t>，系统进入自评阶段</w:t>
      </w:r>
      <w:r>
        <w:rPr>
          <w:rFonts w:asciiTheme="minorEastAsia" w:eastAsiaTheme="minorEastAsia" w:hAnsiTheme="minorEastAsia" w:hint="eastAsia"/>
        </w:rPr>
        <w:t>，</w:t>
      </w:r>
      <w:r w:rsidRPr="002B2B0E">
        <w:rPr>
          <w:rFonts w:hint="eastAsia"/>
        </w:rPr>
        <w:t>涉及的相关表操作：</w:t>
      </w:r>
      <w:r w:rsidRPr="000A0F5B">
        <w:rPr>
          <w:rFonts w:hint="eastAsia"/>
        </w:rPr>
        <w:t>评级管理状态控制表（</w:t>
      </w:r>
      <w:r w:rsidRPr="000A0F5B">
        <w:rPr>
          <w:rFonts w:hint="eastAsia"/>
        </w:rPr>
        <w:t>RATE_STATUS_CONTROL</w:t>
      </w:r>
      <w:r w:rsidRPr="000A0F5B">
        <w:rPr>
          <w:rFonts w:hint="eastAsia"/>
        </w:rPr>
        <w:t>）</w:t>
      </w:r>
      <w:r w:rsidRPr="002B2B0E">
        <w:rPr>
          <w:rFonts w:hint="eastAsia"/>
        </w:rPr>
        <w:t>。</w:t>
      </w:r>
    </w:p>
    <w:p w14:paraId="5E84B276" w14:textId="77777777" w:rsidR="001A08D2" w:rsidRPr="002B2B0E" w:rsidRDefault="001A08D2" w:rsidP="001A08D2">
      <w:pPr>
        <w:pStyle w:val="af8"/>
        <w:numPr>
          <w:ilvl w:val="0"/>
          <w:numId w:val="25"/>
        </w:numPr>
        <w:ind w:firstLineChars="0"/>
      </w:pPr>
      <w:r w:rsidRPr="002B2B0E">
        <w:rPr>
          <w:rFonts w:hint="eastAsia"/>
        </w:rPr>
        <w:t>权限：人民银行管理员角色</w:t>
      </w:r>
      <w:r>
        <w:rPr>
          <w:rFonts w:hint="eastAsia"/>
        </w:rPr>
        <w:t>。</w:t>
      </w:r>
    </w:p>
    <w:p w14:paraId="23BF4C42" w14:textId="77777777" w:rsidR="001A08D2" w:rsidRPr="002B2B0E" w:rsidRDefault="001A08D2" w:rsidP="001A08D2">
      <w:pPr>
        <w:pStyle w:val="af8"/>
        <w:numPr>
          <w:ilvl w:val="0"/>
          <w:numId w:val="25"/>
        </w:numPr>
        <w:ind w:firstLineChars="0"/>
      </w:pPr>
      <w:r w:rsidRPr="002B2B0E">
        <w:rPr>
          <w:rFonts w:hint="eastAsia"/>
        </w:rPr>
        <w:t>流程说明</w:t>
      </w:r>
      <w:r>
        <w:rPr>
          <w:rFonts w:hint="eastAsia"/>
        </w:rPr>
        <w:t>：</w:t>
      </w:r>
    </w:p>
    <w:p w14:paraId="7CDD4F52" w14:textId="77777777" w:rsidR="001A08D2" w:rsidRPr="002B2B0E" w:rsidRDefault="001A08D2" w:rsidP="001A08D2">
      <w:pPr>
        <w:ind w:firstLine="420"/>
      </w:pPr>
      <w:r w:rsidRPr="002B2B0E">
        <w:t>1.</w:t>
      </w:r>
      <w:r w:rsidRPr="002B2B0E">
        <w:rPr>
          <w:rFonts w:hint="eastAsia"/>
        </w:rPr>
        <w:t>用户</w:t>
      </w:r>
      <w:r>
        <w:rPr>
          <w:rFonts w:hint="eastAsia"/>
        </w:rPr>
        <w:t>点击“</w:t>
      </w:r>
      <w:r w:rsidRPr="00483223">
        <w:rPr>
          <w:rFonts w:hint="eastAsia"/>
        </w:rPr>
        <w:t>结束评级表制定</w:t>
      </w:r>
      <w:r>
        <w:rPr>
          <w:rFonts w:hint="eastAsia"/>
        </w:rPr>
        <w:t>”按钮。</w:t>
      </w:r>
    </w:p>
    <w:p w14:paraId="51390AB4" w14:textId="77777777" w:rsidR="001A08D2" w:rsidRPr="0059388A" w:rsidRDefault="001A08D2" w:rsidP="001A08D2">
      <w:pPr>
        <w:ind w:firstLine="420"/>
      </w:pPr>
      <w:r w:rsidRPr="002B2B0E">
        <w:t>2.</w:t>
      </w:r>
      <w:r>
        <w:t>系统判定当年度的评级表的总分是否为</w:t>
      </w:r>
      <w:r>
        <w:rPr>
          <w:rFonts w:hint="eastAsia"/>
        </w:rPr>
        <w:t>100</w:t>
      </w:r>
      <w:r>
        <w:rPr>
          <w:rFonts w:hint="eastAsia"/>
        </w:rPr>
        <w:t>分，如果是则进行评级状态</w:t>
      </w:r>
      <w:r w:rsidRPr="0059388A">
        <w:rPr>
          <w:rFonts w:hint="eastAsia"/>
        </w:rPr>
        <w:t>切换</w:t>
      </w:r>
      <w:r>
        <w:rPr>
          <w:rFonts w:hint="eastAsia"/>
        </w:rPr>
        <w:t>。</w:t>
      </w:r>
      <w:r>
        <w:t>如果不是</w:t>
      </w:r>
      <w:r>
        <w:rPr>
          <w:rFonts w:hint="eastAsia"/>
        </w:rPr>
        <w:t>，</w:t>
      </w:r>
      <w:r>
        <w:t>则提示</w:t>
      </w:r>
      <w:r>
        <w:rPr>
          <w:rFonts w:hint="eastAsia"/>
        </w:rPr>
        <w:t>“评级总分不为</w:t>
      </w:r>
      <w:r>
        <w:rPr>
          <w:rFonts w:hint="eastAsia"/>
        </w:rPr>
        <w:t>100</w:t>
      </w:r>
      <w:r>
        <w:rPr>
          <w:rFonts w:hint="eastAsia"/>
        </w:rPr>
        <w:t>分，无法结束评级表制定阶段！”。</w:t>
      </w:r>
    </w:p>
    <w:p w14:paraId="145C766E" w14:textId="77777777" w:rsidR="001A08D2" w:rsidRDefault="001A08D2" w:rsidP="001A08D2">
      <w:pPr>
        <w:ind w:left="420"/>
      </w:pPr>
      <w:r w:rsidRPr="002B2B0E">
        <w:t>3.</w:t>
      </w:r>
      <w:r w:rsidRPr="0059388A">
        <w:rPr>
          <w:rFonts w:hint="eastAsia"/>
        </w:rPr>
        <w:t xml:space="preserve"> </w:t>
      </w:r>
      <w:r>
        <w:rPr>
          <w:rFonts w:hint="eastAsia"/>
        </w:rPr>
        <w:t>评级状态切换，系统修改本年度“</w:t>
      </w:r>
      <w:r w:rsidRPr="00132A95">
        <w:rPr>
          <w:rFonts w:hint="eastAsia"/>
        </w:rPr>
        <w:t>评级表制定阶段</w:t>
      </w:r>
      <w:r>
        <w:rPr>
          <w:rFonts w:hint="eastAsia"/>
        </w:rPr>
        <w:t>”的结束时间字段为当前时间，</w:t>
      </w:r>
      <w:r>
        <w:t>激活状态为</w:t>
      </w:r>
      <w:r>
        <w:rPr>
          <w:rFonts w:hint="eastAsia"/>
        </w:rPr>
        <w:t>“</w:t>
      </w:r>
      <w:r>
        <w:rPr>
          <w:rFonts w:hint="eastAsia"/>
        </w:rPr>
        <w:t>0</w:t>
      </w:r>
      <w:r>
        <w:t>2</w:t>
      </w:r>
      <w:r>
        <w:rPr>
          <w:rFonts w:hint="eastAsia"/>
        </w:rPr>
        <w:t>”（已结束）</w:t>
      </w:r>
      <w:r>
        <w:rPr>
          <w:rFonts w:hint="eastAsia"/>
        </w:rPr>
        <w:t>,</w:t>
      </w:r>
      <w:r>
        <w:rPr>
          <w:rFonts w:hint="eastAsia"/>
        </w:rPr>
        <w:t>将本年度“自评阶段”的开始时间设为当前时间，</w:t>
      </w:r>
      <w:r w:rsidRPr="00A75A2C">
        <w:rPr>
          <w:rFonts w:hint="eastAsia"/>
        </w:rPr>
        <w:t>激活状态</w:t>
      </w:r>
      <w:r>
        <w:rPr>
          <w:rFonts w:hint="eastAsia"/>
        </w:rPr>
        <w:t>修改</w:t>
      </w:r>
      <w:r w:rsidRPr="00A75A2C">
        <w:rPr>
          <w:rFonts w:hint="eastAsia"/>
        </w:rPr>
        <w:t>为“</w:t>
      </w:r>
      <w:r>
        <w:rPr>
          <w:rFonts w:hint="eastAsia"/>
        </w:rPr>
        <w:t>01</w:t>
      </w:r>
      <w:r w:rsidRPr="00A75A2C">
        <w:rPr>
          <w:rFonts w:hint="eastAsia"/>
        </w:rPr>
        <w:t>”</w:t>
      </w:r>
      <w:r>
        <w:rPr>
          <w:rFonts w:hint="eastAsia"/>
        </w:rPr>
        <w:t>进行中。</w:t>
      </w:r>
    </w:p>
    <w:p w14:paraId="3A382809" w14:textId="77777777" w:rsidR="001A08D2" w:rsidRDefault="001A08D2" w:rsidP="001A08D2">
      <w:pPr>
        <w:ind w:left="420"/>
      </w:pPr>
      <w:r>
        <w:rPr>
          <w:rFonts w:hint="eastAsia"/>
        </w:rPr>
        <w:t>4.</w:t>
      </w:r>
      <w:r>
        <w:rPr>
          <w:rFonts w:hint="eastAsia"/>
        </w:rPr>
        <w:t>系统将为每个金融机构创建当年度的评级记录明细。</w:t>
      </w:r>
    </w:p>
    <w:p w14:paraId="1764C574" w14:textId="77777777" w:rsidR="001A08D2" w:rsidRDefault="001A08D2" w:rsidP="001A08D2">
      <w:pPr>
        <w:ind w:left="420"/>
      </w:pPr>
      <w:r>
        <w:rPr>
          <w:rFonts w:hint="eastAsia"/>
        </w:rPr>
        <w:t>5.</w:t>
      </w:r>
      <w:r>
        <w:rPr>
          <w:rFonts w:hint="eastAsia"/>
        </w:rPr>
        <w:t>系统将结果提示给用户。</w:t>
      </w:r>
      <w:r w:rsidRPr="002B2B0E">
        <w:rPr>
          <w:rFonts w:hint="eastAsia"/>
        </w:rPr>
        <w:t>修改字段</w:t>
      </w:r>
      <w:r w:rsidRPr="005204CB">
        <w:rPr>
          <w:rFonts w:hint="eastAsia"/>
        </w:rPr>
        <w:t>见数据库</w:t>
      </w:r>
      <w:r>
        <w:rPr>
          <w:rFonts w:hint="eastAsia"/>
        </w:rPr>
        <w:t>表的</w:t>
      </w:r>
      <w:r w:rsidRPr="005204CB">
        <w:rPr>
          <w:rFonts w:hint="eastAsia"/>
        </w:rPr>
        <w:t>操作</w:t>
      </w:r>
      <w:r w:rsidRPr="005204CB">
        <w:t>。</w:t>
      </w:r>
    </w:p>
    <w:p w14:paraId="0FF7A100" w14:textId="77777777" w:rsidR="001A08D2" w:rsidRPr="00A078EC" w:rsidRDefault="001A08D2" w:rsidP="001A08D2">
      <w:pPr>
        <w:pStyle w:val="5"/>
      </w:pPr>
      <w:r w:rsidRPr="00D61825">
        <w:rPr>
          <w:rFonts w:hint="eastAsia"/>
        </w:rPr>
        <w:lastRenderedPageBreak/>
        <w:t>数据库表的操作</w:t>
      </w:r>
    </w:p>
    <w:p w14:paraId="29E836C5" w14:textId="77777777" w:rsidR="001A08D2" w:rsidRPr="00DD2B25" w:rsidRDefault="001A08D2" w:rsidP="001A08D2">
      <w:pPr>
        <w:pStyle w:val="6"/>
      </w:pPr>
      <w:r w:rsidRPr="00DD2B25">
        <w:rPr>
          <w:rFonts w:hint="eastAsia"/>
        </w:rPr>
        <w:t>评级管理状态控制表</w:t>
      </w:r>
      <w:r w:rsidRPr="00FD022B">
        <w:rPr>
          <w:rFonts w:hint="eastAsia"/>
        </w:rPr>
        <w:t>（</w:t>
      </w:r>
      <w:r w:rsidRPr="00974FD0">
        <w:t>RATE_STATUS_CONTROL</w:t>
      </w:r>
      <w:r w:rsidRPr="00FD022B">
        <w:rPr>
          <w:rFonts w:hint="eastAsia"/>
        </w:rPr>
        <w:t>）</w:t>
      </w:r>
    </w:p>
    <w:tbl>
      <w:tblPr>
        <w:tblW w:w="5000" w:type="pct"/>
        <w:tblCellMar>
          <w:left w:w="113" w:type="dxa"/>
          <w:right w:w="113" w:type="dxa"/>
        </w:tblCellMar>
        <w:tblLook w:val="0000" w:firstRow="0" w:lastRow="0" w:firstColumn="0" w:lastColumn="0" w:noHBand="0" w:noVBand="0"/>
      </w:tblPr>
      <w:tblGrid>
        <w:gridCol w:w="2301"/>
        <w:gridCol w:w="2479"/>
        <w:gridCol w:w="2479"/>
        <w:gridCol w:w="2477"/>
      </w:tblGrid>
      <w:tr w:rsidR="001A08D2" w:rsidRPr="00DD2B25" w14:paraId="5B646217" w14:textId="77777777" w:rsidTr="00A81C87">
        <w:tc>
          <w:tcPr>
            <w:tcW w:w="1182" w:type="pct"/>
            <w:tcBorders>
              <w:top w:val="single" w:sz="4" w:space="0" w:color="auto"/>
              <w:left w:val="single" w:sz="4" w:space="0" w:color="auto"/>
              <w:bottom w:val="single" w:sz="4" w:space="0" w:color="auto"/>
              <w:right w:val="single" w:sz="4" w:space="0" w:color="auto"/>
            </w:tcBorders>
          </w:tcPr>
          <w:p w14:paraId="4C89FF21" w14:textId="77777777" w:rsidR="001A08D2" w:rsidRPr="00DD2B25" w:rsidRDefault="001A08D2" w:rsidP="001A08D2">
            <w:pPr>
              <w:pStyle w:val="15"/>
              <w:rPr>
                <w:rFonts w:eastAsia="宋体"/>
              </w:rPr>
            </w:pPr>
            <w:r w:rsidRPr="0069147A">
              <w:rPr>
                <w:rFonts w:hint="eastAsia"/>
              </w:rPr>
              <w:t>字段名</w:t>
            </w:r>
          </w:p>
        </w:tc>
        <w:tc>
          <w:tcPr>
            <w:tcW w:w="1273" w:type="pct"/>
            <w:tcBorders>
              <w:top w:val="single" w:sz="4" w:space="0" w:color="auto"/>
              <w:left w:val="single" w:sz="4" w:space="0" w:color="auto"/>
              <w:bottom w:val="single" w:sz="4" w:space="0" w:color="auto"/>
              <w:right w:val="single" w:sz="4" w:space="0" w:color="auto"/>
            </w:tcBorders>
          </w:tcPr>
          <w:p w14:paraId="650D6D7A" w14:textId="77777777" w:rsidR="001A08D2" w:rsidRPr="00DD2B25" w:rsidRDefault="001A08D2" w:rsidP="001A08D2">
            <w:pPr>
              <w:pStyle w:val="15"/>
              <w:rPr>
                <w:rFonts w:eastAsia="宋体"/>
              </w:rPr>
            </w:pPr>
            <w:r w:rsidRPr="0069147A">
              <w:rPr>
                <w:rFonts w:hint="eastAsia"/>
              </w:rPr>
              <w:t>说明</w:t>
            </w:r>
          </w:p>
        </w:tc>
        <w:tc>
          <w:tcPr>
            <w:tcW w:w="1273" w:type="pct"/>
            <w:tcBorders>
              <w:top w:val="single" w:sz="4" w:space="0" w:color="auto"/>
              <w:left w:val="single" w:sz="4" w:space="0" w:color="auto"/>
              <w:bottom w:val="single" w:sz="4" w:space="0" w:color="auto"/>
              <w:right w:val="single" w:sz="4" w:space="0" w:color="auto"/>
            </w:tcBorders>
          </w:tcPr>
          <w:p w14:paraId="4F2DCF04" w14:textId="77777777" w:rsidR="001A08D2" w:rsidRPr="00DD2B25" w:rsidRDefault="001A08D2" w:rsidP="001A08D2">
            <w:pPr>
              <w:pStyle w:val="15"/>
              <w:rPr>
                <w:rFonts w:eastAsia="宋体"/>
              </w:rPr>
            </w:pPr>
            <w:r>
              <w:rPr>
                <w:rFonts w:eastAsia="宋体" w:hint="eastAsia"/>
                <w:lang w:eastAsia="zh-CN"/>
              </w:rPr>
              <w:t>“</w:t>
            </w:r>
            <w:r w:rsidRPr="00154CF4">
              <w:rPr>
                <w:rFonts w:eastAsia="宋体" w:hint="eastAsia"/>
              </w:rPr>
              <w:t>评级表制定阶段</w:t>
            </w:r>
            <w:r>
              <w:rPr>
                <w:rFonts w:eastAsia="宋体" w:hint="eastAsia"/>
                <w:lang w:eastAsia="zh-CN"/>
              </w:rPr>
              <w:t>”</w:t>
            </w:r>
            <w:r>
              <w:rPr>
                <w:rFonts w:eastAsia="宋体" w:hint="eastAsia"/>
              </w:rPr>
              <w:t>记录的修改</w:t>
            </w:r>
          </w:p>
        </w:tc>
        <w:tc>
          <w:tcPr>
            <w:tcW w:w="1272" w:type="pct"/>
            <w:tcBorders>
              <w:top w:val="single" w:sz="4" w:space="0" w:color="auto"/>
              <w:left w:val="single" w:sz="4" w:space="0" w:color="auto"/>
              <w:bottom w:val="single" w:sz="4" w:space="0" w:color="auto"/>
              <w:right w:val="single" w:sz="4" w:space="0" w:color="auto"/>
            </w:tcBorders>
          </w:tcPr>
          <w:p w14:paraId="2B6BA34C" w14:textId="77777777" w:rsidR="001A08D2" w:rsidRPr="00DD2B25" w:rsidRDefault="001A08D2" w:rsidP="001A08D2">
            <w:pPr>
              <w:pStyle w:val="15"/>
              <w:rPr>
                <w:rFonts w:eastAsia="宋体"/>
              </w:rPr>
            </w:pPr>
            <w:r>
              <w:rPr>
                <w:rFonts w:hint="eastAsia"/>
              </w:rPr>
              <w:t>“自评</w:t>
            </w:r>
            <w:r w:rsidRPr="00642670">
              <w:rPr>
                <w:rFonts w:hint="eastAsia"/>
              </w:rPr>
              <w:t>阶段”记录的修改</w:t>
            </w:r>
          </w:p>
        </w:tc>
      </w:tr>
      <w:tr w:rsidR="001A08D2" w:rsidRPr="00DD2B25" w14:paraId="4E2C2F64" w14:textId="77777777" w:rsidTr="00A81C87">
        <w:tc>
          <w:tcPr>
            <w:tcW w:w="1182" w:type="pct"/>
            <w:tcBorders>
              <w:top w:val="single" w:sz="4" w:space="0" w:color="auto"/>
              <w:left w:val="single" w:sz="4" w:space="0" w:color="auto"/>
              <w:bottom w:val="single" w:sz="4" w:space="0" w:color="auto"/>
              <w:right w:val="single" w:sz="4" w:space="0" w:color="auto"/>
            </w:tcBorders>
          </w:tcPr>
          <w:p w14:paraId="3513F123" w14:textId="77777777" w:rsidR="001A08D2" w:rsidRPr="00DD2B25" w:rsidRDefault="001A08D2" w:rsidP="001A08D2">
            <w:pPr>
              <w:pStyle w:val="15"/>
              <w:rPr>
                <w:rFonts w:eastAsia="宋体"/>
              </w:rPr>
            </w:pPr>
            <w:r w:rsidRPr="00DD2B25">
              <w:rPr>
                <w:rFonts w:eastAsia="宋体"/>
              </w:rPr>
              <w:t>id</w:t>
            </w:r>
          </w:p>
        </w:tc>
        <w:tc>
          <w:tcPr>
            <w:tcW w:w="1273" w:type="pct"/>
            <w:tcBorders>
              <w:top w:val="single" w:sz="4" w:space="0" w:color="auto"/>
              <w:left w:val="single" w:sz="4" w:space="0" w:color="auto"/>
              <w:bottom w:val="single" w:sz="4" w:space="0" w:color="auto"/>
              <w:right w:val="single" w:sz="4" w:space="0" w:color="auto"/>
            </w:tcBorders>
          </w:tcPr>
          <w:p w14:paraId="59168AF4" w14:textId="77777777" w:rsidR="001A08D2" w:rsidRPr="00DD2B25" w:rsidRDefault="001A08D2" w:rsidP="001A08D2">
            <w:pPr>
              <w:pStyle w:val="15"/>
              <w:rPr>
                <w:rFonts w:eastAsia="宋体"/>
              </w:rPr>
            </w:pPr>
            <w:r w:rsidRPr="00DD2B25">
              <w:rPr>
                <w:rFonts w:eastAsia="宋体"/>
              </w:rPr>
              <w:t>id</w:t>
            </w:r>
          </w:p>
        </w:tc>
        <w:tc>
          <w:tcPr>
            <w:tcW w:w="1273" w:type="pct"/>
            <w:tcBorders>
              <w:top w:val="single" w:sz="4" w:space="0" w:color="auto"/>
              <w:left w:val="single" w:sz="4" w:space="0" w:color="auto"/>
              <w:bottom w:val="single" w:sz="4" w:space="0" w:color="auto"/>
              <w:right w:val="single" w:sz="4" w:space="0" w:color="auto"/>
            </w:tcBorders>
          </w:tcPr>
          <w:p w14:paraId="50DD982B" w14:textId="77777777" w:rsidR="001A08D2" w:rsidRPr="00DD2B25" w:rsidRDefault="001A08D2" w:rsidP="001A08D2">
            <w:pPr>
              <w:pStyle w:val="15"/>
              <w:rPr>
                <w:rFonts w:eastAsia="宋体"/>
              </w:rPr>
            </w:pPr>
            <w:r>
              <w:rPr>
                <w:rFonts w:eastAsia="宋体"/>
              </w:rPr>
              <w:t>NA</w:t>
            </w:r>
          </w:p>
        </w:tc>
        <w:tc>
          <w:tcPr>
            <w:tcW w:w="1272" w:type="pct"/>
            <w:tcBorders>
              <w:top w:val="single" w:sz="4" w:space="0" w:color="auto"/>
              <w:left w:val="single" w:sz="4" w:space="0" w:color="auto"/>
              <w:bottom w:val="single" w:sz="4" w:space="0" w:color="auto"/>
              <w:right w:val="single" w:sz="4" w:space="0" w:color="auto"/>
            </w:tcBorders>
          </w:tcPr>
          <w:p w14:paraId="6023882E" w14:textId="77777777" w:rsidR="001A08D2" w:rsidRPr="00DD2B25" w:rsidRDefault="001A08D2" w:rsidP="001A08D2">
            <w:pPr>
              <w:pStyle w:val="15"/>
              <w:rPr>
                <w:rFonts w:eastAsia="宋体"/>
              </w:rPr>
            </w:pPr>
            <w:r>
              <w:rPr>
                <w:rFonts w:eastAsia="宋体"/>
              </w:rPr>
              <w:t>NA</w:t>
            </w:r>
          </w:p>
        </w:tc>
      </w:tr>
      <w:tr w:rsidR="001A08D2" w:rsidRPr="00DD2B25" w14:paraId="08840881" w14:textId="77777777" w:rsidTr="00A81C87">
        <w:tc>
          <w:tcPr>
            <w:tcW w:w="1182" w:type="pct"/>
            <w:tcBorders>
              <w:top w:val="single" w:sz="4" w:space="0" w:color="auto"/>
              <w:left w:val="single" w:sz="4" w:space="0" w:color="auto"/>
              <w:bottom w:val="single" w:sz="4" w:space="0" w:color="auto"/>
              <w:right w:val="single" w:sz="4" w:space="0" w:color="auto"/>
            </w:tcBorders>
          </w:tcPr>
          <w:p w14:paraId="1022F1A3" w14:textId="77777777" w:rsidR="001A08D2" w:rsidRPr="00DD2B25" w:rsidRDefault="001A08D2" w:rsidP="001A08D2">
            <w:pPr>
              <w:pStyle w:val="15"/>
              <w:rPr>
                <w:rFonts w:eastAsia="宋体"/>
              </w:rPr>
            </w:pPr>
            <w:r w:rsidRPr="00DD2B25">
              <w:rPr>
                <w:rFonts w:eastAsia="宋体"/>
              </w:rPr>
              <w:t>year</w:t>
            </w:r>
          </w:p>
        </w:tc>
        <w:tc>
          <w:tcPr>
            <w:tcW w:w="1273" w:type="pct"/>
            <w:tcBorders>
              <w:top w:val="single" w:sz="4" w:space="0" w:color="auto"/>
              <w:left w:val="single" w:sz="4" w:space="0" w:color="auto"/>
              <w:bottom w:val="single" w:sz="4" w:space="0" w:color="auto"/>
              <w:right w:val="single" w:sz="4" w:space="0" w:color="auto"/>
            </w:tcBorders>
          </w:tcPr>
          <w:p w14:paraId="279CB9AE" w14:textId="77777777" w:rsidR="001A08D2" w:rsidRPr="00DD2B25" w:rsidRDefault="001A08D2" w:rsidP="001A08D2">
            <w:pPr>
              <w:pStyle w:val="15"/>
              <w:rPr>
                <w:rFonts w:eastAsia="宋体"/>
              </w:rPr>
            </w:pPr>
            <w:r w:rsidRPr="00DD2B25">
              <w:rPr>
                <w:rFonts w:eastAsia="宋体"/>
              </w:rPr>
              <w:t>年度</w:t>
            </w:r>
          </w:p>
        </w:tc>
        <w:tc>
          <w:tcPr>
            <w:tcW w:w="1273" w:type="pct"/>
            <w:tcBorders>
              <w:top w:val="single" w:sz="4" w:space="0" w:color="auto"/>
              <w:left w:val="single" w:sz="4" w:space="0" w:color="auto"/>
              <w:bottom w:val="single" w:sz="4" w:space="0" w:color="auto"/>
              <w:right w:val="single" w:sz="4" w:space="0" w:color="auto"/>
            </w:tcBorders>
          </w:tcPr>
          <w:p w14:paraId="428C1C48" w14:textId="77777777" w:rsidR="001A08D2" w:rsidRPr="00DD2B25" w:rsidRDefault="001A08D2" w:rsidP="001A08D2">
            <w:pPr>
              <w:pStyle w:val="15"/>
              <w:rPr>
                <w:rFonts w:eastAsia="宋体"/>
              </w:rPr>
            </w:pPr>
            <w:r w:rsidRPr="0014790A">
              <w:rPr>
                <w:rFonts w:eastAsia="宋体"/>
              </w:rPr>
              <w:t>NA</w:t>
            </w:r>
          </w:p>
        </w:tc>
        <w:tc>
          <w:tcPr>
            <w:tcW w:w="1272" w:type="pct"/>
            <w:tcBorders>
              <w:top w:val="single" w:sz="4" w:space="0" w:color="auto"/>
              <w:left w:val="single" w:sz="4" w:space="0" w:color="auto"/>
              <w:bottom w:val="single" w:sz="4" w:space="0" w:color="auto"/>
              <w:right w:val="single" w:sz="4" w:space="0" w:color="auto"/>
            </w:tcBorders>
          </w:tcPr>
          <w:p w14:paraId="1425C85B" w14:textId="77777777" w:rsidR="001A08D2" w:rsidRPr="00DD2B25" w:rsidRDefault="001A08D2" w:rsidP="001A08D2">
            <w:pPr>
              <w:pStyle w:val="15"/>
              <w:rPr>
                <w:rFonts w:eastAsia="宋体"/>
              </w:rPr>
            </w:pPr>
            <w:r w:rsidRPr="0014790A">
              <w:rPr>
                <w:rFonts w:eastAsia="宋体"/>
              </w:rPr>
              <w:t>NA</w:t>
            </w:r>
          </w:p>
        </w:tc>
      </w:tr>
      <w:tr w:rsidR="001A08D2" w:rsidRPr="00DD2B25" w14:paraId="15B9F865" w14:textId="77777777" w:rsidTr="00A81C87">
        <w:tc>
          <w:tcPr>
            <w:tcW w:w="1182" w:type="pct"/>
            <w:tcBorders>
              <w:top w:val="single" w:sz="4" w:space="0" w:color="auto"/>
              <w:left w:val="single" w:sz="4" w:space="0" w:color="auto"/>
              <w:bottom w:val="single" w:sz="4" w:space="0" w:color="auto"/>
              <w:right w:val="single" w:sz="4" w:space="0" w:color="auto"/>
            </w:tcBorders>
          </w:tcPr>
          <w:p w14:paraId="4C46EE3E" w14:textId="77777777" w:rsidR="001A08D2" w:rsidRPr="00DD2B25" w:rsidRDefault="001A08D2" w:rsidP="001A08D2">
            <w:pPr>
              <w:pStyle w:val="15"/>
              <w:rPr>
                <w:rFonts w:eastAsia="宋体"/>
              </w:rPr>
            </w:pPr>
            <w:r w:rsidRPr="00DD2B25">
              <w:rPr>
                <w:rFonts w:eastAsia="宋体"/>
              </w:rPr>
              <w:t>type</w:t>
            </w:r>
          </w:p>
        </w:tc>
        <w:tc>
          <w:tcPr>
            <w:tcW w:w="1273" w:type="pct"/>
            <w:tcBorders>
              <w:top w:val="single" w:sz="4" w:space="0" w:color="auto"/>
              <w:left w:val="single" w:sz="4" w:space="0" w:color="auto"/>
              <w:bottom w:val="single" w:sz="4" w:space="0" w:color="auto"/>
              <w:right w:val="single" w:sz="4" w:space="0" w:color="auto"/>
            </w:tcBorders>
          </w:tcPr>
          <w:p w14:paraId="582E8EE6" w14:textId="77777777" w:rsidR="001A08D2" w:rsidRPr="00DD2B25" w:rsidRDefault="001A08D2" w:rsidP="001A08D2">
            <w:pPr>
              <w:pStyle w:val="15"/>
              <w:rPr>
                <w:rFonts w:eastAsia="宋体"/>
              </w:rPr>
            </w:pPr>
            <w:r w:rsidRPr="00DD2B25">
              <w:rPr>
                <w:rFonts w:eastAsia="宋体"/>
              </w:rPr>
              <w:t>类型</w:t>
            </w:r>
          </w:p>
        </w:tc>
        <w:tc>
          <w:tcPr>
            <w:tcW w:w="1273" w:type="pct"/>
            <w:tcBorders>
              <w:top w:val="single" w:sz="4" w:space="0" w:color="auto"/>
              <w:left w:val="single" w:sz="4" w:space="0" w:color="auto"/>
              <w:bottom w:val="single" w:sz="4" w:space="0" w:color="auto"/>
              <w:right w:val="single" w:sz="4" w:space="0" w:color="auto"/>
            </w:tcBorders>
          </w:tcPr>
          <w:p w14:paraId="0D2CE73F" w14:textId="77777777" w:rsidR="001A08D2" w:rsidRPr="00DD2B25" w:rsidRDefault="001A08D2" w:rsidP="001A08D2">
            <w:pPr>
              <w:pStyle w:val="15"/>
              <w:rPr>
                <w:rFonts w:eastAsia="宋体"/>
              </w:rPr>
            </w:pPr>
            <w:r w:rsidRPr="0014790A">
              <w:rPr>
                <w:rFonts w:eastAsia="宋体"/>
              </w:rPr>
              <w:t>NA</w:t>
            </w:r>
          </w:p>
        </w:tc>
        <w:tc>
          <w:tcPr>
            <w:tcW w:w="1272" w:type="pct"/>
            <w:tcBorders>
              <w:top w:val="single" w:sz="4" w:space="0" w:color="auto"/>
              <w:left w:val="single" w:sz="4" w:space="0" w:color="auto"/>
              <w:bottom w:val="single" w:sz="4" w:space="0" w:color="auto"/>
              <w:right w:val="single" w:sz="4" w:space="0" w:color="auto"/>
            </w:tcBorders>
          </w:tcPr>
          <w:p w14:paraId="0EB01FA0" w14:textId="77777777" w:rsidR="001A08D2" w:rsidRPr="00DD2B25" w:rsidRDefault="001A08D2" w:rsidP="001A08D2">
            <w:pPr>
              <w:pStyle w:val="15"/>
              <w:rPr>
                <w:rFonts w:eastAsia="宋体"/>
              </w:rPr>
            </w:pPr>
            <w:r w:rsidRPr="0014790A">
              <w:rPr>
                <w:rFonts w:eastAsia="宋体"/>
              </w:rPr>
              <w:t>NA</w:t>
            </w:r>
          </w:p>
        </w:tc>
      </w:tr>
      <w:tr w:rsidR="001A08D2" w:rsidRPr="00DD2B25" w14:paraId="1367F9D9" w14:textId="77777777" w:rsidTr="00A81C87">
        <w:tc>
          <w:tcPr>
            <w:tcW w:w="1182" w:type="pct"/>
            <w:tcBorders>
              <w:top w:val="single" w:sz="4" w:space="0" w:color="auto"/>
              <w:left w:val="single" w:sz="4" w:space="0" w:color="auto"/>
              <w:bottom w:val="single" w:sz="4" w:space="0" w:color="auto"/>
              <w:right w:val="single" w:sz="4" w:space="0" w:color="auto"/>
            </w:tcBorders>
          </w:tcPr>
          <w:p w14:paraId="1A7B082B" w14:textId="77777777" w:rsidR="001A08D2" w:rsidRPr="00DD2B25" w:rsidRDefault="001A08D2" w:rsidP="001A08D2">
            <w:pPr>
              <w:pStyle w:val="15"/>
              <w:rPr>
                <w:rFonts w:eastAsia="宋体"/>
              </w:rPr>
            </w:pPr>
            <w:r w:rsidRPr="00DD2B25">
              <w:rPr>
                <w:rFonts w:eastAsia="宋体"/>
              </w:rPr>
              <w:t>Name</w:t>
            </w:r>
          </w:p>
        </w:tc>
        <w:tc>
          <w:tcPr>
            <w:tcW w:w="1273" w:type="pct"/>
            <w:tcBorders>
              <w:top w:val="single" w:sz="4" w:space="0" w:color="auto"/>
              <w:left w:val="single" w:sz="4" w:space="0" w:color="auto"/>
              <w:bottom w:val="single" w:sz="4" w:space="0" w:color="auto"/>
              <w:right w:val="single" w:sz="4" w:space="0" w:color="auto"/>
            </w:tcBorders>
          </w:tcPr>
          <w:p w14:paraId="7CF52C6A" w14:textId="77777777" w:rsidR="001A08D2" w:rsidRPr="00DD2B25" w:rsidRDefault="001A08D2" w:rsidP="001A08D2">
            <w:pPr>
              <w:pStyle w:val="15"/>
              <w:rPr>
                <w:rFonts w:eastAsia="宋体"/>
              </w:rPr>
            </w:pPr>
            <w:r w:rsidRPr="00DD2B25">
              <w:rPr>
                <w:rFonts w:eastAsia="宋体"/>
              </w:rPr>
              <w:t>名称</w:t>
            </w:r>
          </w:p>
        </w:tc>
        <w:tc>
          <w:tcPr>
            <w:tcW w:w="1273" w:type="pct"/>
            <w:tcBorders>
              <w:top w:val="single" w:sz="4" w:space="0" w:color="auto"/>
              <w:left w:val="single" w:sz="4" w:space="0" w:color="auto"/>
              <w:bottom w:val="single" w:sz="4" w:space="0" w:color="auto"/>
              <w:right w:val="single" w:sz="4" w:space="0" w:color="auto"/>
            </w:tcBorders>
          </w:tcPr>
          <w:p w14:paraId="64B5D3B2" w14:textId="77777777" w:rsidR="001A08D2" w:rsidRPr="00DD2B25" w:rsidRDefault="001A08D2" w:rsidP="001A08D2">
            <w:pPr>
              <w:pStyle w:val="15"/>
              <w:rPr>
                <w:rFonts w:eastAsia="宋体"/>
              </w:rPr>
            </w:pPr>
            <w:r>
              <w:rPr>
                <w:rFonts w:eastAsia="宋体" w:hint="eastAsia"/>
              </w:rPr>
              <w:t>NA</w:t>
            </w:r>
          </w:p>
        </w:tc>
        <w:tc>
          <w:tcPr>
            <w:tcW w:w="1272" w:type="pct"/>
            <w:tcBorders>
              <w:top w:val="single" w:sz="4" w:space="0" w:color="auto"/>
              <w:left w:val="single" w:sz="4" w:space="0" w:color="auto"/>
              <w:bottom w:val="single" w:sz="4" w:space="0" w:color="auto"/>
              <w:right w:val="single" w:sz="4" w:space="0" w:color="auto"/>
            </w:tcBorders>
          </w:tcPr>
          <w:p w14:paraId="2E8730CD" w14:textId="77777777" w:rsidR="001A08D2" w:rsidRPr="00DD2B25" w:rsidRDefault="001A08D2" w:rsidP="001A08D2">
            <w:pPr>
              <w:pStyle w:val="15"/>
              <w:rPr>
                <w:rFonts w:eastAsia="宋体"/>
              </w:rPr>
            </w:pPr>
            <w:r>
              <w:rPr>
                <w:rFonts w:eastAsia="宋体" w:hint="eastAsia"/>
              </w:rPr>
              <w:t>NA</w:t>
            </w:r>
          </w:p>
        </w:tc>
      </w:tr>
      <w:tr w:rsidR="001A08D2" w:rsidRPr="00DD2B25" w14:paraId="23983083" w14:textId="77777777" w:rsidTr="00A81C87">
        <w:tc>
          <w:tcPr>
            <w:tcW w:w="1182" w:type="pct"/>
            <w:tcBorders>
              <w:top w:val="single" w:sz="4" w:space="0" w:color="auto"/>
              <w:left w:val="single" w:sz="4" w:space="0" w:color="auto"/>
              <w:bottom w:val="single" w:sz="4" w:space="0" w:color="auto"/>
              <w:right w:val="single" w:sz="4" w:space="0" w:color="auto"/>
            </w:tcBorders>
          </w:tcPr>
          <w:p w14:paraId="16E8B75A" w14:textId="77777777" w:rsidR="001A08D2" w:rsidRPr="00DD2B25" w:rsidRDefault="001A08D2" w:rsidP="001A08D2">
            <w:pPr>
              <w:pStyle w:val="15"/>
              <w:rPr>
                <w:rFonts w:eastAsia="宋体"/>
              </w:rPr>
            </w:pPr>
            <w:r w:rsidRPr="00DD2B25">
              <w:rPr>
                <w:rFonts w:eastAsia="宋体"/>
              </w:rPr>
              <w:t>start_time</w:t>
            </w:r>
          </w:p>
        </w:tc>
        <w:tc>
          <w:tcPr>
            <w:tcW w:w="1273" w:type="pct"/>
            <w:tcBorders>
              <w:top w:val="single" w:sz="4" w:space="0" w:color="auto"/>
              <w:left w:val="single" w:sz="4" w:space="0" w:color="auto"/>
              <w:bottom w:val="single" w:sz="4" w:space="0" w:color="auto"/>
              <w:right w:val="single" w:sz="4" w:space="0" w:color="auto"/>
            </w:tcBorders>
          </w:tcPr>
          <w:p w14:paraId="78CEB00A" w14:textId="77777777" w:rsidR="001A08D2" w:rsidRPr="00DD2B25" w:rsidRDefault="001A08D2" w:rsidP="001A08D2">
            <w:pPr>
              <w:pStyle w:val="15"/>
              <w:rPr>
                <w:rFonts w:eastAsia="宋体"/>
              </w:rPr>
            </w:pPr>
            <w:r w:rsidRPr="00DD2B25">
              <w:rPr>
                <w:rFonts w:eastAsia="宋体"/>
              </w:rPr>
              <w:t>开始时间</w:t>
            </w:r>
          </w:p>
        </w:tc>
        <w:tc>
          <w:tcPr>
            <w:tcW w:w="1273" w:type="pct"/>
            <w:tcBorders>
              <w:top w:val="single" w:sz="4" w:space="0" w:color="auto"/>
              <w:left w:val="single" w:sz="4" w:space="0" w:color="auto"/>
              <w:bottom w:val="single" w:sz="4" w:space="0" w:color="auto"/>
              <w:right w:val="single" w:sz="4" w:space="0" w:color="auto"/>
            </w:tcBorders>
          </w:tcPr>
          <w:p w14:paraId="2C446040" w14:textId="77777777" w:rsidR="001A08D2" w:rsidRPr="00DD2B25" w:rsidRDefault="001A08D2" w:rsidP="001A08D2">
            <w:pPr>
              <w:pStyle w:val="15"/>
              <w:rPr>
                <w:rFonts w:eastAsia="宋体"/>
              </w:rPr>
            </w:pPr>
            <w:r>
              <w:rPr>
                <w:rFonts w:eastAsia="宋体" w:hint="eastAsia"/>
              </w:rPr>
              <w:t>NA</w:t>
            </w:r>
          </w:p>
        </w:tc>
        <w:tc>
          <w:tcPr>
            <w:tcW w:w="1272" w:type="pct"/>
            <w:tcBorders>
              <w:top w:val="single" w:sz="4" w:space="0" w:color="auto"/>
              <w:left w:val="single" w:sz="4" w:space="0" w:color="auto"/>
              <w:bottom w:val="single" w:sz="4" w:space="0" w:color="auto"/>
              <w:right w:val="single" w:sz="4" w:space="0" w:color="auto"/>
            </w:tcBorders>
          </w:tcPr>
          <w:p w14:paraId="562D5163" w14:textId="77777777" w:rsidR="001A08D2" w:rsidRPr="00DD2B25" w:rsidRDefault="001A08D2" w:rsidP="001A08D2">
            <w:pPr>
              <w:pStyle w:val="15"/>
              <w:rPr>
                <w:rFonts w:eastAsia="宋体"/>
              </w:rPr>
            </w:pPr>
            <w:r>
              <w:rPr>
                <w:rFonts w:eastAsia="宋体" w:hint="eastAsia"/>
              </w:rPr>
              <w:t>当前时间</w:t>
            </w:r>
          </w:p>
        </w:tc>
      </w:tr>
      <w:tr w:rsidR="001A08D2" w:rsidRPr="00DD2B25" w14:paraId="4968A41C" w14:textId="77777777" w:rsidTr="00A81C87">
        <w:tc>
          <w:tcPr>
            <w:tcW w:w="1182" w:type="pct"/>
            <w:tcBorders>
              <w:top w:val="single" w:sz="4" w:space="0" w:color="auto"/>
              <w:left w:val="single" w:sz="4" w:space="0" w:color="auto"/>
              <w:bottom w:val="single" w:sz="4" w:space="0" w:color="auto"/>
              <w:right w:val="single" w:sz="4" w:space="0" w:color="auto"/>
            </w:tcBorders>
          </w:tcPr>
          <w:p w14:paraId="2089DA7F" w14:textId="77777777" w:rsidR="001A08D2" w:rsidRPr="00DD2B25" w:rsidRDefault="001A08D2" w:rsidP="001A08D2">
            <w:pPr>
              <w:pStyle w:val="15"/>
              <w:rPr>
                <w:rFonts w:eastAsia="宋体"/>
              </w:rPr>
            </w:pPr>
            <w:r w:rsidRPr="00DD2B25">
              <w:rPr>
                <w:rFonts w:eastAsia="宋体"/>
              </w:rPr>
              <w:t>end_time</w:t>
            </w:r>
          </w:p>
        </w:tc>
        <w:tc>
          <w:tcPr>
            <w:tcW w:w="1273" w:type="pct"/>
            <w:tcBorders>
              <w:top w:val="single" w:sz="4" w:space="0" w:color="auto"/>
              <w:left w:val="single" w:sz="4" w:space="0" w:color="auto"/>
              <w:bottom w:val="single" w:sz="4" w:space="0" w:color="auto"/>
              <w:right w:val="single" w:sz="4" w:space="0" w:color="auto"/>
            </w:tcBorders>
          </w:tcPr>
          <w:p w14:paraId="639009DC" w14:textId="77777777" w:rsidR="001A08D2" w:rsidRPr="00DD2B25" w:rsidRDefault="001A08D2" w:rsidP="001A08D2">
            <w:pPr>
              <w:pStyle w:val="15"/>
              <w:rPr>
                <w:rFonts w:eastAsia="宋体"/>
              </w:rPr>
            </w:pPr>
            <w:r w:rsidRPr="00DD2B25">
              <w:rPr>
                <w:rFonts w:eastAsia="宋体"/>
              </w:rPr>
              <w:t>结束时间</w:t>
            </w:r>
          </w:p>
        </w:tc>
        <w:tc>
          <w:tcPr>
            <w:tcW w:w="1273" w:type="pct"/>
            <w:tcBorders>
              <w:top w:val="single" w:sz="4" w:space="0" w:color="auto"/>
              <w:left w:val="single" w:sz="4" w:space="0" w:color="auto"/>
              <w:bottom w:val="single" w:sz="4" w:space="0" w:color="auto"/>
              <w:right w:val="single" w:sz="4" w:space="0" w:color="auto"/>
            </w:tcBorders>
          </w:tcPr>
          <w:p w14:paraId="27D720F4" w14:textId="77777777" w:rsidR="001A08D2" w:rsidRPr="00DD2B25" w:rsidRDefault="001A08D2" w:rsidP="001A08D2">
            <w:pPr>
              <w:pStyle w:val="15"/>
              <w:rPr>
                <w:rFonts w:eastAsia="宋体"/>
                <w:lang w:eastAsia="zh-CN"/>
              </w:rPr>
            </w:pPr>
            <w:r>
              <w:rPr>
                <w:rFonts w:eastAsia="宋体"/>
              </w:rPr>
              <w:t>当前时间</w:t>
            </w:r>
          </w:p>
        </w:tc>
        <w:tc>
          <w:tcPr>
            <w:tcW w:w="1272" w:type="pct"/>
            <w:tcBorders>
              <w:top w:val="single" w:sz="4" w:space="0" w:color="auto"/>
              <w:left w:val="single" w:sz="4" w:space="0" w:color="auto"/>
              <w:bottom w:val="single" w:sz="4" w:space="0" w:color="auto"/>
              <w:right w:val="single" w:sz="4" w:space="0" w:color="auto"/>
            </w:tcBorders>
          </w:tcPr>
          <w:p w14:paraId="0317F6ED" w14:textId="77777777" w:rsidR="001A08D2" w:rsidRPr="00DD2B25" w:rsidRDefault="001A08D2" w:rsidP="001A08D2">
            <w:pPr>
              <w:pStyle w:val="15"/>
              <w:rPr>
                <w:rFonts w:eastAsia="宋体"/>
                <w:lang w:eastAsia="zh-CN"/>
              </w:rPr>
            </w:pPr>
            <w:r>
              <w:rPr>
                <w:rFonts w:eastAsia="宋体"/>
              </w:rPr>
              <w:t>NA</w:t>
            </w:r>
            <w:r>
              <w:rPr>
                <w:rFonts w:eastAsia="宋体" w:hint="eastAsia"/>
                <w:lang w:eastAsia="zh-CN"/>
              </w:rPr>
              <w:t>（必须大于开始时间）</w:t>
            </w:r>
          </w:p>
        </w:tc>
      </w:tr>
      <w:tr w:rsidR="001A08D2" w:rsidRPr="00DD2B25" w14:paraId="6FF34431" w14:textId="77777777" w:rsidTr="00A81C87">
        <w:tc>
          <w:tcPr>
            <w:tcW w:w="1182" w:type="pct"/>
            <w:tcBorders>
              <w:top w:val="single" w:sz="4" w:space="0" w:color="auto"/>
              <w:left w:val="single" w:sz="4" w:space="0" w:color="auto"/>
              <w:bottom w:val="single" w:sz="4" w:space="0" w:color="auto"/>
              <w:right w:val="single" w:sz="4" w:space="0" w:color="auto"/>
            </w:tcBorders>
          </w:tcPr>
          <w:p w14:paraId="4E6CA0FD" w14:textId="77777777" w:rsidR="001A08D2" w:rsidRPr="00DD2B25" w:rsidRDefault="001A08D2" w:rsidP="001A08D2">
            <w:pPr>
              <w:pStyle w:val="15"/>
              <w:rPr>
                <w:rFonts w:eastAsia="宋体"/>
              </w:rPr>
            </w:pPr>
            <w:r w:rsidRPr="00DD2B25">
              <w:rPr>
                <w:rFonts w:eastAsia="宋体"/>
              </w:rPr>
              <w:t>active_status</w:t>
            </w:r>
          </w:p>
        </w:tc>
        <w:tc>
          <w:tcPr>
            <w:tcW w:w="1273" w:type="pct"/>
            <w:tcBorders>
              <w:top w:val="single" w:sz="4" w:space="0" w:color="auto"/>
              <w:left w:val="single" w:sz="4" w:space="0" w:color="auto"/>
              <w:bottom w:val="single" w:sz="4" w:space="0" w:color="auto"/>
              <w:right w:val="single" w:sz="4" w:space="0" w:color="auto"/>
            </w:tcBorders>
          </w:tcPr>
          <w:p w14:paraId="3868DA16" w14:textId="77777777" w:rsidR="001A08D2" w:rsidRPr="00DD2B25" w:rsidRDefault="001A08D2" w:rsidP="001A08D2">
            <w:pPr>
              <w:pStyle w:val="15"/>
              <w:rPr>
                <w:rFonts w:eastAsia="宋体"/>
              </w:rPr>
            </w:pPr>
            <w:r w:rsidRPr="00DD2B25">
              <w:rPr>
                <w:rFonts w:eastAsia="宋体"/>
              </w:rPr>
              <w:t>激活状态</w:t>
            </w:r>
          </w:p>
        </w:tc>
        <w:tc>
          <w:tcPr>
            <w:tcW w:w="1273" w:type="pct"/>
            <w:tcBorders>
              <w:top w:val="single" w:sz="4" w:space="0" w:color="auto"/>
              <w:left w:val="single" w:sz="4" w:space="0" w:color="auto"/>
              <w:bottom w:val="single" w:sz="4" w:space="0" w:color="auto"/>
              <w:right w:val="single" w:sz="4" w:space="0" w:color="auto"/>
            </w:tcBorders>
          </w:tcPr>
          <w:p w14:paraId="29833F1B" w14:textId="77777777" w:rsidR="001A08D2" w:rsidRPr="00DD2B25" w:rsidRDefault="001A08D2" w:rsidP="001A08D2">
            <w:pPr>
              <w:pStyle w:val="15"/>
              <w:rPr>
                <w:rFonts w:eastAsia="宋体"/>
              </w:rPr>
            </w:pPr>
            <w:r>
              <w:rPr>
                <w:rFonts w:eastAsia="宋体" w:hint="eastAsia"/>
                <w:lang w:eastAsia="zh-CN"/>
              </w:rPr>
              <w:t>“</w:t>
            </w:r>
            <w:r>
              <w:rPr>
                <w:rFonts w:eastAsia="宋体" w:hint="eastAsia"/>
              </w:rPr>
              <w:t>02</w:t>
            </w:r>
            <w:r>
              <w:rPr>
                <w:rFonts w:eastAsia="宋体" w:hint="eastAsia"/>
                <w:lang w:eastAsia="zh-CN"/>
              </w:rPr>
              <w:t>”</w:t>
            </w:r>
          </w:p>
        </w:tc>
        <w:tc>
          <w:tcPr>
            <w:tcW w:w="1272" w:type="pct"/>
            <w:tcBorders>
              <w:top w:val="single" w:sz="4" w:space="0" w:color="auto"/>
              <w:left w:val="single" w:sz="4" w:space="0" w:color="auto"/>
              <w:bottom w:val="single" w:sz="4" w:space="0" w:color="auto"/>
              <w:right w:val="single" w:sz="4" w:space="0" w:color="auto"/>
            </w:tcBorders>
          </w:tcPr>
          <w:p w14:paraId="2B18C2BB" w14:textId="77777777" w:rsidR="001A08D2" w:rsidRPr="00DD2B25" w:rsidRDefault="001A08D2" w:rsidP="001A08D2">
            <w:pPr>
              <w:pStyle w:val="15"/>
              <w:rPr>
                <w:rFonts w:eastAsia="宋体"/>
              </w:rPr>
            </w:pPr>
            <w:r>
              <w:rPr>
                <w:rFonts w:eastAsia="宋体" w:hint="eastAsia"/>
                <w:lang w:eastAsia="zh-CN"/>
              </w:rPr>
              <w:t>“</w:t>
            </w:r>
            <w:r>
              <w:rPr>
                <w:rFonts w:eastAsia="宋体" w:hint="eastAsia"/>
                <w:lang w:eastAsia="zh-CN"/>
              </w:rPr>
              <w:t>0</w:t>
            </w:r>
            <w:r>
              <w:rPr>
                <w:rFonts w:eastAsia="宋体"/>
                <w:lang w:eastAsia="zh-CN"/>
              </w:rPr>
              <w:t>1</w:t>
            </w:r>
            <w:r>
              <w:rPr>
                <w:rFonts w:eastAsia="宋体" w:hint="eastAsia"/>
                <w:lang w:eastAsia="zh-CN"/>
              </w:rPr>
              <w:t>”（进行中）</w:t>
            </w:r>
          </w:p>
        </w:tc>
      </w:tr>
    </w:tbl>
    <w:p w14:paraId="628BF7D8" w14:textId="77777777" w:rsidR="001A08D2" w:rsidRPr="005204CB" w:rsidRDefault="001A08D2" w:rsidP="001A08D2">
      <w:pPr>
        <w:ind w:left="420"/>
      </w:pPr>
    </w:p>
    <w:p w14:paraId="2EB016FA" w14:textId="77777777" w:rsidR="001A08D2" w:rsidRPr="0077400C" w:rsidRDefault="001A08D2" w:rsidP="001A08D2">
      <w:pPr>
        <w:pStyle w:val="6"/>
      </w:pPr>
      <w:r w:rsidRPr="00E631FA">
        <w:rPr>
          <w:rFonts w:hint="eastAsia"/>
        </w:rPr>
        <w:t>机构评级总表（</w:t>
      </w:r>
      <w:r w:rsidRPr="00E631FA">
        <w:rPr>
          <w:rFonts w:hint="eastAsia"/>
        </w:rPr>
        <w:t>ORG_RATE</w:t>
      </w:r>
      <w:r w:rsidRPr="00E631FA">
        <w:rPr>
          <w:rFonts w:hint="eastAsia"/>
        </w:rPr>
        <w:t>）</w:t>
      </w:r>
    </w:p>
    <w:tbl>
      <w:tblPr>
        <w:tblW w:w="5000" w:type="pct"/>
        <w:jc w:val="center"/>
        <w:tblLook w:val="00A0" w:firstRow="1" w:lastRow="0" w:firstColumn="1" w:lastColumn="0" w:noHBand="0" w:noVBand="0"/>
      </w:tblPr>
      <w:tblGrid>
        <w:gridCol w:w="3945"/>
        <w:gridCol w:w="2531"/>
        <w:gridCol w:w="3260"/>
      </w:tblGrid>
      <w:tr w:rsidR="001A08D2" w:rsidRPr="004D366D" w14:paraId="554F2ED6"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346E31D0" w14:textId="77777777" w:rsidR="001A08D2" w:rsidRPr="004D366D" w:rsidRDefault="001A08D2" w:rsidP="001A08D2">
            <w:pPr>
              <w:pStyle w:val="15"/>
            </w:pPr>
            <w:r w:rsidRPr="004D366D">
              <w:rPr>
                <w:rFonts w:hint="eastAsia"/>
              </w:rPr>
              <w:t>字段名</w:t>
            </w:r>
          </w:p>
        </w:tc>
        <w:tc>
          <w:tcPr>
            <w:tcW w:w="1300" w:type="pct"/>
            <w:tcBorders>
              <w:top w:val="single" w:sz="4" w:space="0" w:color="auto"/>
              <w:left w:val="single" w:sz="4" w:space="0" w:color="auto"/>
              <w:bottom w:val="single" w:sz="4" w:space="0" w:color="auto"/>
              <w:right w:val="single" w:sz="4" w:space="0" w:color="auto"/>
            </w:tcBorders>
          </w:tcPr>
          <w:p w14:paraId="0279CCDC" w14:textId="77777777" w:rsidR="001A08D2" w:rsidRPr="004D366D" w:rsidRDefault="001A08D2" w:rsidP="001A08D2">
            <w:pPr>
              <w:pStyle w:val="15"/>
            </w:pPr>
            <w:r w:rsidRPr="004D366D">
              <w:rPr>
                <w:rFonts w:hint="cs"/>
              </w:rPr>
              <w:t>说</w:t>
            </w:r>
            <w:r w:rsidRPr="004D366D">
              <w:rPr>
                <w:rFonts w:hint="eastAsia"/>
              </w:rPr>
              <w:t>明</w:t>
            </w:r>
          </w:p>
        </w:tc>
        <w:tc>
          <w:tcPr>
            <w:tcW w:w="1674" w:type="pct"/>
            <w:tcBorders>
              <w:top w:val="single" w:sz="4" w:space="0" w:color="auto"/>
              <w:left w:val="single" w:sz="4" w:space="0" w:color="auto"/>
              <w:bottom w:val="single" w:sz="4" w:space="0" w:color="auto"/>
              <w:right w:val="single" w:sz="4" w:space="0" w:color="auto"/>
            </w:tcBorders>
          </w:tcPr>
          <w:p w14:paraId="15B4D4AA" w14:textId="77777777" w:rsidR="001A08D2" w:rsidRPr="004D366D" w:rsidRDefault="001A08D2" w:rsidP="001A08D2">
            <w:pPr>
              <w:pStyle w:val="15"/>
            </w:pPr>
            <w:r>
              <w:t>当年度的金融机构评级记录修改</w:t>
            </w:r>
          </w:p>
        </w:tc>
      </w:tr>
      <w:tr w:rsidR="001A08D2" w:rsidRPr="004D366D" w14:paraId="28B3E733"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59C4B79C" w14:textId="77777777" w:rsidR="001A08D2" w:rsidRPr="004D366D" w:rsidRDefault="001A08D2" w:rsidP="001A08D2">
            <w:pPr>
              <w:pStyle w:val="15"/>
            </w:pPr>
            <w:r>
              <w:t>Id</w:t>
            </w:r>
          </w:p>
        </w:tc>
        <w:tc>
          <w:tcPr>
            <w:tcW w:w="1300" w:type="pct"/>
            <w:tcBorders>
              <w:top w:val="single" w:sz="4" w:space="0" w:color="auto"/>
              <w:left w:val="single" w:sz="4" w:space="0" w:color="auto"/>
              <w:bottom w:val="single" w:sz="4" w:space="0" w:color="auto"/>
              <w:right w:val="single" w:sz="4" w:space="0" w:color="auto"/>
            </w:tcBorders>
          </w:tcPr>
          <w:p w14:paraId="6AC4BCC7" w14:textId="77777777" w:rsidR="001A08D2" w:rsidRPr="004D366D" w:rsidRDefault="001A08D2" w:rsidP="001A08D2">
            <w:pPr>
              <w:pStyle w:val="15"/>
            </w:pPr>
            <w:r>
              <w:t>id</w:t>
            </w:r>
          </w:p>
        </w:tc>
        <w:tc>
          <w:tcPr>
            <w:tcW w:w="1674" w:type="pct"/>
            <w:tcBorders>
              <w:top w:val="single" w:sz="4" w:space="0" w:color="auto"/>
              <w:left w:val="single" w:sz="4" w:space="0" w:color="auto"/>
              <w:bottom w:val="single" w:sz="4" w:space="0" w:color="auto"/>
              <w:right w:val="single" w:sz="4" w:space="0" w:color="auto"/>
            </w:tcBorders>
          </w:tcPr>
          <w:p w14:paraId="188B07B8" w14:textId="77777777" w:rsidR="001A08D2" w:rsidRPr="004D366D" w:rsidRDefault="001A08D2" w:rsidP="001A08D2">
            <w:pPr>
              <w:pStyle w:val="15"/>
            </w:pPr>
          </w:p>
        </w:tc>
      </w:tr>
      <w:tr w:rsidR="001A08D2" w:rsidRPr="004D366D" w14:paraId="470FD864"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18B962B3" w14:textId="77777777" w:rsidR="001A08D2" w:rsidRPr="004D366D" w:rsidRDefault="001A08D2" w:rsidP="001A08D2">
            <w:pPr>
              <w:pStyle w:val="15"/>
            </w:pPr>
            <w:r>
              <w:t>Year</w:t>
            </w:r>
          </w:p>
        </w:tc>
        <w:tc>
          <w:tcPr>
            <w:tcW w:w="1300" w:type="pct"/>
            <w:tcBorders>
              <w:top w:val="single" w:sz="4" w:space="0" w:color="auto"/>
              <w:left w:val="single" w:sz="4" w:space="0" w:color="auto"/>
              <w:bottom w:val="single" w:sz="4" w:space="0" w:color="auto"/>
              <w:right w:val="single" w:sz="4" w:space="0" w:color="auto"/>
            </w:tcBorders>
          </w:tcPr>
          <w:p w14:paraId="1B0C3855" w14:textId="77777777" w:rsidR="001A08D2" w:rsidRPr="004D366D" w:rsidRDefault="001A08D2" w:rsidP="001A08D2">
            <w:pPr>
              <w:pStyle w:val="15"/>
            </w:pPr>
            <w:r>
              <w:t>年度</w:t>
            </w:r>
          </w:p>
        </w:tc>
        <w:tc>
          <w:tcPr>
            <w:tcW w:w="1674" w:type="pct"/>
            <w:tcBorders>
              <w:top w:val="single" w:sz="4" w:space="0" w:color="auto"/>
              <w:left w:val="single" w:sz="4" w:space="0" w:color="auto"/>
              <w:bottom w:val="single" w:sz="4" w:space="0" w:color="auto"/>
              <w:right w:val="single" w:sz="4" w:space="0" w:color="auto"/>
            </w:tcBorders>
          </w:tcPr>
          <w:p w14:paraId="3ED9DD69" w14:textId="77777777" w:rsidR="001A08D2" w:rsidRPr="004D366D" w:rsidRDefault="001A08D2" w:rsidP="001A08D2">
            <w:pPr>
              <w:pStyle w:val="15"/>
            </w:pPr>
          </w:p>
        </w:tc>
      </w:tr>
      <w:tr w:rsidR="001A08D2" w:rsidRPr="004D366D" w14:paraId="3D36B5F6"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45ED4699" w14:textId="77777777" w:rsidR="001A08D2" w:rsidRPr="004D366D" w:rsidRDefault="001A08D2" w:rsidP="001A08D2">
            <w:pPr>
              <w:pStyle w:val="15"/>
            </w:pPr>
            <w:r>
              <w:t>org_id</w:t>
            </w:r>
          </w:p>
        </w:tc>
        <w:tc>
          <w:tcPr>
            <w:tcW w:w="1300" w:type="pct"/>
            <w:tcBorders>
              <w:top w:val="single" w:sz="4" w:space="0" w:color="auto"/>
              <w:left w:val="single" w:sz="4" w:space="0" w:color="auto"/>
              <w:bottom w:val="single" w:sz="4" w:space="0" w:color="auto"/>
              <w:right w:val="single" w:sz="4" w:space="0" w:color="auto"/>
            </w:tcBorders>
          </w:tcPr>
          <w:p w14:paraId="3ABA465B" w14:textId="77777777" w:rsidR="001A08D2" w:rsidRPr="004D366D" w:rsidRDefault="001A08D2" w:rsidP="001A08D2">
            <w:pPr>
              <w:pStyle w:val="15"/>
            </w:pPr>
            <w:r>
              <w:t>机构</w:t>
            </w:r>
            <w:r>
              <w:t>id</w:t>
            </w:r>
          </w:p>
        </w:tc>
        <w:tc>
          <w:tcPr>
            <w:tcW w:w="1674" w:type="pct"/>
            <w:tcBorders>
              <w:top w:val="single" w:sz="4" w:space="0" w:color="auto"/>
              <w:left w:val="single" w:sz="4" w:space="0" w:color="auto"/>
              <w:bottom w:val="single" w:sz="4" w:space="0" w:color="auto"/>
              <w:right w:val="single" w:sz="4" w:space="0" w:color="auto"/>
            </w:tcBorders>
          </w:tcPr>
          <w:p w14:paraId="1729E4AE" w14:textId="77777777" w:rsidR="001A08D2" w:rsidRPr="004D366D" w:rsidRDefault="001A08D2" w:rsidP="001A08D2">
            <w:pPr>
              <w:pStyle w:val="15"/>
            </w:pPr>
          </w:p>
        </w:tc>
      </w:tr>
      <w:tr w:rsidR="001A08D2" w:rsidRPr="004D366D" w14:paraId="2CDA8292"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76EF7488" w14:textId="77777777" w:rsidR="001A08D2" w:rsidRDefault="001A08D2" w:rsidP="001A08D2">
            <w:pPr>
              <w:pStyle w:val="15"/>
            </w:pPr>
            <w:r>
              <w:t>org_type</w:t>
            </w:r>
          </w:p>
        </w:tc>
        <w:tc>
          <w:tcPr>
            <w:tcW w:w="1300" w:type="pct"/>
            <w:tcBorders>
              <w:top w:val="single" w:sz="4" w:space="0" w:color="auto"/>
              <w:left w:val="single" w:sz="4" w:space="0" w:color="auto"/>
              <w:bottom w:val="single" w:sz="4" w:space="0" w:color="auto"/>
              <w:right w:val="single" w:sz="4" w:space="0" w:color="auto"/>
            </w:tcBorders>
          </w:tcPr>
          <w:p w14:paraId="5B568143" w14:textId="77777777" w:rsidR="001A08D2" w:rsidRDefault="001A08D2" w:rsidP="001A08D2">
            <w:pPr>
              <w:pStyle w:val="15"/>
            </w:pPr>
            <w:r>
              <w:t>机构类型</w:t>
            </w:r>
          </w:p>
        </w:tc>
        <w:tc>
          <w:tcPr>
            <w:tcW w:w="1674" w:type="pct"/>
            <w:tcBorders>
              <w:top w:val="single" w:sz="4" w:space="0" w:color="auto"/>
              <w:left w:val="single" w:sz="4" w:space="0" w:color="auto"/>
              <w:bottom w:val="single" w:sz="4" w:space="0" w:color="auto"/>
              <w:right w:val="single" w:sz="4" w:space="0" w:color="auto"/>
            </w:tcBorders>
          </w:tcPr>
          <w:p w14:paraId="20A9CAEC" w14:textId="77777777" w:rsidR="001A08D2" w:rsidRPr="004D366D" w:rsidRDefault="001A08D2" w:rsidP="001A08D2">
            <w:pPr>
              <w:pStyle w:val="15"/>
            </w:pPr>
          </w:p>
        </w:tc>
      </w:tr>
      <w:tr w:rsidR="001A08D2" w:rsidRPr="004D366D" w14:paraId="03938E6F"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55CFF5C7" w14:textId="77777777" w:rsidR="001A08D2" w:rsidRDefault="001A08D2" w:rsidP="001A08D2">
            <w:pPr>
              <w:pStyle w:val="15"/>
            </w:pPr>
            <w:r>
              <w:t>rate_type</w:t>
            </w:r>
          </w:p>
        </w:tc>
        <w:tc>
          <w:tcPr>
            <w:tcW w:w="1300" w:type="pct"/>
            <w:tcBorders>
              <w:top w:val="single" w:sz="4" w:space="0" w:color="auto"/>
              <w:left w:val="single" w:sz="4" w:space="0" w:color="auto"/>
              <w:bottom w:val="single" w:sz="4" w:space="0" w:color="auto"/>
              <w:right w:val="single" w:sz="4" w:space="0" w:color="auto"/>
            </w:tcBorders>
          </w:tcPr>
          <w:p w14:paraId="2614ABDC" w14:textId="77777777" w:rsidR="001A08D2" w:rsidRDefault="001A08D2" w:rsidP="001A08D2">
            <w:pPr>
              <w:pStyle w:val="15"/>
            </w:pPr>
            <w:r>
              <w:t>评级表类型</w:t>
            </w:r>
          </w:p>
        </w:tc>
        <w:tc>
          <w:tcPr>
            <w:tcW w:w="1674" w:type="pct"/>
            <w:tcBorders>
              <w:top w:val="single" w:sz="4" w:space="0" w:color="auto"/>
              <w:left w:val="single" w:sz="4" w:space="0" w:color="auto"/>
              <w:bottom w:val="single" w:sz="4" w:space="0" w:color="auto"/>
              <w:right w:val="single" w:sz="4" w:space="0" w:color="auto"/>
            </w:tcBorders>
          </w:tcPr>
          <w:p w14:paraId="0211E53A" w14:textId="77777777" w:rsidR="001A08D2" w:rsidRPr="004D366D" w:rsidRDefault="001A08D2" w:rsidP="001A08D2">
            <w:pPr>
              <w:pStyle w:val="15"/>
            </w:pPr>
          </w:p>
        </w:tc>
      </w:tr>
      <w:tr w:rsidR="001A08D2" w:rsidRPr="004D366D" w14:paraId="3F73E930"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4ECBD9D2" w14:textId="77777777" w:rsidR="001A08D2" w:rsidRDefault="001A08D2" w:rsidP="001A08D2">
            <w:pPr>
              <w:pStyle w:val="15"/>
            </w:pPr>
            <w:r>
              <w:t>status</w:t>
            </w:r>
          </w:p>
        </w:tc>
        <w:tc>
          <w:tcPr>
            <w:tcW w:w="1300" w:type="pct"/>
            <w:tcBorders>
              <w:top w:val="single" w:sz="4" w:space="0" w:color="auto"/>
              <w:left w:val="single" w:sz="4" w:space="0" w:color="auto"/>
              <w:bottom w:val="single" w:sz="4" w:space="0" w:color="auto"/>
              <w:right w:val="single" w:sz="4" w:space="0" w:color="auto"/>
            </w:tcBorders>
          </w:tcPr>
          <w:p w14:paraId="7D701F2C" w14:textId="77777777" w:rsidR="001A08D2" w:rsidRDefault="001A08D2" w:rsidP="001A08D2">
            <w:pPr>
              <w:pStyle w:val="15"/>
            </w:pPr>
            <w:r>
              <w:t>状态</w:t>
            </w:r>
          </w:p>
        </w:tc>
        <w:tc>
          <w:tcPr>
            <w:tcW w:w="1674" w:type="pct"/>
            <w:tcBorders>
              <w:top w:val="single" w:sz="4" w:space="0" w:color="auto"/>
              <w:left w:val="single" w:sz="4" w:space="0" w:color="auto"/>
              <w:bottom w:val="single" w:sz="4" w:space="0" w:color="auto"/>
              <w:right w:val="single" w:sz="4" w:space="0" w:color="auto"/>
            </w:tcBorders>
          </w:tcPr>
          <w:p w14:paraId="5168E05B" w14:textId="77777777" w:rsidR="001A08D2" w:rsidRPr="004D366D" w:rsidRDefault="001A08D2" w:rsidP="001A08D2">
            <w:pPr>
              <w:pStyle w:val="15"/>
              <w:rPr>
                <w:lang w:eastAsia="zh-CN"/>
              </w:rPr>
            </w:pPr>
            <w:r>
              <w:rPr>
                <w:rFonts w:hint="eastAsia"/>
                <w:lang w:eastAsia="zh-CN"/>
              </w:rPr>
              <w:t>改为“</w:t>
            </w:r>
            <w:r>
              <w:rPr>
                <w:rFonts w:hint="eastAsia"/>
                <w:lang w:eastAsia="zh-CN"/>
              </w:rPr>
              <w:t>11</w:t>
            </w:r>
            <w:r>
              <w:rPr>
                <w:rFonts w:hint="eastAsia"/>
                <w:lang w:eastAsia="zh-CN"/>
              </w:rPr>
              <w:t>”</w:t>
            </w:r>
            <w:r>
              <w:rPr>
                <w:rFonts w:hint="eastAsia"/>
                <w:lang w:eastAsia="zh-CN"/>
              </w:rPr>
              <w:t>--</w:t>
            </w:r>
            <w:r>
              <w:rPr>
                <w:rFonts w:hint="eastAsia"/>
                <w:lang w:eastAsia="zh-CN"/>
              </w:rPr>
              <w:t>自评中</w:t>
            </w:r>
          </w:p>
        </w:tc>
      </w:tr>
      <w:tr w:rsidR="001A08D2" w:rsidRPr="004D366D" w14:paraId="6A9628FC"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5CC5A004" w14:textId="77777777" w:rsidR="001A08D2" w:rsidRDefault="001A08D2" w:rsidP="001A08D2">
            <w:pPr>
              <w:pStyle w:val="15"/>
            </w:pPr>
            <w:r>
              <w:t>sa_total_score</w:t>
            </w:r>
          </w:p>
        </w:tc>
        <w:tc>
          <w:tcPr>
            <w:tcW w:w="1300" w:type="pct"/>
            <w:tcBorders>
              <w:top w:val="single" w:sz="4" w:space="0" w:color="auto"/>
              <w:left w:val="single" w:sz="4" w:space="0" w:color="auto"/>
              <w:bottom w:val="single" w:sz="4" w:space="0" w:color="auto"/>
              <w:right w:val="single" w:sz="4" w:space="0" w:color="auto"/>
            </w:tcBorders>
          </w:tcPr>
          <w:p w14:paraId="2498A188" w14:textId="77777777" w:rsidR="001A08D2" w:rsidRDefault="001A08D2" w:rsidP="001A08D2">
            <w:pPr>
              <w:pStyle w:val="15"/>
            </w:pPr>
            <w:r>
              <w:t>自评总分</w:t>
            </w:r>
          </w:p>
        </w:tc>
        <w:tc>
          <w:tcPr>
            <w:tcW w:w="1674" w:type="pct"/>
            <w:tcBorders>
              <w:top w:val="single" w:sz="4" w:space="0" w:color="auto"/>
              <w:left w:val="single" w:sz="4" w:space="0" w:color="auto"/>
              <w:bottom w:val="single" w:sz="4" w:space="0" w:color="auto"/>
              <w:right w:val="single" w:sz="4" w:space="0" w:color="auto"/>
            </w:tcBorders>
          </w:tcPr>
          <w:p w14:paraId="0E799D59" w14:textId="77777777" w:rsidR="001A08D2" w:rsidRPr="004D366D" w:rsidRDefault="001A08D2" w:rsidP="001A08D2">
            <w:pPr>
              <w:pStyle w:val="15"/>
              <w:rPr>
                <w:lang w:eastAsia="zh-CN"/>
              </w:rPr>
            </w:pPr>
          </w:p>
        </w:tc>
      </w:tr>
      <w:tr w:rsidR="001A08D2" w:rsidRPr="004D366D" w14:paraId="59C3F7EA"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1DAF3A98" w14:textId="77777777" w:rsidR="001A08D2" w:rsidRDefault="001A08D2" w:rsidP="001A08D2">
            <w:pPr>
              <w:pStyle w:val="15"/>
            </w:pPr>
            <w:r>
              <w:t>sa_score</w:t>
            </w:r>
          </w:p>
        </w:tc>
        <w:tc>
          <w:tcPr>
            <w:tcW w:w="1300" w:type="pct"/>
            <w:tcBorders>
              <w:top w:val="single" w:sz="4" w:space="0" w:color="auto"/>
              <w:left w:val="single" w:sz="4" w:space="0" w:color="auto"/>
              <w:bottom w:val="single" w:sz="4" w:space="0" w:color="auto"/>
              <w:right w:val="single" w:sz="4" w:space="0" w:color="auto"/>
            </w:tcBorders>
          </w:tcPr>
          <w:p w14:paraId="66679409" w14:textId="77777777" w:rsidR="001A08D2" w:rsidRDefault="001A08D2" w:rsidP="001A08D2">
            <w:pPr>
              <w:pStyle w:val="15"/>
            </w:pPr>
            <w:r>
              <w:t>自评得分</w:t>
            </w:r>
          </w:p>
        </w:tc>
        <w:tc>
          <w:tcPr>
            <w:tcW w:w="1674" w:type="pct"/>
            <w:tcBorders>
              <w:top w:val="single" w:sz="4" w:space="0" w:color="auto"/>
              <w:left w:val="single" w:sz="4" w:space="0" w:color="auto"/>
              <w:bottom w:val="single" w:sz="4" w:space="0" w:color="auto"/>
              <w:right w:val="single" w:sz="4" w:space="0" w:color="auto"/>
            </w:tcBorders>
          </w:tcPr>
          <w:p w14:paraId="2EA70DAA" w14:textId="77777777" w:rsidR="001A08D2" w:rsidRPr="004D366D" w:rsidRDefault="001A08D2" w:rsidP="001A08D2">
            <w:pPr>
              <w:pStyle w:val="15"/>
              <w:rPr>
                <w:lang w:eastAsia="zh-CN"/>
              </w:rPr>
            </w:pPr>
          </w:p>
        </w:tc>
      </w:tr>
      <w:tr w:rsidR="001A08D2" w:rsidRPr="004D366D" w14:paraId="5CABF4C4"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4E0ABEF3" w14:textId="77777777" w:rsidR="001A08D2" w:rsidRDefault="001A08D2" w:rsidP="001A08D2">
            <w:pPr>
              <w:pStyle w:val="15"/>
            </w:pPr>
            <w:r>
              <w:t>rate_level</w:t>
            </w:r>
          </w:p>
        </w:tc>
        <w:tc>
          <w:tcPr>
            <w:tcW w:w="1300" w:type="pct"/>
            <w:tcBorders>
              <w:top w:val="single" w:sz="4" w:space="0" w:color="auto"/>
              <w:left w:val="single" w:sz="4" w:space="0" w:color="auto"/>
              <w:bottom w:val="single" w:sz="4" w:space="0" w:color="auto"/>
              <w:right w:val="single" w:sz="4" w:space="0" w:color="auto"/>
            </w:tcBorders>
          </w:tcPr>
          <w:p w14:paraId="0D4C3C2F" w14:textId="77777777" w:rsidR="001A08D2" w:rsidRDefault="001A08D2" w:rsidP="001A08D2">
            <w:pPr>
              <w:pStyle w:val="15"/>
            </w:pPr>
            <w:r>
              <w:t>评级等级</w:t>
            </w:r>
          </w:p>
        </w:tc>
        <w:tc>
          <w:tcPr>
            <w:tcW w:w="1674" w:type="pct"/>
            <w:tcBorders>
              <w:top w:val="single" w:sz="4" w:space="0" w:color="auto"/>
              <w:left w:val="single" w:sz="4" w:space="0" w:color="auto"/>
              <w:bottom w:val="single" w:sz="4" w:space="0" w:color="auto"/>
              <w:right w:val="single" w:sz="4" w:space="0" w:color="auto"/>
            </w:tcBorders>
          </w:tcPr>
          <w:p w14:paraId="40AD8AA0" w14:textId="77777777" w:rsidR="001A08D2" w:rsidRPr="004D366D" w:rsidRDefault="001A08D2" w:rsidP="001A08D2">
            <w:pPr>
              <w:pStyle w:val="15"/>
              <w:rPr>
                <w:lang w:eastAsia="zh-CN"/>
              </w:rPr>
            </w:pPr>
          </w:p>
        </w:tc>
      </w:tr>
      <w:tr w:rsidR="001A08D2" w:rsidRPr="004D366D" w14:paraId="71010872"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4BD9D879" w14:textId="77777777" w:rsidR="001A08D2" w:rsidRDefault="001A08D2" w:rsidP="001A08D2">
            <w:pPr>
              <w:pStyle w:val="15"/>
            </w:pPr>
            <w:r>
              <w:t>rate_score</w:t>
            </w:r>
          </w:p>
        </w:tc>
        <w:tc>
          <w:tcPr>
            <w:tcW w:w="1300" w:type="pct"/>
            <w:tcBorders>
              <w:top w:val="single" w:sz="4" w:space="0" w:color="auto"/>
              <w:left w:val="single" w:sz="4" w:space="0" w:color="auto"/>
              <w:bottom w:val="single" w:sz="4" w:space="0" w:color="auto"/>
              <w:right w:val="single" w:sz="4" w:space="0" w:color="auto"/>
            </w:tcBorders>
          </w:tcPr>
          <w:p w14:paraId="7F52688E" w14:textId="77777777" w:rsidR="001A08D2" w:rsidRDefault="001A08D2" w:rsidP="001A08D2">
            <w:pPr>
              <w:pStyle w:val="15"/>
            </w:pPr>
            <w:r>
              <w:t>评级得分</w:t>
            </w:r>
          </w:p>
        </w:tc>
        <w:tc>
          <w:tcPr>
            <w:tcW w:w="1674" w:type="pct"/>
            <w:tcBorders>
              <w:top w:val="single" w:sz="4" w:space="0" w:color="auto"/>
              <w:left w:val="single" w:sz="4" w:space="0" w:color="auto"/>
              <w:bottom w:val="single" w:sz="4" w:space="0" w:color="auto"/>
              <w:right w:val="single" w:sz="4" w:space="0" w:color="auto"/>
            </w:tcBorders>
          </w:tcPr>
          <w:p w14:paraId="1781FE2F" w14:textId="77777777" w:rsidR="001A08D2" w:rsidRPr="004D366D" w:rsidRDefault="001A08D2" w:rsidP="001A08D2">
            <w:pPr>
              <w:pStyle w:val="15"/>
              <w:rPr>
                <w:lang w:eastAsia="zh-CN"/>
              </w:rPr>
            </w:pPr>
          </w:p>
        </w:tc>
      </w:tr>
      <w:tr w:rsidR="001A08D2" w:rsidRPr="004D366D" w14:paraId="105653C9"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4FADE02B" w14:textId="77777777" w:rsidR="001A08D2" w:rsidRDefault="001A08D2" w:rsidP="001A08D2">
            <w:pPr>
              <w:pStyle w:val="15"/>
            </w:pPr>
            <w:r>
              <w:t>rank_level</w:t>
            </w:r>
          </w:p>
        </w:tc>
        <w:tc>
          <w:tcPr>
            <w:tcW w:w="1300" w:type="pct"/>
            <w:tcBorders>
              <w:top w:val="single" w:sz="4" w:space="0" w:color="auto"/>
              <w:left w:val="single" w:sz="4" w:space="0" w:color="auto"/>
              <w:bottom w:val="single" w:sz="4" w:space="0" w:color="auto"/>
              <w:right w:val="single" w:sz="4" w:space="0" w:color="auto"/>
            </w:tcBorders>
          </w:tcPr>
          <w:p w14:paraId="5C7DBB0B" w14:textId="77777777" w:rsidR="001A08D2" w:rsidRDefault="001A08D2" w:rsidP="001A08D2">
            <w:pPr>
              <w:pStyle w:val="15"/>
            </w:pPr>
            <w:r>
              <w:t>定级等级</w:t>
            </w:r>
          </w:p>
        </w:tc>
        <w:tc>
          <w:tcPr>
            <w:tcW w:w="1674" w:type="pct"/>
            <w:tcBorders>
              <w:top w:val="single" w:sz="4" w:space="0" w:color="auto"/>
              <w:left w:val="single" w:sz="4" w:space="0" w:color="auto"/>
              <w:bottom w:val="single" w:sz="4" w:space="0" w:color="auto"/>
              <w:right w:val="single" w:sz="4" w:space="0" w:color="auto"/>
            </w:tcBorders>
          </w:tcPr>
          <w:p w14:paraId="5E7D84A3" w14:textId="77777777" w:rsidR="001A08D2" w:rsidRPr="004D366D" w:rsidRDefault="001A08D2" w:rsidP="001A08D2">
            <w:pPr>
              <w:pStyle w:val="15"/>
              <w:rPr>
                <w:lang w:eastAsia="zh-CN"/>
              </w:rPr>
            </w:pPr>
          </w:p>
        </w:tc>
      </w:tr>
      <w:tr w:rsidR="001A08D2" w:rsidRPr="004D366D" w14:paraId="6C92C6E5"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5AD8EF14" w14:textId="77777777" w:rsidR="001A08D2" w:rsidRDefault="001A08D2" w:rsidP="001A08D2">
            <w:pPr>
              <w:pStyle w:val="15"/>
            </w:pPr>
            <w:r>
              <w:t>rank_reason</w:t>
            </w:r>
          </w:p>
        </w:tc>
        <w:tc>
          <w:tcPr>
            <w:tcW w:w="1300" w:type="pct"/>
            <w:tcBorders>
              <w:top w:val="single" w:sz="4" w:space="0" w:color="auto"/>
              <w:left w:val="single" w:sz="4" w:space="0" w:color="auto"/>
              <w:bottom w:val="single" w:sz="4" w:space="0" w:color="auto"/>
              <w:right w:val="single" w:sz="4" w:space="0" w:color="auto"/>
            </w:tcBorders>
          </w:tcPr>
          <w:p w14:paraId="4F58C0C9" w14:textId="77777777" w:rsidR="001A08D2" w:rsidRDefault="001A08D2" w:rsidP="001A08D2">
            <w:pPr>
              <w:pStyle w:val="15"/>
            </w:pPr>
            <w:r>
              <w:t>定级理由</w:t>
            </w:r>
          </w:p>
        </w:tc>
        <w:tc>
          <w:tcPr>
            <w:tcW w:w="1674" w:type="pct"/>
            <w:tcBorders>
              <w:top w:val="single" w:sz="4" w:space="0" w:color="auto"/>
              <w:left w:val="single" w:sz="4" w:space="0" w:color="auto"/>
              <w:bottom w:val="single" w:sz="4" w:space="0" w:color="auto"/>
              <w:right w:val="single" w:sz="4" w:space="0" w:color="auto"/>
            </w:tcBorders>
          </w:tcPr>
          <w:p w14:paraId="1AE8B5CA" w14:textId="77777777" w:rsidR="001A08D2" w:rsidRPr="004D366D" w:rsidRDefault="001A08D2" w:rsidP="001A08D2">
            <w:pPr>
              <w:pStyle w:val="15"/>
              <w:rPr>
                <w:lang w:eastAsia="zh-CN"/>
              </w:rPr>
            </w:pPr>
          </w:p>
        </w:tc>
      </w:tr>
      <w:tr w:rsidR="001A08D2" w:rsidRPr="004D366D" w14:paraId="17B7F184"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55E52817" w14:textId="77777777" w:rsidR="001A08D2" w:rsidRDefault="001A08D2" w:rsidP="001A08D2">
            <w:pPr>
              <w:pStyle w:val="15"/>
            </w:pPr>
            <w:r w:rsidRPr="000E18E8">
              <w:rPr>
                <w:rFonts w:hint="eastAsia"/>
              </w:rPr>
              <w:t>Final_level</w:t>
            </w:r>
          </w:p>
        </w:tc>
        <w:tc>
          <w:tcPr>
            <w:tcW w:w="1300" w:type="pct"/>
            <w:tcBorders>
              <w:top w:val="single" w:sz="4" w:space="0" w:color="auto"/>
              <w:left w:val="single" w:sz="4" w:space="0" w:color="auto"/>
              <w:bottom w:val="single" w:sz="4" w:space="0" w:color="auto"/>
              <w:right w:val="single" w:sz="4" w:space="0" w:color="auto"/>
            </w:tcBorders>
          </w:tcPr>
          <w:p w14:paraId="533FDF95" w14:textId="77777777" w:rsidR="001A08D2" w:rsidRDefault="001A08D2" w:rsidP="001A08D2">
            <w:pPr>
              <w:pStyle w:val="15"/>
            </w:pPr>
            <w:r w:rsidRPr="000E18E8">
              <w:rPr>
                <w:rFonts w:hint="eastAsia"/>
              </w:rPr>
              <w:t>最终等级</w:t>
            </w:r>
          </w:p>
        </w:tc>
        <w:tc>
          <w:tcPr>
            <w:tcW w:w="1674" w:type="pct"/>
            <w:tcBorders>
              <w:top w:val="single" w:sz="4" w:space="0" w:color="auto"/>
              <w:left w:val="single" w:sz="4" w:space="0" w:color="auto"/>
              <w:bottom w:val="single" w:sz="4" w:space="0" w:color="auto"/>
              <w:right w:val="single" w:sz="4" w:space="0" w:color="auto"/>
            </w:tcBorders>
          </w:tcPr>
          <w:p w14:paraId="5471402D" w14:textId="77777777" w:rsidR="001A08D2" w:rsidRPr="004D366D" w:rsidRDefault="001A08D2" w:rsidP="001A08D2">
            <w:pPr>
              <w:pStyle w:val="15"/>
            </w:pPr>
          </w:p>
        </w:tc>
      </w:tr>
      <w:tr w:rsidR="001A08D2" w:rsidRPr="004D366D" w14:paraId="53C3789B"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06B90F67" w14:textId="77777777" w:rsidR="001A08D2" w:rsidRDefault="001A08D2" w:rsidP="001A08D2">
            <w:pPr>
              <w:pStyle w:val="15"/>
            </w:pPr>
            <w:r>
              <w:t>is_opposition</w:t>
            </w:r>
          </w:p>
        </w:tc>
        <w:tc>
          <w:tcPr>
            <w:tcW w:w="1300" w:type="pct"/>
            <w:tcBorders>
              <w:top w:val="single" w:sz="4" w:space="0" w:color="auto"/>
              <w:left w:val="single" w:sz="4" w:space="0" w:color="auto"/>
              <w:bottom w:val="single" w:sz="4" w:space="0" w:color="auto"/>
              <w:right w:val="single" w:sz="4" w:space="0" w:color="auto"/>
            </w:tcBorders>
          </w:tcPr>
          <w:p w14:paraId="0490899C" w14:textId="77777777" w:rsidR="001A08D2" w:rsidRDefault="001A08D2" w:rsidP="001A08D2">
            <w:pPr>
              <w:pStyle w:val="15"/>
            </w:pPr>
            <w:r>
              <w:t>是否有异议</w:t>
            </w:r>
          </w:p>
        </w:tc>
        <w:tc>
          <w:tcPr>
            <w:tcW w:w="1674" w:type="pct"/>
            <w:tcBorders>
              <w:top w:val="single" w:sz="4" w:space="0" w:color="auto"/>
              <w:left w:val="single" w:sz="4" w:space="0" w:color="auto"/>
              <w:bottom w:val="single" w:sz="4" w:space="0" w:color="auto"/>
              <w:right w:val="single" w:sz="4" w:space="0" w:color="auto"/>
            </w:tcBorders>
          </w:tcPr>
          <w:p w14:paraId="37FBD913" w14:textId="77777777" w:rsidR="001A08D2" w:rsidRPr="004D366D" w:rsidRDefault="001A08D2" w:rsidP="001A08D2">
            <w:pPr>
              <w:pStyle w:val="15"/>
            </w:pPr>
          </w:p>
        </w:tc>
      </w:tr>
      <w:tr w:rsidR="001A08D2" w:rsidRPr="004D366D" w14:paraId="1A69A26E"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0CF6AFD3" w14:textId="77777777" w:rsidR="001A08D2" w:rsidRDefault="001A08D2" w:rsidP="001A08D2">
            <w:pPr>
              <w:pStyle w:val="15"/>
            </w:pPr>
            <w:r>
              <w:t>opinion_book</w:t>
            </w:r>
          </w:p>
        </w:tc>
        <w:tc>
          <w:tcPr>
            <w:tcW w:w="1300" w:type="pct"/>
            <w:tcBorders>
              <w:top w:val="single" w:sz="4" w:space="0" w:color="auto"/>
              <w:left w:val="single" w:sz="4" w:space="0" w:color="auto"/>
              <w:bottom w:val="single" w:sz="4" w:space="0" w:color="auto"/>
              <w:right w:val="single" w:sz="4" w:space="0" w:color="auto"/>
            </w:tcBorders>
          </w:tcPr>
          <w:p w14:paraId="6EC3D923" w14:textId="77777777" w:rsidR="001A08D2" w:rsidRDefault="001A08D2" w:rsidP="001A08D2">
            <w:pPr>
              <w:pStyle w:val="15"/>
            </w:pPr>
            <w:r>
              <w:t>监管意见书</w:t>
            </w:r>
          </w:p>
        </w:tc>
        <w:tc>
          <w:tcPr>
            <w:tcW w:w="1674" w:type="pct"/>
            <w:tcBorders>
              <w:top w:val="single" w:sz="4" w:space="0" w:color="auto"/>
              <w:left w:val="single" w:sz="4" w:space="0" w:color="auto"/>
              <w:bottom w:val="single" w:sz="4" w:space="0" w:color="auto"/>
              <w:right w:val="single" w:sz="4" w:space="0" w:color="auto"/>
            </w:tcBorders>
          </w:tcPr>
          <w:p w14:paraId="6A6E095A" w14:textId="77777777" w:rsidR="001A08D2" w:rsidRPr="004D366D" w:rsidRDefault="001A08D2" w:rsidP="001A08D2">
            <w:pPr>
              <w:pStyle w:val="15"/>
            </w:pPr>
          </w:p>
        </w:tc>
      </w:tr>
      <w:tr w:rsidR="001A08D2" w:rsidRPr="004D366D" w14:paraId="1D8DCE7F"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61891C8B" w14:textId="77777777" w:rsidR="001A08D2" w:rsidRDefault="001A08D2" w:rsidP="001A08D2">
            <w:pPr>
              <w:pStyle w:val="15"/>
            </w:pPr>
            <w:r>
              <w:t>rectification_report</w:t>
            </w:r>
          </w:p>
        </w:tc>
        <w:tc>
          <w:tcPr>
            <w:tcW w:w="1300" w:type="pct"/>
            <w:tcBorders>
              <w:top w:val="single" w:sz="4" w:space="0" w:color="auto"/>
              <w:left w:val="single" w:sz="4" w:space="0" w:color="auto"/>
              <w:bottom w:val="single" w:sz="4" w:space="0" w:color="auto"/>
              <w:right w:val="single" w:sz="4" w:space="0" w:color="auto"/>
            </w:tcBorders>
          </w:tcPr>
          <w:p w14:paraId="6418DE61" w14:textId="77777777" w:rsidR="001A08D2" w:rsidRDefault="001A08D2" w:rsidP="001A08D2">
            <w:pPr>
              <w:pStyle w:val="15"/>
            </w:pPr>
            <w:r>
              <w:t>整改报告</w:t>
            </w:r>
          </w:p>
        </w:tc>
        <w:tc>
          <w:tcPr>
            <w:tcW w:w="1674" w:type="pct"/>
            <w:tcBorders>
              <w:top w:val="single" w:sz="4" w:space="0" w:color="auto"/>
              <w:left w:val="single" w:sz="4" w:space="0" w:color="auto"/>
              <w:bottom w:val="single" w:sz="4" w:space="0" w:color="auto"/>
              <w:right w:val="single" w:sz="4" w:space="0" w:color="auto"/>
            </w:tcBorders>
          </w:tcPr>
          <w:p w14:paraId="29181FEF" w14:textId="77777777" w:rsidR="001A08D2" w:rsidRPr="004D366D" w:rsidRDefault="001A08D2" w:rsidP="001A08D2">
            <w:pPr>
              <w:pStyle w:val="15"/>
            </w:pPr>
          </w:p>
        </w:tc>
      </w:tr>
    </w:tbl>
    <w:p w14:paraId="64379A3A" w14:textId="77777777" w:rsidR="001A08D2" w:rsidRDefault="001A08D2" w:rsidP="001A08D2">
      <w:pPr>
        <w:pStyle w:val="4"/>
      </w:pPr>
      <w:r>
        <w:t>手动结束自评阶段</w:t>
      </w:r>
    </w:p>
    <w:p w14:paraId="442496D6" w14:textId="77777777" w:rsidR="001A08D2" w:rsidRPr="002B2B0E" w:rsidRDefault="001A08D2" w:rsidP="001A08D2">
      <w:pPr>
        <w:pStyle w:val="af8"/>
        <w:numPr>
          <w:ilvl w:val="0"/>
          <w:numId w:val="25"/>
        </w:numPr>
        <w:ind w:firstLineChars="0"/>
      </w:pPr>
      <w:r>
        <w:rPr>
          <w:rFonts w:hint="eastAsia"/>
        </w:rPr>
        <w:t>描述：系统手动从</w:t>
      </w:r>
      <w:r w:rsidRPr="00BD78A1">
        <w:rPr>
          <w:rFonts w:hint="eastAsia"/>
        </w:rPr>
        <w:t>自评阶段</w:t>
      </w:r>
      <w:r>
        <w:rPr>
          <w:rFonts w:hint="eastAsia"/>
        </w:rPr>
        <w:t>-&gt;</w:t>
      </w:r>
      <w:r>
        <w:rPr>
          <w:rFonts w:hint="eastAsia"/>
        </w:rPr>
        <w:t>初评阶段，</w:t>
      </w:r>
      <w:r w:rsidRPr="00811959">
        <w:rPr>
          <w:rFonts w:hint="eastAsia"/>
        </w:rPr>
        <w:t>涉及的相关表操作：</w:t>
      </w:r>
      <w:r w:rsidRPr="009F4324">
        <w:rPr>
          <w:rFonts w:hint="eastAsia"/>
        </w:rPr>
        <w:t>评级管理状态控制表（</w:t>
      </w:r>
      <w:r w:rsidRPr="009F4324">
        <w:rPr>
          <w:rFonts w:hint="eastAsia"/>
        </w:rPr>
        <w:t>RATE_STATUS_CONTROL</w:t>
      </w:r>
      <w:r w:rsidRPr="009F4324">
        <w:rPr>
          <w:rFonts w:hint="eastAsia"/>
        </w:rPr>
        <w:t>）</w:t>
      </w:r>
      <w:r>
        <w:rPr>
          <w:rFonts w:hint="eastAsia"/>
        </w:rPr>
        <w:t>，</w:t>
      </w:r>
      <w:r w:rsidRPr="009F4324">
        <w:rPr>
          <w:rFonts w:hint="eastAsia"/>
        </w:rPr>
        <w:t>机构评级总表（</w:t>
      </w:r>
      <w:r w:rsidRPr="009F4324">
        <w:rPr>
          <w:rFonts w:hint="eastAsia"/>
        </w:rPr>
        <w:t>ORG_RATE</w:t>
      </w:r>
      <w:r w:rsidRPr="009F4324">
        <w:rPr>
          <w:rFonts w:hint="eastAsia"/>
        </w:rPr>
        <w:t>）</w:t>
      </w:r>
      <w:r>
        <w:rPr>
          <w:rFonts w:hint="eastAsia"/>
        </w:rPr>
        <w:t>。</w:t>
      </w:r>
    </w:p>
    <w:p w14:paraId="4ABB5B92" w14:textId="77777777" w:rsidR="001A08D2" w:rsidRPr="002B4405" w:rsidRDefault="001A08D2" w:rsidP="001A08D2">
      <w:pPr>
        <w:numPr>
          <w:ilvl w:val="0"/>
          <w:numId w:val="25"/>
        </w:numPr>
      </w:pPr>
      <w:r w:rsidRPr="002B4405">
        <w:rPr>
          <w:rFonts w:hint="eastAsia"/>
        </w:rPr>
        <w:lastRenderedPageBreak/>
        <w:t>权限：</w:t>
      </w:r>
      <w:r w:rsidRPr="002B4405">
        <w:t xml:space="preserve"> </w:t>
      </w:r>
      <w:r>
        <w:t>人民银行管理员角色</w:t>
      </w:r>
    </w:p>
    <w:p w14:paraId="10B4C2FD" w14:textId="77777777" w:rsidR="001A08D2" w:rsidRDefault="001A08D2" w:rsidP="001A08D2">
      <w:pPr>
        <w:numPr>
          <w:ilvl w:val="0"/>
          <w:numId w:val="25"/>
        </w:numPr>
      </w:pPr>
      <w:r w:rsidRPr="002B4405">
        <w:rPr>
          <w:rFonts w:hint="eastAsia"/>
        </w:rPr>
        <w:t>流程说明：</w:t>
      </w:r>
    </w:p>
    <w:p w14:paraId="01A91A50" w14:textId="77777777" w:rsidR="001A08D2" w:rsidRDefault="001A08D2" w:rsidP="001A08D2">
      <w:pPr>
        <w:ind w:left="420" w:firstLine="420"/>
      </w:pPr>
      <w:r w:rsidRPr="00030A65">
        <w:rPr>
          <w:rFonts w:hint="eastAsia"/>
        </w:rPr>
        <w:t>1.</w:t>
      </w:r>
      <w:r w:rsidRPr="00030A65">
        <w:rPr>
          <w:rFonts w:hint="eastAsia"/>
        </w:rPr>
        <w:t>系统获取</w:t>
      </w:r>
      <w:r>
        <w:rPr>
          <w:rFonts w:hint="eastAsia"/>
        </w:rPr>
        <w:t>自评阶段</w:t>
      </w:r>
      <w:r w:rsidRPr="00030A65">
        <w:rPr>
          <w:rFonts w:hint="eastAsia"/>
        </w:rPr>
        <w:t>的结束时间</w:t>
      </w:r>
      <w:r>
        <w:rPr>
          <w:rFonts w:hint="eastAsia"/>
        </w:rPr>
        <w:t>，在当前时间到达结束时间时，进行切换到初评阶段操作。</w:t>
      </w:r>
    </w:p>
    <w:p w14:paraId="4F631D98" w14:textId="77777777" w:rsidR="001A08D2" w:rsidRDefault="001A08D2" w:rsidP="001A08D2">
      <w:pPr>
        <w:ind w:left="420" w:firstLine="300"/>
      </w:pPr>
      <w:r>
        <w:t>2.</w:t>
      </w:r>
      <w:r>
        <w:t>系统判定是否所有的金融机构评级信息的状态都为</w:t>
      </w:r>
      <w:r>
        <w:rPr>
          <w:rFonts w:hint="eastAsia"/>
        </w:rPr>
        <w:t>“</w:t>
      </w:r>
      <w:r w:rsidRPr="00030A65">
        <w:rPr>
          <w:rFonts w:hint="eastAsia"/>
        </w:rPr>
        <w:t>自评阶段—</w:t>
      </w:r>
      <w:r w:rsidRPr="00030A65">
        <w:rPr>
          <w:rFonts w:hint="eastAsia"/>
        </w:rPr>
        <w:t>&gt;</w:t>
      </w:r>
      <w:r w:rsidRPr="00030A65">
        <w:rPr>
          <w:rFonts w:hint="eastAsia"/>
        </w:rPr>
        <w:t>复核通过</w:t>
      </w:r>
      <w:r>
        <w:rPr>
          <w:rFonts w:hint="eastAsia"/>
        </w:rPr>
        <w:t>”</w:t>
      </w:r>
    </w:p>
    <w:p w14:paraId="28732258" w14:textId="77777777" w:rsidR="001A08D2" w:rsidRDefault="001A08D2" w:rsidP="001A08D2">
      <w:pPr>
        <w:ind w:left="420" w:firstLine="300"/>
      </w:pPr>
      <w:r>
        <w:t>2.1</w:t>
      </w:r>
      <w:r w:rsidRPr="00030A65">
        <w:rPr>
          <w:rFonts w:hint="eastAsia"/>
        </w:rPr>
        <w:t>金融机构评级信息的状态</w:t>
      </w:r>
      <w:r>
        <w:rPr>
          <w:rFonts w:hint="eastAsia"/>
        </w:rPr>
        <w:t>为“</w:t>
      </w:r>
      <w:r w:rsidRPr="00030A65">
        <w:rPr>
          <w:rFonts w:hint="eastAsia"/>
        </w:rPr>
        <w:t>自评阶段—</w:t>
      </w:r>
      <w:r w:rsidRPr="00030A65">
        <w:rPr>
          <w:rFonts w:hint="eastAsia"/>
        </w:rPr>
        <w:t>&gt;</w:t>
      </w:r>
      <w:r w:rsidRPr="00030A65">
        <w:rPr>
          <w:rFonts w:hint="eastAsia"/>
        </w:rPr>
        <w:t>复核通过”</w:t>
      </w:r>
      <w:r>
        <w:rPr>
          <w:rFonts w:hint="eastAsia"/>
        </w:rPr>
        <w:t>，系统修改其状态为“</w:t>
      </w:r>
      <w:r w:rsidRPr="00407036">
        <w:rPr>
          <w:rFonts w:hint="eastAsia"/>
        </w:rPr>
        <w:t>初评阶段</w:t>
      </w:r>
      <w:r w:rsidRPr="00407036">
        <w:rPr>
          <w:rFonts w:hint="eastAsia"/>
        </w:rPr>
        <w:t>--&gt;</w:t>
      </w:r>
      <w:r w:rsidRPr="00407036">
        <w:rPr>
          <w:rFonts w:hint="eastAsia"/>
        </w:rPr>
        <w:t>待初评</w:t>
      </w:r>
      <w:r>
        <w:rPr>
          <w:rFonts w:hint="eastAsia"/>
        </w:rPr>
        <w:t>”</w:t>
      </w:r>
    </w:p>
    <w:p w14:paraId="63F94BE7" w14:textId="77777777" w:rsidR="001A08D2" w:rsidRDefault="001A08D2" w:rsidP="001A08D2">
      <w:pPr>
        <w:ind w:left="420" w:firstLine="300"/>
      </w:pPr>
      <w:r>
        <w:rPr>
          <w:rFonts w:hint="eastAsia"/>
        </w:rPr>
        <w:t>金融机构评级信息的状态为“自评阶段—</w:t>
      </w:r>
      <w:r>
        <w:rPr>
          <w:rFonts w:hint="eastAsia"/>
        </w:rPr>
        <w:t>&gt;</w:t>
      </w:r>
      <w:r>
        <w:rPr>
          <w:rFonts w:hint="eastAsia"/>
        </w:rPr>
        <w:t>待复核”，系统修改其状态为“初评阶段</w:t>
      </w:r>
      <w:r>
        <w:rPr>
          <w:rFonts w:hint="eastAsia"/>
        </w:rPr>
        <w:t>--&gt;</w:t>
      </w:r>
      <w:r>
        <w:rPr>
          <w:rFonts w:hint="eastAsia"/>
        </w:rPr>
        <w:t>待初评”。</w:t>
      </w:r>
    </w:p>
    <w:p w14:paraId="6DE1D720" w14:textId="77777777" w:rsidR="001A08D2" w:rsidRDefault="001A08D2" w:rsidP="001A08D2">
      <w:pPr>
        <w:ind w:left="420" w:firstLine="300"/>
      </w:pPr>
      <w:r>
        <w:rPr>
          <w:rFonts w:hint="eastAsia"/>
        </w:rPr>
        <w:t>2.3</w:t>
      </w:r>
      <w:r>
        <w:rPr>
          <w:rFonts w:hint="eastAsia"/>
        </w:rPr>
        <w:t>金融机构评级信息的状态为“自评阶段—</w:t>
      </w:r>
      <w:r>
        <w:rPr>
          <w:rFonts w:hint="eastAsia"/>
        </w:rPr>
        <w:t>&gt;</w:t>
      </w:r>
      <w:r>
        <w:rPr>
          <w:rFonts w:hint="eastAsia"/>
        </w:rPr>
        <w:t>复核拒绝”，系统修改其状态为“初评阶段</w:t>
      </w:r>
      <w:r>
        <w:rPr>
          <w:rFonts w:hint="eastAsia"/>
        </w:rPr>
        <w:t>--&gt;</w:t>
      </w:r>
      <w:r>
        <w:rPr>
          <w:rFonts w:hint="eastAsia"/>
        </w:rPr>
        <w:t>待初评”。</w:t>
      </w:r>
    </w:p>
    <w:p w14:paraId="0C06CA48" w14:textId="77777777" w:rsidR="001A08D2" w:rsidRDefault="001A08D2" w:rsidP="001A08D2">
      <w:pPr>
        <w:ind w:left="420" w:firstLine="300"/>
      </w:pPr>
      <w:r>
        <w:rPr>
          <w:rFonts w:hint="eastAsia"/>
        </w:rPr>
        <w:t>2.4</w:t>
      </w:r>
      <w:r w:rsidRPr="00BB449D">
        <w:rPr>
          <w:rFonts w:hint="eastAsia"/>
        </w:rPr>
        <w:t>金融机构评级信息的状态为“自评阶段—</w:t>
      </w:r>
      <w:r w:rsidRPr="00BB449D">
        <w:rPr>
          <w:rFonts w:hint="eastAsia"/>
        </w:rPr>
        <w:t>&gt;</w:t>
      </w:r>
      <w:r>
        <w:rPr>
          <w:rFonts w:hint="eastAsia"/>
        </w:rPr>
        <w:t>自评中</w:t>
      </w:r>
      <w:r w:rsidRPr="00BB449D">
        <w:rPr>
          <w:rFonts w:hint="eastAsia"/>
        </w:rPr>
        <w:t>”</w:t>
      </w:r>
      <w:r>
        <w:rPr>
          <w:rFonts w:hint="eastAsia"/>
        </w:rPr>
        <w:t>，系统修改其状态为“</w:t>
      </w:r>
      <w:r w:rsidRPr="00BB449D">
        <w:rPr>
          <w:rFonts w:hint="eastAsia"/>
        </w:rPr>
        <w:t>初评阶段</w:t>
      </w:r>
      <w:r w:rsidRPr="00BB449D">
        <w:rPr>
          <w:rFonts w:hint="eastAsia"/>
        </w:rPr>
        <w:t>--&gt;</w:t>
      </w:r>
      <w:r w:rsidRPr="00BB449D">
        <w:rPr>
          <w:rFonts w:hint="eastAsia"/>
        </w:rPr>
        <w:t>待初评”</w:t>
      </w:r>
      <w:r>
        <w:rPr>
          <w:rFonts w:hint="eastAsia"/>
        </w:rPr>
        <w:t>，“自评得分”为</w:t>
      </w:r>
      <w:r>
        <w:rPr>
          <w:rFonts w:hint="eastAsia"/>
        </w:rPr>
        <w:t>0</w:t>
      </w:r>
      <w:r>
        <w:rPr>
          <w:rFonts w:hint="eastAsia"/>
        </w:rPr>
        <w:t>分。自评明细表中没有填写的得分为</w:t>
      </w:r>
      <w:r>
        <w:rPr>
          <w:rFonts w:hint="eastAsia"/>
        </w:rPr>
        <w:t>0</w:t>
      </w:r>
      <w:r>
        <w:rPr>
          <w:rFonts w:hint="eastAsia"/>
        </w:rPr>
        <w:t>分。</w:t>
      </w:r>
    </w:p>
    <w:p w14:paraId="7B8AF61B" w14:textId="77777777" w:rsidR="001A08D2" w:rsidRDefault="001A08D2" w:rsidP="001A08D2">
      <w:pPr>
        <w:pStyle w:val="4"/>
      </w:pPr>
      <w:r>
        <w:t>手动结束初评阶段</w:t>
      </w:r>
    </w:p>
    <w:p w14:paraId="1D1074BA" w14:textId="77777777" w:rsidR="001A08D2" w:rsidRPr="002B2B0E" w:rsidRDefault="001A08D2" w:rsidP="001A08D2">
      <w:pPr>
        <w:pStyle w:val="af8"/>
        <w:numPr>
          <w:ilvl w:val="0"/>
          <w:numId w:val="25"/>
        </w:numPr>
        <w:ind w:firstLineChars="0"/>
      </w:pPr>
      <w:r>
        <w:rPr>
          <w:rFonts w:hint="eastAsia"/>
        </w:rPr>
        <w:t>描述：手动从</w:t>
      </w:r>
      <w:r w:rsidRPr="00B840D1">
        <w:rPr>
          <w:rFonts w:hint="eastAsia"/>
        </w:rPr>
        <w:t>初评阶段</w:t>
      </w:r>
      <w:r w:rsidRPr="00B840D1">
        <w:rPr>
          <w:rFonts w:hint="eastAsia"/>
        </w:rPr>
        <w:t>--&gt;</w:t>
      </w:r>
      <w:r w:rsidRPr="00B840D1">
        <w:rPr>
          <w:rFonts w:hint="eastAsia"/>
        </w:rPr>
        <w:t>复评阶段</w:t>
      </w:r>
      <w:r>
        <w:rPr>
          <w:rFonts w:hint="eastAsia"/>
        </w:rPr>
        <w:t>，</w:t>
      </w:r>
      <w:r w:rsidRPr="00811959">
        <w:rPr>
          <w:rFonts w:hint="eastAsia"/>
        </w:rPr>
        <w:t>涉及的相关表操作：</w:t>
      </w:r>
      <w:r w:rsidRPr="008D46A6">
        <w:rPr>
          <w:rFonts w:hint="eastAsia"/>
        </w:rPr>
        <w:t>评级管理状态控制表（</w:t>
      </w:r>
      <w:r w:rsidRPr="008D46A6">
        <w:rPr>
          <w:rFonts w:hint="eastAsia"/>
        </w:rPr>
        <w:t>RATE_STATUS_CONTROL</w:t>
      </w:r>
      <w:r>
        <w:rPr>
          <w:rFonts w:hint="eastAsia"/>
        </w:rPr>
        <w:t>）</w:t>
      </w:r>
    </w:p>
    <w:p w14:paraId="1B5AD46C" w14:textId="77777777" w:rsidR="001A08D2" w:rsidRPr="002B4405" w:rsidRDefault="001A08D2" w:rsidP="001A08D2">
      <w:pPr>
        <w:pStyle w:val="af8"/>
        <w:numPr>
          <w:ilvl w:val="0"/>
          <w:numId w:val="25"/>
        </w:numPr>
        <w:ind w:firstLineChars="0"/>
      </w:pPr>
      <w:r w:rsidRPr="002B4405">
        <w:rPr>
          <w:rFonts w:hint="eastAsia"/>
        </w:rPr>
        <w:t>权限：</w:t>
      </w:r>
      <w:r w:rsidRPr="00740A6A">
        <w:rPr>
          <w:rFonts w:hint="eastAsia"/>
        </w:rPr>
        <w:t>人民银行管理员角色</w:t>
      </w:r>
    </w:p>
    <w:p w14:paraId="0693E657" w14:textId="77777777" w:rsidR="001A08D2" w:rsidRDefault="001A08D2" w:rsidP="001A08D2">
      <w:pPr>
        <w:numPr>
          <w:ilvl w:val="0"/>
          <w:numId w:val="25"/>
        </w:numPr>
      </w:pPr>
      <w:r w:rsidRPr="002B4405">
        <w:rPr>
          <w:rFonts w:hint="eastAsia"/>
        </w:rPr>
        <w:t>流程说明：</w:t>
      </w:r>
    </w:p>
    <w:p w14:paraId="72F8466F" w14:textId="77777777" w:rsidR="001A08D2" w:rsidRDefault="001A08D2" w:rsidP="001A08D2">
      <w:pPr>
        <w:ind w:left="420"/>
      </w:pPr>
      <w:r w:rsidRPr="006C44DB">
        <w:rPr>
          <w:rFonts w:hint="eastAsia"/>
        </w:rPr>
        <w:t>1.</w:t>
      </w:r>
      <w:r>
        <w:rPr>
          <w:rFonts w:hint="eastAsia"/>
        </w:rPr>
        <w:t>系统获取初评阶段的结束时间，在当前时间到达结束时间时，进行切换到复</w:t>
      </w:r>
      <w:r w:rsidRPr="006C44DB">
        <w:rPr>
          <w:rFonts w:hint="eastAsia"/>
        </w:rPr>
        <w:t>评阶段操作。</w:t>
      </w:r>
    </w:p>
    <w:p w14:paraId="39B2FE52" w14:textId="77777777" w:rsidR="001A08D2" w:rsidRDefault="001A08D2" w:rsidP="001A08D2">
      <w:pPr>
        <w:ind w:left="420"/>
      </w:pPr>
      <w:r>
        <w:lastRenderedPageBreak/>
        <w:t>2.</w:t>
      </w:r>
      <w:r>
        <w:rPr>
          <w:rFonts w:hint="eastAsia"/>
        </w:rPr>
        <w:t>系统判定是否本年度的所有的金融机构评级信息的状态都为“初</w:t>
      </w:r>
      <w:r w:rsidRPr="00815258">
        <w:rPr>
          <w:rFonts w:hint="eastAsia"/>
        </w:rPr>
        <w:t>评阶段—</w:t>
      </w:r>
      <w:r w:rsidRPr="00815258">
        <w:rPr>
          <w:rFonts w:hint="eastAsia"/>
        </w:rPr>
        <w:t>&gt;</w:t>
      </w:r>
      <w:r>
        <w:rPr>
          <w:rFonts w:hint="eastAsia"/>
        </w:rPr>
        <w:t>已初评</w:t>
      </w:r>
      <w:r w:rsidRPr="00815258">
        <w:rPr>
          <w:rFonts w:hint="eastAsia"/>
        </w:rPr>
        <w:t>”</w:t>
      </w:r>
    </w:p>
    <w:p w14:paraId="22D35C25" w14:textId="77777777" w:rsidR="001A08D2" w:rsidRDefault="001A08D2" w:rsidP="001A08D2">
      <w:pPr>
        <w:ind w:left="420"/>
      </w:pPr>
      <w:r>
        <w:t>2.1</w:t>
      </w:r>
      <w:r>
        <w:t>如果不是</w:t>
      </w:r>
      <w:r>
        <w:rPr>
          <w:rFonts w:hint="eastAsia"/>
        </w:rPr>
        <w:t>：</w:t>
      </w:r>
      <w:r>
        <w:t>系统将状态不是</w:t>
      </w:r>
      <w:r w:rsidRPr="00815258">
        <w:rPr>
          <w:rFonts w:hint="eastAsia"/>
        </w:rPr>
        <w:t>“初评阶段—</w:t>
      </w:r>
      <w:r w:rsidRPr="00815258">
        <w:rPr>
          <w:rFonts w:hint="eastAsia"/>
        </w:rPr>
        <w:t>&gt;</w:t>
      </w:r>
      <w:r w:rsidRPr="00815258">
        <w:rPr>
          <w:rFonts w:hint="eastAsia"/>
        </w:rPr>
        <w:t>已初评”</w:t>
      </w:r>
      <w:r>
        <w:rPr>
          <w:rFonts w:hint="eastAsia"/>
        </w:rPr>
        <w:t>的机构名称（最多</w:t>
      </w:r>
      <w:r>
        <w:rPr>
          <w:rFonts w:hint="eastAsia"/>
        </w:rPr>
        <w:t>50</w:t>
      </w:r>
      <w:r>
        <w:rPr>
          <w:rFonts w:hint="eastAsia"/>
        </w:rPr>
        <w:t>个）显示到“备注”中。并提示“无法切换，请完成全部金融机构的初评，再操作”。</w:t>
      </w:r>
    </w:p>
    <w:p w14:paraId="2182AE71" w14:textId="77777777" w:rsidR="001A08D2" w:rsidRDefault="001A08D2" w:rsidP="001A08D2">
      <w:pPr>
        <w:ind w:left="420"/>
      </w:pPr>
      <w:r w:rsidRPr="00610C07">
        <w:rPr>
          <w:rFonts w:hint="eastAsia"/>
        </w:rPr>
        <w:t xml:space="preserve">2.2 </w:t>
      </w:r>
      <w:r w:rsidRPr="00610C07">
        <w:rPr>
          <w:rFonts w:hint="eastAsia"/>
        </w:rPr>
        <w:t>如果是</w:t>
      </w:r>
      <w:r w:rsidRPr="00610C07">
        <w:rPr>
          <w:rFonts w:hint="eastAsia"/>
        </w:rPr>
        <w:t xml:space="preserve"> </w:t>
      </w:r>
      <w:r w:rsidRPr="00610C07">
        <w:rPr>
          <w:rFonts w:hint="eastAsia"/>
        </w:rPr>
        <w:t>系统将本年度的所有的金融机构评级信息的状态都设为“复评阶段—</w:t>
      </w:r>
      <w:r w:rsidRPr="00610C07">
        <w:rPr>
          <w:rFonts w:hint="eastAsia"/>
        </w:rPr>
        <w:t>&gt;</w:t>
      </w:r>
      <w:r w:rsidRPr="00610C07">
        <w:rPr>
          <w:rFonts w:hint="eastAsia"/>
        </w:rPr>
        <w:t>公示中”。</w:t>
      </w:r>
    </w:p>
    <w:p w14:paraId="2D6AE4F7" w14:textId="77777777" w:rsidR="001A08D2" w:rsidRPr="00BB2EB2" w:rsidRDefault="001A08D2" w:rsidP="001A08D2">
      <w:pPr>
        <w:pStyle w:val="4"/>
      </w:pPr>
      <w:r w:rsidRPr="00BB2EB2">
        <w:t>手动结束复评阶段</w:t>
      </w:r>
    </w:p>
    <w:p w14:paraId="78DEAF3E" w14:textId="77777777" w:rsidR="001A08D2" w:rsidRPr="00BB2EB2" w:rsidRDefault="001A08D2" w:rsidP="001A08D2">
      <w:pPr>
        <w:numPr>
          <w:ilvl w:val="0"/>
          <w:numId w:val="25"/>
        </w:numPr>
      </w:pPr>
      <w:r w:rsidRPr="00BB2EB2">
        <w:rPr>
          <w:rFonts w:hint="eastAsia"/>
        </w:rPr>
        <w:t>描述：用户手动结束复评阶段</w:t>
      </w:r>
      <w:r w:rsidRPr="00BB2EB2">
        <w:rPr>
          <w:rFonts w:hint="eastAsia"/>
        </w:rPr>
        <w:t>--&gt;</w:t>
      </w:r>
      <w:r w:rsidRPr="00BB2EB2">
        <w:rPr>
          <w:rFonts w:hint="eastAsia"/>
        </w:rPr>
        <w:t>公示阶段，涉及的相关表操作：评级管理状态控制表（</w:t>
      </w:r>
      <w:r w:rsidRPr="00BB2EB2">
        <w:rPr>
          <w:rFonts w:hint="eastAsia"/>
        </w:rPr>
        <w:t>RATE_STATUS_CONTROL</w:t>
      </w:r>
      <w:r w:rsidRPr="00BB2EB2">
        <w:rPr>
          <w:rFonts w:hint="eastAsia"/>
        </w:rPr>
        <w:t>）</w:t>
      </w:r>
    </w:p>
    <w:p w14:paraId="11F5E3B9" w14:textId="77777777" w:rsidR="001A08D2" w:rsidRPr="00BB2EB2" w:rsidRDefault="001A08D2" w:rsidP="001A08D2">
      <w:pPr>
        <w:pStyle w:val="af8"/>
        <w:numPr>
          <w:ilvl w:val="0"/>
          <w:numId w:val="25"/>
        </w:numPr>
        <w:ind w:firstLineChars="0"/>
      </w:pPr>
      <w:r w:rsidRPr="00BB2EB2">
        <w:rPr>
          <w:rFonts w:hint="eastAsia"/>
        </w:rPr>
        <w:t>权限：</w:t>
      </w:r>
      <w:r w:rsidRPr="00740A6A">
        <w:rPr>
          <w:rFonts w:hint="eastAsia"/>
        </w:rPr>
        <w:t>人民银行管理员角色</w:t>
      </w:r>
      <w:r>
        <w:rPr>
          <w:rFonts w:hint="eastAsia"/>
        </w:rPr>
        <w:t>。</w:t>
      </w:r>
    </w:p>
    <w:p w14:paraId="212DEFF9" w14:textId="77777777" w:rsidR="001A08D2" w:rsidRPr="00BB2EB2" w:rsidRDefault="001A08D2" w:rsidP="001A08D2">
      <w:pPr>
        <w:numPr>
          <w:ilvl w:val="0"/>
          <w:numId w:val="25"/>
        </w:numPr>
      </w:pPr>
      <w:r w:rsidRPr="00BB2EB2">
        <w:rPr>
          <w:rFonts w:hint="eastAsia"/>
        </w:rPr>
        <w:t>流程说明：</w:t>
      </w:r>
    </w:p>
    <w:p w14:paraId="7A5BED09" w14:textId="77777777" w:rsidR="001A08D2" w:rsidRPr="00BB2EB2" w:rsidRDefault="001A08D2" w:rsidP="001A08D2">
      <w:pPr>
        <w:ind w:left="420"/>
      </w:pPr>
      <w:r w:rsidRPr="00BB2EB2">
        <w:rPr>
          <w:rFonts w:hint="eastAsia"/>
        </w:rPr>
        <w:t>1.</w:t>
      </w:r>
      <w:r w:rsidRPr="00BB2EB2">
        <w:rPr>
          <w:rFonts w:hint="eastAsia"/>
        </w:rPr>
        <w:t>用户点击结束复评按钮。</w:t>
      </w:r>
    </w:p>
    <w:p w14:paraId="33A15A59" w14:textId="77777777" w:rsidR="001A08D2" w:rsidRPr="00BB2EB2" w:rsidRDefault="001A08D2" w:rsidP="001A08D2">
      <w:pPr>
        <w:ind w:left="420"/>
      </w:pPr>
      <w:r w:rsidRPr="00BB2EB2">
        <w:t>2.</w:t>
      </w:r>
      <w:r w:rsidRPr="00BB2EB2">
        <w:rPr>
          <w:rFonts w:hint="eastAsia"/>
        </w:rPr>
        <w:t xml:space="preserve"> </w:t>
      </w:r>
      <w:r w:rsidRPr="00BB2EB2">
        <w:rPr>
          <w:rFonts w:hint="eastAsia"/>
        </w:rPr>
        <w:t>系统切换到自评阶段，将“复评阶段”的“激活状态”设置为“已结束”，“结束时间”设置为当前时间，“公示阶段”的“激活状态”设置为“进行中”，“开始时间”设置为当前时间。</w:t>
      </w:r>
    </w:p>
    <w:p w14:paraId="5013C759" w14:textId="77777777" w:rsidR="001A08D2" w:rsidRDefault="001A08D2" w:rsidP="001A08D2">
      <w:pPr>
        <w:pStyle w:val="4"/>
      </w:pPr>
      <w:commentRangeStart w:id="19"/>
      <w:r>
        <w:t>设置下一年度的系统时间</w:t>
      </w:r>
      <w:commentRangeEnd w:id="19"/>
      <w:r>
        <w:rPr>
          <w:rStyle w:val="afc"/>
          <w:b w:val="0"/>
          <w:kern w:val="0"/>
          <w:lang w:val="x-none" w:eastAsia="x-none"/>
        </w:rPr>
        <w:commentReference w:id="19"/>
      </w:r>
    </w:p>
    <w:p w14:paraId="21D371F5" w14:textId="77777777" w:rsidR="001A08D2" w:rsidRPr="002B2B0E" w:rsidRDefault="001A08D2" w:rsidP="001A08D2">
      <w:pPr>
        <w:pStyle w:val="af8"/>
        <w:numPr>
          <w:ilvl w:val="0"/>
          <w:numId w:val="25"/>
        </w:numPr>
        <w:ind w:firstLineChars="0"/>
      </w:pPr>
      <w:r>
        <w:rPr>
          <w:rFonts w:hint="eastAsia"/>
        </w:rPr>
        <w:t>描述：在系统公示阶段，人行管理手动结束本年度公示阶段并计划开始下一年度的评级，</w:t>
      </w:r>
      <w:r w:rsidRPr="00811959">
        <w:rPr>
          <w:rFonts w:hint="eastAsia"/>
        </w:rPr>
        <w:t>涉及的相关表操作：</w:t>
      </w:r>
      <w:r w:rsidRPr="00E2039D">
        <w:rPr>
          <w:rFonts w:hint="eastAsia"/>
        </w:rPr>
        <w:t>评级模板表（</w:t>
      </w:r>
      <w:r w:rsidRPr="00E2039D">
        <w:rPr>
          <w:rFonts w:hint="eastAsia"/>
        </w:rPr>
        <w:t>RT_TEMPLET</w:t>
      </w:r>
      <w:r w:rsidRPr="00E2039D">
        <w:rPr>
          <w:rFonts w:hint="eastAsia"/>
        </w:rPr>
        <w:t>）</w:t>
      </w:r>
      <w:r>
        <w:rPr>
          <w:rFonts w:hint="eastAsia"/>
        </w:rPr>
        <w:t>、</w:t>
      </w:r>
      <w:r w:rsidRPr="00AA78DC">
        <w:rPr>
          <w:rFonts w:hint="eastAsia"/>
        </w:rPr>
        <w:t>评级管理状态控制表</w:t>
      </w:r>
      <w:r>
        <w:rPr>
          <w:rFonts w:hint="eastAsia"/>
        </w:rPr>
        <w:t>（</w:t>
      </w:r>
      <w:r w:rsidRPr="00AA78DC">
        <w:t>RATE_STATUS_CONTROL</w:t>
      </w:r>
      <w:r>
        <w:rPr>
          <w:rFonts w:hint="eastAsia"/>
        </w:rPr>
        <w:t>）、</w:t>
      </w:r>
      <w:r w:rsidRPr="00887F33">
        <w:rPr>
          <w:rFonts w:hint="eastAsia"/>
        </w:rPr>
        <w:t>机构评级总表（</w:t>
      </w:r>
      <w:r w:rsidRPr="00887F33">
        <w:rPr>
          <w:rFonts w:hint="eastAsia"/>
        </w:rPr>
        <w:t>ORG_RATE</w:t>
      </w:r>
      <w:r w:rsidRPr="00887F33">
        <w:rPr>
          <w:rFonts w:hint="eastAsia"/>
        </w:rPr>
        <w:t>）</w:t>
      </w:r>
    </w:p>
    <w:p w14:paraId="47C78890" w14:textId="77777777" w:rsidR="001A08D2" w:rsidRPr="002B4405" w:rsidRDefault="001A08D2" w:rsidP="001A08D2">
      <w:pPr>
        <w:numPr>
          <w:ilvl w:val="0"/>
          <w:numId w:val="25"/>
        </w:numPr>
      </w:pPr>
      <w:r w:rsidRPr="002B4405">
        <w:rPr>
          <w:rFonts w:hint="eastAsia"/>
        </w:rPr>
        <w:t>权限：</w:t>
      </w:r>
      <w:r w:rsidRPr="002B4405">
        <w:t xml:space="preserve"> </w:t>
      </w:r>
      <w:r>
        <w:t>人民银行管理员角色</w:t>
      </w:r>
      <w:r>
        <w:rPr>
          <w:rFonts w:hint="eastAsia"/>
        </w:rPr>
        <w:t>。</w:t>
      </w:r>
    </w:p>
    <w:p w14:paraId="4CCEDDDE" w14:textId="77777777" w:rsidR="001A08D2" w:rsidRDefault="001A08D2" w:rsidP="001A08D2">
      <w:pPr>
        <w:numPr>
          <w:ilvl w:val="0"/>
          <w:numId w:val="25"/>
        </w:numPr>
      </w:pPr>
      <w:r w:rsidRPr="002B4405">
        <w:rPr>
          <w:rFonts w:hint="eastAsia"/>
        </w:rPr>
        <w:lastRenderedPageBreak/>
        <w:t>流程说明：</w:t>
      </w:r>
    </w:p>
    <w:p w14:paraId="37227A85" w14:textId="77777777" w:rsidR="001A08D2" w:rsidRDefault="001A08D2" w:rsidP="001A08D2">
      <w:pPr>
        <w:ind w:left="420"/>
      </w:pPr>
      <w:r>
        <w:rPr>
          <w:rFonts w:hint="eastAsia"/>
        </w:rPr>
        <w:t>1.</w:t>
      </w:r>
      <w:r>
        <w:rPr>
          <w:rFonts w:hint="eastAsia"/>
        </w:rPr>
        <w:t>用户在系统状态为“</w:t>
      </w:r>
      <w:r w:rsidRPr="00A078EC">
        <w:rPr>
          <w:rFonts w:hint="eastAsia"/>
        </w:rPr>
        <w:t>公示阶段</w:t>
      </w:r>
      <w:r>
        <w:rPr>
          <w:rFonts w:hint="eastAsia"/>
        </w:rPr>
        <w:t>”点击“开启下年度评级”。打开年度评级系统状态设定界面。</w:t>
      </w:r>
    </w:p>
    <w:p w14:paraId="40C3173C" w14:textId="77777777" w:rsidR="001A08D2" w:rsidRDefault="001A08D2" w:rsidP="001A08D2">
      <w:pPr>
        <w:ind w:left="420"/>
      </w:pPr>
      <w:r>
        <w:t>2.</w:t>
      </w:r>
      <w:r>
        <w:t>用户设定</w:t>
      </w:r>
      <w:r>
        <w:rPr>
          <w:rFonts w:hint="eastAsia"/>
        </w:rPr>
        <w:t xml:space="preserve"> </w:t>
      </w:r>
      <w:r>
        <w:rPr>
          <w:rFonts w:hint="eastAsia"/>
        </w:rPr>
        <w:t>年度，“</w:t>
      </w:r>
      <w:r w:rsidRPr="00A078EC">
        <w:rPr>
          <w:rFonts w:hint="eastAsia"/>
        </w:rPr>
        <w:t>评级表制定阶段</w:t>
      </w:r>
      <w:r>
        <w:rPr>
          <w:rFonts w:hint="eastAsia"/>
        </w:rPr>
        <w:t>”结束时间，“自评阶段”结束时间，“初评阶段”结束时间，“复评阶段”结束时间。点击提交。</w:t>
      </w:r>
    </w:p>
    <w:p w14:paraId="175F2740" w14:textId="77777777" w:rsidR="001A08D2" w:rsidRDefault="001A08D2" w:rsidP="001A08D2">
      <w:pPr>
        <w:ind w:left="420"/>
      </w:pPr>
      <w:r>
        <w:rPr>
          <w:rFonts w:hint="eastAsia"/>
        </w:rPr>
        <w:t>3</w:t>
      </w:r>
      <w:r>
        <w:t>.</w:t>
      </w:r>
      <w:r>
        <w:t>系统进行如下操作</w:t>
      </w:r>
      <w:r>
        <w:rPr>
          <w:rFonts w:hint="eastAsia"/>
        </w:rPr>
        <w:t>：</w:t>
      </w:r>
    </w:p>
    <w:p w14:paraId="38717C8C" w14:textId="77777777" w:rsidR="001A08D2" w:rsidRDefault="001A08D2" w:rsidP="001A08D2">
      <w:pPr>
        <w:ind w:left="420"/>
      </w:pPr>
      <w:r>
        <w:rPr>
          <w:rFonts w:hint="eastAsia"/>
        </w:rPr>
        <w:t>1.</w:t>
      </w:r>
      <w:r>
        <w:t>将下年度的</w:t>
      </w:r>
      <w:r w:rsidRPr="00E62A54">
        <w:rPr>
          <w:rFonts w:hint="eastAsia"/>
        </w:rPr>
        <w:t>“评级表制定阶段”结束时间，</w:t>
      </w:r>
      <w:r w:rsidRPr="002671BA">
        <w:rPr>
          <w:rFonts w:hint="eastAsia"/>
        </w:rPr>
        <w:t>“评级表制定阶段”的“激活状态”设为“进行中”</w:t>
      </w:r>
      <w:r>
        <w:rPr>
          <w:rFonts w:hint="eastAsia"/>
        </w:rPr>
        <w:t>，</w:t>
      </w:r>
      <w:r w:rsidRPr="00E62A54">
        <w:rPr>
          <w:rFonts w:hint="eastAsia"/>
        </w:rPr>
        <w:t>“自评阶段”结束时间，“初评阶段”结束时间，“复评阶段”结束时间</w:t>
      </w:r>
      <w:r>
        <w:rPr>
          <w:rFonts w:hint="eastAsia"/>
        </w:rPr>
        <w:t>，“公示阶段”</w:t>
      </w:r>
      <w:r>
        <w:rPr>
          <w:rFonts w:hint="eastAsia"/>
        </w:rPr>
        <w:t xml:space="preserve"> </w:t>
      </w:r>
      <w:r>
        <w:rPr>
          <w:rFonts w:hint="eastAsia"/>
        </w:rPr>
        <w:t>填入</w:t>
      </w:r>
      <w:r w:rsidRPr="00313997">
        <w:rPr>
          <w:rFonts w:hint="eastAsia"/>
        </w:rPr>
        <w:t>评级管理状态控制表</w:t>
      </w:r>
      <w:r>
        <w:rPr>
          <w:rFonts w:hint="eastAsia"/>
        </w:rPr>
        <w:t>。</w:t>
      </w:r>
    </w:p>
    <w:p w14:paraId="74C3C678" w14:textId="77777777" w:rsidR="001A08D2" w:rsidRDefault="001A08D2" w:rsidP="001A08D2">
      <w:pPr>
        <w:ind w:left="420"/>
      </w:pPr>
      <w:r>
        <w:rPr>
          <w:rFonts w:hint="eastAsia"/>
        </w:rPr>
        <w:t>2.</w:t>
      </w:r>
      <w:r>
        <w:rPr>
          <w:rFonts w:hint="eastAsia"/>
        </w:rPr>
        <w:t>将当前年度</w:t>
      </w:r>
      <w:r w:rsidRPr="00313997">
        <w:rPr>
          <w:rFonts w:hint="eastAsia"/>
        </w:rPr>
        <w:t>“公示阶段”</w:t>
      </w:r>
      <w:r>
        <w:rPr>
          <w:rFonts w:hint="eastAsia"/>
        </w:rPr>
        <w:t>的“结束时间”设为当前时间，“激活状态”设为“已结束”。</w:t>
      </w:r>
    </w:p>
    <w:p w14:paraId="15A1F1F7" w14:textId="77777777" w:rsidR="001A08D2" w:rsidRPr="00560F2E" w:rsidRDefault="001A08D2" w:rsidP="001A08D2">
      <w:pPr>
        <w:ind w:left="420"/>
      </w:pPr>
      <w:r>
        <w:t>3.</w:t>
      </w:r>
      <w:r>
        <w:t>将当前年度的评级表模板内容</w:t>
      </w:r>
      <w:r>
        <w:rPr>
          <w:rFonts w:hint="eastAsia"/>
        </w:rPr>
        <w:t>，</w:t>
      </w:r>
      <w:r>
        <w:t>设为下一年度的</w:t>
      </w:r>
      <w:r>
        <w:rPr>
          <w:rFonts w:hint="eastAsia"/>
        </w:rPr>
        <w:t>评级模板内容，插入数据库</w:t>
      </w:r>
    </w:p>
    <w:p w14:paraId="00CC5AB0" w14:textId="77777777" w:rsidR="001A08D2" w:rsidRDefault="001A08D2" w:rsidP="001A08D2">
      <w:pPr>
        <w:ind w:left="420"/>
      </w:pPr>
      <w:r>
        <w:rPr>
          <w:rFonts w:hint="eastAsia"/>
        </w:rPr>
        <w:t>3.</w:t>
      </w:r>
      <w:r>
        <w:rPr>
          <w:rFonts w:hint="eastAsia"/>
        </w:rPr>
        <w:t>将全部的金融机构的下年度的机构总表进行初始化，初始化内容见数据库表的操作。</w:t>
      </w:r>
    </w:p>
    <w:p w14:paraId="3ABFD021" w14:textId="77777777" w:rsidR="001A08D2" w:rsidRPr="00A078EC" w:rsidRDefault="001A08D2" w:rsidP="001A08D2">
      <w:pPr>
        <w:pStyle w:val="5"/>
      </w:pPr>
      <w:r w:rsidRPr="00D61825">
        <w:rPr>
          <w:rFonts w:hint="eastAsia"/>
        </w:rPr>
        <w:t>数据库表的操作</w:t>
      </w:r>
    </w:p>
    <w:p w14:paraId="6BA052AF" w14:textId="77777777" w:rsidR="001A08D2" w:rsidRDefault="001A08D2" w:rsidP="001A08D2">
      <w:pPr>
        <w:pStyle w:val="6"/>
      </w:pPr>
      <w:r w:rsidRPr="00E631FA">
        <w:rPr>
          <w:rFonts w:hint="eastAsia"/>
        </w:rPr>
        <w:t>机构评级总表（</w:t>
      </w:r>
      <w:r w:rsidRPr="00E631FA">
        <w:rPr>
          <w:rFonts w:hint="eastAsia"/>
        </w:rPr>
        <w:t>ORG_RATE</w:t>
      </w:r>
      <w:r w:rsidRPr="00E631FA">
        <w:rPr>
          <w:rFonts w:hint="eastAsia"/>
        </w:rPr>
        <w:t>）</w:t>
      </w:r>
    </w:p>
    <w:p w14:paraId="009100EF" w14:textId="77777777" w:rsidR="001A08D2" w:rsidRPr="00984902" w:rsidRDefault="001A08D2" w:rsidP="001A08D2"/>
    <w:tbl>
      <w:tblPr>
        <w:tblW w:w="5000" w:type="pct"/>
        <w:jc w:val="center"/>
        <w:tblLook w:val="00A0" w:firstRow="1" w:lastRow="0" w:firstColumn="1" w:lastColumn="0" w:noHBand="0" w:noVBand="0"/>
      </w:tblPr>
      <w:tblGrid>
        <w:gridCol w:w="3945"/>
        <w:gridCol w:w="2531"/>
        <w:gridCol w:w="3260"/>
      </w:tblGrid>
      <w:tr w:rsidR="001A08D2" w:rsidRPr="004D366D" w14:paraId="7CC1998E"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55DD7FF4" w14:textId="77777777" w:rsidR="001A08D2" w:rsidRPr="004D366D" w:rsidRDefault="001A08D2" w:rsidP="001A08D2">
            <w:pPr>
              <w:pStyle w:val="15"/>
            </w:pPr>
            <w:r w:rsidRPr="004D366D">
              <w:rPr>
                <w:rFonts w:hint="eastAsia"/>
              </w:rPr>
              <w:t>字段名</w:t>
            </w:r>
          </w:p>
        </w:tc>
        <w:tc>
          <w:tcPr>
            <w:tcW w:w="1300" w:type="pct"/>
            <w:tcBorders>
              <w:top w:val="single" w:sz="4" w:space="0" w:color="auto"/>
              <w:left w:val="single" w:sz="4" w:space="0" w:color="auto"/>
              <w:bottom w:val="single" w:sz="4" w:space="0" w:color="auto"/>
              <w:right w:val="single" w:sz="4" w:space="0" w:color="auto"/>
            </w:tcBorders>
          </w:tcPr>
          <w:p w14:paraId="2D829726" w14:textId="77777777" w:rsidR="001A08D2" w:rsidRPr="004D366D" w:rsidRDefault="001A08D2" w:rsidP="001A08D2">
            <w:pPr>
              <w:pStyle w:val="15"/>
            </w:pPr>
            <w:r w:rsidRPr="004D366D">
              <w:rPr>
                <w:rFonts w:hint="cs"/>
              </w:rPr>
              <w:t>说</w:t>
            </w:r>
            <w:r w:rsidRPr="004D366D">
              <w:rPr>
                <w:rFonts w:hint="eastAsia"/>
              </w:rPr>
              <w:t>明</w:t>
            </w:r>
          </w:p>
        </w:tc>
        <w:tc>
          <w:tcPr>
            <w:tcW w:w="1674" w:type="pct"/>
            <w:tcBorders>
              <w:top w:val="single" w:sz="4" w:space="0" w:color="auto"/>
              <w:left w:val="single" w:sz="4" w:space="0" w:color="auto"/>
              <w:bottom w:val="single" w:sz="4" w:space="0" w:color="auto"/>
              <w:right w:val="single" w:sz="4" w:space="0" w:color="auto"/>
            </w:tcBorders>
          </w:tcPr>
          <w:p w14:paraId="05ED5424" w14:textId="77777777" w:rsidR="001A08D2" w:rsidRPr="004D366D" w:rsidRDefault="001A08D2" w:rsidP="001A08D2">
            <w:pPr>
              <w:pStyle w:val="15"/>
            </w:pPr>
            <w:r>
              <w:t>初始化内容</w:t>
            </w:r>
          </w:p>
        </w:tc>
      </w:tr>
      <w:tr w:rsidR="001A08D2" w:rsidRPr="004D366D" w14:paraId="5C8D6DA6"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2A2CCA6F" w14:textId="77777777" w:rsidR="001A08D2" w:rsidRPr="004D366D" w:rsidRDefault="001A08D2" w:rsidP="001A08D2">
            <w:pPr>
              <w:pStyle w:val="15"/>
            </w:pPr>
            <w:r>
              <w:t>Id</w:t>
            </w:r>
          </w:p>
        </w:tc>
        <w:tc>
          <w:tcPr>
            <w:tcW w:w="1300" w:type="pct"/>
            <w:tcBorders>
              <w:top w:val="single" w:sz="4" w:space="0" w:color="auto"/>
              <w:left w:val="single" w:sz="4" w:space="0" w:color="auto"/>
              <w:bottom w:val="single" w:sz="4" w:space="0" w:color="auto"/>
              <w:right w:val="single" w:sz="4" w:space="0" w:color="auto"/>
            </w:tcBorders>
          </w:tcPr>
          <w:p w14:paraId="135EC2E4" w14:textId="77777777" w:rsidR="001A08D2" w:rsidRPr="004D366D" w:rsidRDefault="001A08D2" w:rsidP="001A08D2">
            <w:pPr>
              <w:pStyle w:val="15"/>
            </w:pPr>
            <w:r>
              <w:t>id</w:t>
            </w:r>
          </w:p>
        </w:tc>
        <w:tc>
          <w:tcPr>
            <w:tcW w:w="1674" w:type="pct"/>
            <w:tcBorders>
              <w:top w:val="single" w:sz="4" w:space="0" w:color="auto"/>
              <w:left w:val="single" w:sz="4" w:space="0" w:color="auto"/>
              <w:bottom w:val="single" w:sz="4" w:space="0" w:color="auto"/>
              <w:right w:val="single" w:sz="4" w:space="0" w:color="auto"/>
            </w:tcBorders>
          </w:tcPr>
          <w:p w14:paraId="35677201" w14:textId="77777777" w:rsidR="001A08D2" w:rsidRPr="004D366D" w:rsidRDefault="001A08D2" w:rsidP="001A08D2">
            <w:pPr>
              <w:pStyle w:val="15"/>
            </w:pPr>
            <w:r>
              <w:t>数据库自增</w:t>
            </w:r>
          </w:p>
        </w:tc>
      </w:tr>
      <w:tr w:rsidR="001A08D2" w:rsidRPr="004D366D" w14:paraId="06E9A247"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38B4589D" w14:textId="77777777" w:rsidR="001A08D2" w:rsidRPr="004D366D" w:rsidRDefault="001A08D2" w:rsidP="001A08D2">
            <w:pPr>
              <w:pStyle w:val="15"/>
            </w:pPr>
            <w:r>
              <w:t>Year</w:t>
            </w:r>
          </w:p>
        </w:tc>
        <w:tc>
          <w:tcPr>
            <w:tcW w:w="1300" w:type="pct"/>
            <w:tcBorders>
              <w:top w:val="single" w:sz="4" w:space="0" w:color="auto"/>
              <w:left w:val="single" w:sz="4" w:space="0" w:color="auto"/>
              <w:bottom w:val="single" w:sz="4" w:space="0" w:color="auto"/>
              <w:right w:val="single" w:sz="4" w:space="0" w:color="auto"/>
            </w:tcBorders>
          </w:tcPr>
          <w:p w14:paraId="79B85AAB" w14:textId="77777777" w:rsidR="001A08D2" w:rsidRPr="004D366D" w:rsidRDefault="001A08D2" w:rsidP="001A08D2">
            <w:pPr>
              <w:pStyle w:val="15"/>
            </w:pPr>
            <w:r>
              <w:t>年度</w:t>
            </w:r>
          </w:p>
        </w:tc>
        <w:tc>
          <w:tcPr>
            <w:tcW w:w="1674" w:type="pct"/>
            <w:tcBorders>
              <w:top w:val="single" w:sz="4" w:space="0" w:color="auto"/>
              <w:left w:val="single" w:sz="4" w:space="0" w:color="auto"/>
              <w:bottom w:val="single" w:sz="4" w:space="0" w:color="auto"/>
              <w:right w:val="single" w:sz="4" w:space="0" w:color="auto"/>
            </w:tcBorders>
          </w:tcPr>
          <w:p w14:paraId="307B57F2" w14:textId="77777777" w:rsidR="001A08D2" w:rsidRPr="004D366D" w:rsidRDefault="001A08D2" w:rsidP="001A08D2">
            <w:pPr>
              <w:pStyle w:val="15"/>
            </w:pPr>
            <w:r>
              <w:t>用户输入</w:t>
            </w:r>
          </w:p>
        </w:tc>
      </w:tr>
      <w:tr w:rsidR="001A08D2" w:rsidRPr="004D366D" w14:paraId="1A9D6891"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4C033C95" w14:textId="77777777" w:rsidR="001A08D2" w:rsidRPr="004D366D" w:rsidRDefault="001A08D2" w:rsidP="001A08D2">
            <w:pPr>
              <w:pStyle w:val="15"/>
            </w:pPr>
            <w:r>
              <w:t>org_id</w:t>
            </w:r>
          </w:p>
        </w:tc>
        <w:tc>
          <w:tcPr>
            <w:tcW w:w="1300" w:type="pct"/>
            <w:tcBorders>
              <w:top w:val="single" w:sz="4" w:space="0" w:color="auto"/>
              <w:left w:val="single" w:sz="4" w:space="0" w:color="auto"/>
              <w:bottom w:val="single" w:sz="4" w:space="0" w:color="auto"/>
              <w:right w:val="single" w:sz="4" w:space="0" w:color="auto"/>
            </w:tcBorders>
          </w:tcPr>
          <w:p w14:paraId="33380236" w14:textId="77777777" w:rsidR="001A08D2" w:rsidRPr="004D366D" w:rsidRDefault="001A08D2" w:rsidP="001A08D2">
            <w:pPr>
              <w:pStyle w:val="15"/>
            </w:pPr>
            <w:r>
              <w:t>机构</w:t>
            </w:r>
            <w:r>
              <w:t>id</w:t>
            </w:r>
          </w:p>
        </w:tc>
        <w:tc>
          <w:tcPr>
            <w:tcW w:w="1674" w:type="pct"/>
            <w:tcBorders>
              <w:top w:val="single" w:sz="4" w:space="0" w:color="auto"/>
              <w:left w:val="single" w:sz="4" w:space="0" w:color="auto"/>
              <w:bottom w:val="single" w:sz="4" w:space="0" w:color="auto"/>
              <w:right w:val="single" w:sz="4" w:space="0" w:color="auto"/>
            </w:tcBorders>
          </w:tcPr>
          <w:p w14:paraId="06B9A28B" w14:textId="77777777" w:rsidR="001A08D2" w:rsidRPr="004D366D" w:rsidRDefault="001A08D2" w:rsidP="001A08D2">
            <w:pPr>
              <w:pStyle w:val="15"/>
            </w:pPr>
            <w:r>
              <w:t>系统输入</w:t>
            </w:r>
          </w:p>
        </w:tc>
      </w:tr>
      <w:tr w:rsidR="001A08D2" w:rsidRPr="004D366D" w14:paraId="08268275"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23C153C0" w14:textId="77777777" w:rsidR="001A08D2" w:rsidRDefault="001A08D2" w:rsidP="001A08D2">
            <w:pPr>
              <w:pStyle w:val="15"/>
            </w:pPr>
            <w:r>
              <w:t>org_type</w:t>
            </w:r>
          </w:p>
        </w:tc>
        <w:tc>
          <w:tcPr>
            <w:tcW w:w="1300" w:type="pct"/>
            <w:tcBorders>
              <w:top w:val="single" w:sz="4" w:space="0" w:color="auto"/>
              <w:left w:val="single" w:sz="4" w:space="0" w:color="auto"/>
              <w:bottom w:val="single" w:sz="4" w:space="0" w:color="auto"/>
              <w:right w:val="single" w:sz="4" w:space="0" w:color="auto"/>
            </w:tcBorders>
          </w:tcPr>
          <w:p w14:paraId="4AB6B4C1" w14:textId="77777777" w:rsidR="001A08D2" w:rsidRDefault="001A08D2" w:rsidP="001A08D2">
            <w:pPr>
              <w:pStyle w:val="15"/>
            </w:pPr>
            <w:r>
              <w:t>机构类型</w:t>
            </w:r>
          </w:p>
        </w:tc>
        <w:tc>
          <w:tcPr>
            <w:tcW w:w="1674" w:type="pct"/>
            <w:tcBorders>
              <w:top w:val="single" w:sz="4" w:space="0" w:color="auto"/>
              <w:left w:val="single" w:sz="4" w:space="0" w:color="auto"/>
              <w:bottom w:val="single" w:sz="4" w:space="0" w:color="auto"/>
              <w:right w:val="single" w:sz="4" w:space="0" w:color="auto"/>
            </w:tcBorders>
          </w:tcPr>
          <w:p w14:paraId="5E413F4E" w14:textId="77777777" w:rsidR="001A08D2" w:rsidRPr="004D366D" w:rsidRDefault="001A08D2" w:rsidP="001A08D2">
            <w:pPr>
              <w:pStyle w:val="15"/>
            </w:pPr>
            <w:r>
              <w:t>系统输入</w:t>
            </w:r>
          </w:p>
        </w:tc>
      </w:tr>
      <w:tr w:rsidR="001A08D2" w:rsidRPr="004D366D" w14:paraId="0C2F783C"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4867844A" w14:textId="77777777" w:rsidR="001A08D2" w:rsidRDefault="001A08D2" w:rsidP="001A08D2">
            <w:pPr>
              <w:pStyle w:val="15"/>
            </w:pPr>
            <w:r>
              <w:t>rate_type</w:t>
            </w:r>
          </w:p>
        </w:tc>
        <w:tc>
          <w:tcPr>
            <w:tcW w:w="1300" w:type="pct"/>
            <w:tcBorders>
              <w:top w:val="single" w:sz="4" w:space="0" w:color="auto"/>
              <w:left w:val="single" w:sz="4" w:space="0" w:color="auto"/>
              <w:bottom w:val="single" w:sz="4" w:space="0" w:color="auto"/>
              <w:right w:val="single" w:sz="4" w:space="0" w:color="auto"/>
            </w:tcBorders>
          </w:tcPr>
          <w:p w14:paraId="464AF727" w14:textId="77777777" w:rsidR="001A08D2" w:rsidRDefault="001A08D2" w:rsidP="001A08D2">
            <w:pPr>
              <w:pStyle w:val="15"/>
            </w:pPr>
            <w:r>
              <w:t>评级表类型</w:t>
            </w:r>
          </w:p>
        </w:tc>
        <w:tc>
          <w:tcPr>
            <w:tcW w:w="1674" w:type="pct"/>
            <w:tcBorders>
              <w:top w:val="single" w:sz="4" w:space="0" w:color="auto"/>
              <w:left w:val="single" w:sz="4" w:space="0" w:color="auto"/>
              <w:bottom w:val="single" w:sz="4" w:space="0" w:color="auto"/>
              <w:right w:val="single" w:sz="4" w:space="0" w:color="auto"/>
            </w:tcBorders>
          </w:tcPr>
          <w:p w14:paraId="44F87F11" w14:textId="77777777" w:rsidR="001A08D2" w:rsidRPr="004D366D" w:rsidRDefault="001A08D2" w:rsidP="001A08D2">
            <w:pPr>
              <w:pStyle w:val="15"/>
            </w:pPr>
            <w:r>
              <w:t>系统输入</w:t>
            </w:r>
          </w:p>
        </w:tc>
      </w:tr>
      <w:tr w:rsidR="001A08D2" w:rsidRPr="004D366D" w14:paraId="6907544E"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14244D19" w14:textId="77777777" w:rsidR="001A08D2" w:rsidRDefault="001A08D2" w:rsidP="001A08D2">
            <w:pPr>
              <w:pStyle w:val="15"/>
            </w:pPr>
            <w:r>
              <w:t>status</w:t>
            </w:r>
          </w:p>
        </w:tc>
        <w:tc>
          <w:tcPr>
            <w:tcW w:w="1300" w:type="pct"/>
            <w:tcBorders>
              <w:top w:val="single" w:sz="4" w:space="0" w:color="auto"/>
              <w:left w:val="single" w:sz="4" w:space="0" w:color="auto"/>
              <w:bottom w:val="single" w:sz="4" w:space="0" w:color="auto"/>
              <w:right w:val="single" w:sz="4" w:space="0" w:color="auto"/>
            </w:tcBorders>
          </w:tcPr>
          <w:p w14:paraId="4FAE6D81" w14:textId="77777777" w:rsidR="001A08D2" w:rsidRDefault="001A08D2" w:rsidP="001A08D2">
            <w:pPr>
              <w:pStyle w:val="15"/>
            </w:pPr>
            <w:r>
              <w:t>状态</w:t>
            </w:r>
          </w:p>
        </w:tc>
        <w:tc>
          <w:tcPr>
            <w:tcW w:w="1674" w:type="pct"/>
            <w:tcBorders>
              <w:top w:val="single" w:sz="4" w:space="0" w:color="auto"/>
              <w:left w:val="single" w:sz="4" w:space="0" w:color="auto"/>
              <w:bottom w:val="single" w:sz="4" w:space="0" w:color="auto"/>
              <w:right w:val="single" w:sz="4" w:space="0" w:color="auto"/>
            </w:tcBorders>
          </w:tcPr>
          <w:p w14:paraId="71ABDB42" w14:textId="77777777" w:rsidR="001A08D2" w:rsidRPr="004D366D" w:rsidRDefault="001A08D2" w:rsidP="001A08D2">
            <w:pPr>
              <w:pStyle w:val="15"/>
              <w:rPr>
                <w:lang w:eastAsia="zh-CN"/>
              </w:rPr>
            </w:pPr>
            <w:r>
              <w:rPr>
                <w:rFonts w:hint="eastAsia"/>
                <w:lang w:eastAsia="zh-CN"/>
              </w:rPr>
              <w:t>01-</w:t>
            </w:r>
            <w:r>
              <w:rPr>
                <w:rFonts w:hint="eastAsia"/>
                <w:lang w:eastAsia="zh-CN"/>
              </w:rPr>
              <w:t>初始化</w:t>
            </w:r>
          </w:p>
        </w:tc>
      </w:tr>
      <w:tr w:rsidR="001A08D2" w:rsidRPr="004D366D" w14:paraId="03F28D6F"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593A32BD" w14:textId="77777777" w:rsidR="001A08D2" w:rsidRDefault="001A08D2" w:rsidP="001A08D2">
            <w:pPr>
              <w:pStyle w:val="15"/>
            </w:pPr>
            <w:r>
              <w:t>sa_total_score</w:t>
            </w:r>
          </w:p>
        </w:tc>
        <w:tc>
          <w:tcPr>
            <w:tcW w:w="1300" w:type="pct"/>
            <w:tcBorders>
              <w:top w:val="single" w:sz="4" w:space="0" w:color="auto"/>
              <w:left w:val="single" w:sz="4" w:space="0" w:color="auto"/>
              <w:bottom w:val="single" w:sz="4" w:space="0" w:color="auto"/>
              <w:right w:val="single" w:sz="4" w:space="0" w:color="auto"/>
            </w:tcBorders>
          </w:tcPr>
          <w:p w14:paraId="28B966E9" w14:textId="77777777" w:rsidR="001A08D2" w:rsidRDefault="001A08D2" w:rsidP="001A08D2">
            <w:pPr>
              <w:pStyle w:val="15"/>
            </w:pPr>
            <w:r>
              <w:t>自评总分</w:t>
            </w:r>
          </w:p>
        </w:tc>
        <w:tc>
          <w:tcPr>
            <w:tcW w:w="1674" w:type="pct"/>
            <w:tcBorders>
              <w:top w:val="single" w:sz="4" w:space="0" w:color="auto"/>
              <w:left w:val="single" w:sz="4" w:space="0" w:color="auto"/>
              <w:bottom w:val="single" w:sz="4" w:space="0" w:color="auto"/>
              <w:right w:val="single" w:sz="4" w:space="0" w:color="auto"/>
            </w:tcBorders>
          </w:tcPr>
          <w:p w14:paraId="6BADC1D9" w14:textId="77777777" w:rsidR="001A08D2" w:rsidRPr="004D366D" w:rsidRDefault="001A08D2" w:rsidP="001A08D2">
            <w:pPr>
              <w:pStyle w:val="15"/>
              <w:rPr>
                <w:lang w:eastAsia="zh-CN"/>
              </w:rPr>
            </w:pPr>
            <w:r>
              <w:rPr>
                <w:rFonts w:hint="eastAsia"/>
                <w:lang w:eastAsia="zh-CN"/>
              </w:rPr>
              <w:t>0</w:t>
            </w:r>
          </w:p>
        </w:tc>
      </w:tr>
      <w:tr w:rsidR="001A08D2" w:rsidRPr="004D366D" w14:paraId="7774DC92"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0B288882" w14:textId="77777777" w:rsidR="001A08D2" w:rsidRDefault="001A08D2" w:rsidP="001A08D2">
            <w:pPr>
              <w:pStyle w:val="15"/>
            </w:pPr>
            <w:r>
              <w:t>sa_score</w:t>
            </w:r>
          </w:p>
        </w:tc>
        <w:tc>
          <w:tcPr>
            <w:tcW w:w="1300" w:type="pct"/>
            <w:tcBorders>
              <w:top w:val="single" w:sz="4" w:space="0" w:color="auto"/>
              <w:left w:val="single" w:sz="4" w:space="0" w:color="auto"/>
              <w:bottom w:val="single" w:sz="4" w:space="0" w:color="auto"/>
              <w:right w:val="single" w:sz="4" w:space="0" w:color="auto"/>
            </w:tcBorders>
          </w:tcPr>
          <w:p w14:paraId="2D09AB02" w14:textId="77777777" w:rsidR="001A08D2" w:rsidRDefault="001A08D2" w:rsidP="001A08D2">
            <w:pPr>
              <w:pStyle w:val="15"/>
            </w:pPr>
            <w:r>
              <w:t>自评得分</w:t>
            </w:r>
          </w:p>
        </w:tc>
        <w:tc>
          <w:tcPr>
            <w:tcW w:w="1674" w:type="pct"/>
            <w:tcBorders>
              <w:top w:val="single" w:sz="4" w:space="0" w:color="auto"/>
              <w:left w:val="single" w:sz="4" w:space="0" w:color="auto"/>
              <w:bottom w:val="single" w:sz="4" w:space="0" w:color="auto"/>
              <w:right w:val="single" w:sz="4" w:space="0" w:color="auto"/>
            </w:tcBorders>
          </w:tcPr>
          <w:p w14:paraId="66F24603" w14:textId="77777777" w:rsidR="001A08D2" w:rsidRPr="004D366D" w:rsidRDefault="001A08D2" w:rsidP="001A08D2">
            <w:pPr>
              <w:pStyle w:val="15"/>
              <w:rPr>
                <w:lang w:eastAsia="zh-CN"/>
              </w:rPr>
            </w:pPr>
            <w:r>
              <w:rPr>
                <w:rFonts w:hint="eastAsia"/>
                <w:lang w:eastAsia="zh-CN"/>
              </w:rPr>
              <w:t>0</w:t>
            </w:r>
          </w:p>
        </w:tc>
      </w:tr>
      <w:tr w:rsidR="001A08D2" w:rsidRPr="004D366D" w14:paraId="50F6D392"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593EB410" w14:textId="77777777" w:rsidR="001A08D2" w:rsidRDefault="001A08D2" w:rsidP="001A08D2">
            <w:pPr>
              <w:pStyle w:val="15"/>
            </w:pPr>
            <w:r>
              <w:t>rate_level</w:t>
            </w:r>
          </w:p>
        </w:tc>
        <w:tc>
          <w:tcPr>
            <w:tcW w:w="1300" w:type="pct"/>
            <w:tcBorders>
              <w:top w:val="single" w:sz="4" w:space="0" w:color="auto"/>
              <w:left w:val="single" w:sz="4" w:space="0" w:color="auto"/>
              <w:bottom w:val="single" w:sz="4" w:space="0" w:color="auto"/>
              <w:right w:val="single" w:sz="4" w:space="0" w:color="auto"/>
            </w:tcBorders>
          </w:tcPr>
          <w:p w14:paraId="558EC0B9" w14:textId="77777777" w:rsidR="001A08D2" w:rsidRDefault="001A08D2" w:rsidP="001A08D2">
            <w:pPr>
              <w:pStyle w:val="15"/>
            </w:pPr>
            <w:r>
              <w:t>评级等级</w:t>
            </w:r>
          </w:p>
        </w:tc>
        <w:tc>
          <w:tcPr>
            <w:tcW w:w="1674" w:type="pct"/>
            <w:tcBorders>
              <w:top w:val="single" w:sz="4" w:space="0" w:color="auto"/>
              <w:left w:val="single" w:sz="4" w:space="0" w:color="auto"/>
              <w:bottom w:val="single" w:sz="4" w:space="0" w:color="auto"/>
              <w:right w:val="single" w:sz="4" w:space="0" w:color="auto"/>
            </w:tcBorders>
          </w:tcPr>
          <w:p w14:paraId="60845D29" w14:textId="77777777" w:rsidR="001A08D2" w:rsidRPr="004D366D" w:rsidRDefault="001A08D2" w:rsidP="001A08D2">
            <w:pPr>
              <w:pStyle w:val="15"/>
              <w:rPr>
                <w:lang w:eastAsia="zh-CN"/>
              </w:rPr>
            </w:pPr>
            <w:r>
              <w:rPr>
                <w:lang w:eastAsia="zh-CN"/>
              </w:rPr>
              <w:t>N</w:t>
            </w:r>
            <w:r>
              <w:rPr>
                <w:rFonts w:hint="eastAsia"/>
                <w:lang w:eastAsia="zh-CN"/>
              </w:rPr>
              <w:t>ull</w:t>
            </w:r>
          </w:p>
        </w:tc>
      </w:tr>
      <w:tr w:rsidR="001A08D2" w:rsidRPr="004D366D" w14:paraId="10EEEF7D"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281F7489" w14:textId="77777777" w:rsidR="001A08D2" w:rsidRDefault="001A08D2" w:rsidP="001A08D2">
            <w:pPr>
              <w:pStyle w:val="15"/>
            </w:pPr>
            <w:r>
              <w:t>rate_score</w:t>
            </w:r>
          </w:p>
        </w:tc>
        <w:tc>
          <w:tcPr>
            <w:tcW w:w="1300" w:type="pct"/>
            <w:tcBorders>
              <w:top w:val="single" w:sz="4" w:space="0" w:color="auto"/>
              <w:left w:val="single" w:sz="4" w:space="0" w:color="auto"/>
              <w:bottom w:val="single" w:sz="4" w:space="0" w:color="auto"/>
              <w:right w:val="single" w:sz="4" w:space="0" w:color="auto"/>
            </w:tcBorders>
          </w:tcPr>
          <w:p w14:paraId="59C68635" w14:textId="77777777" w:rsidR="001A08D2" w:rsidRDefault="001A08D2" w:rsidP="001A08D2">
            <w:pPr>
              <w:pStyle w:val="15"/>
            </w:pPr>
            <w:r>
              <w:t>评级得分</w:t>
            </w:r>
          </w:p>
        </w:tc>
        <w:tc>
          <w:tcPr>
            <w:tcW w:w="1674" w:type="pct"/>
            <w:tcBorders>
              <w:top w:val="single" w:sz="4" w:space="0" w:color="auto"/>
              <w:left w:val="single" w:sz="4" w:space="0" w:color="auto"/>
              <w:bottom w:val="single" w:sz="4" w:space="0" w:color="auto"/>
              <w:right w:val="single" w:sz="4" w:space="0" w:color="auto"/>
            </w:tcBorders>
          </w:tcPr>
          <w:p w14:paraId="3017824F" w14:textId="77777777" w:rsidR="001A08D2" w:rsidRPr="004D366D" w:rsidRDefault="001A08D2" w:rsidP="001A08D2">
            <w:pPr>
              <w:pStyle w:val="15"/>
              <w:rPr>
                <w:lang w:eastAsia="zh-CN"/>
              </w:rPr>
            </w:pPr>
            <w:r>
              <w:rPr>
                <w:lang w:eastAsia="zh-CN"/>
              </w:rPr>
              <w:t>0</w:t>
            </w:r>
          </w:p>
        </w:tc>
      </w:tr>
      <w:tr w:rsidR="001A08D2" w:rsidRPr="004D366D" w14:paraId="4F76D5B7"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39663945" w14:textId="77777777" w:rsidR="001A08D2" w:rsidRDefault="001A08D2" w:rsidP="001A08D2">
            <w:pPr>
              <w:pStyle w:val="15"/>
            </w:pPr>
            <w:r>
              <w:t>rank_level</w:t>
            </w:r>
          </w:p>
        </w:tc>
        <w:tc>
          <w:tcPr>
            <w:tcW w:w="1300" w:type="pct"/>
            <w:tcBorders>
              <w:top w:val="single" w:sz="4" w:space="0" w:color="auto"/>
              <w:left w:val="single" w:sz="4" w:space="0" w:color="auto"/>
              <w:bottom w:val="single" w:sz="4" w:space="0" w:color="auto"/>
              <w:right w:val="single" w:sz="4" w:space="0" w:color="auto"/>
            </w:tcBorders>
          </w:tcPr>
          <w:p w14:paraId="21AFE203" w14:textId="77777777" w:rsidR="001A08D2" w:rsidRDefault="001A08D2" w:rsidP="001A08D2">
            <w:pPr>
              <w:pStyle w:val="15"/>
            </w:pPr>
            <w:r>
              <w:t>定级等级</w:t>
            </w:r>
          </w:p>
        </w:tc>
        <w:tc>
          <w:tcPr>
            <w:tcW w:w="1674" w:type="pct"/>
            <w:tcBorders>
              <w:top w:val="single" w:sz="4" w:space="0" w:color="auto"/>
              <w:left w:val="single" w:sz="4" w:space="0" w:color="auto"/>
              <w:bottom w:val="single" w:sz="4" w:space="0" w:color="auto"/>
              <w:right w:val="single" w:sz="4" w:space="0" w:color="auto"/>
            </w:tcBorders>
          </w:tcPr>
          <w:p w14:paraId="737E4DAD" w14:textId="77777777" w:rsidR="001A08D2" w:rsidRPr="004D366D" w:rsidRDefault="001A08D2" w:rsidP="001A08D2">
            <w:pPr>
              <w:pStyle w:val="15"/>
              <w:rPr>
                <w:lang w:eastAsia="zh-CN"/>
              </w:rPr>
            </w:pPr>
            <w:r w:rsidRPr="00832B7D">
              <w:rPr>
                <w:lang w:eastAsia="zh-CN"/>
              </w:rPr>
              <w:t>Null</w:t>
            </w:r>
          </w:p>
        </w:tc>
      </w:tr>
      <w:tr w:rsidR="001A08D2" w:rsidRPr="004D366D" w14:paraId="356A4426"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1CF1AEAA" w14:textId="77777777" w:rsidR="001A08D2" w:rsidRDefault="001A08D2" w:rsidP="001A08D2">
            <w:pPr>
              <w:pStyle w:val="15"/>
            </w:pPr>
            <w:r>
              <w:lastRenderedPageBreak/>
              <w:t>rank_reason</w:t>
            </w:r>
          </w:p>
        </w:tc>
        <w:tc>
          <w:tcPr>
            <w:tcW w:w="1300" w:type="pct"/>
            <w:tcBorders>
              <w:top w:val="single" w:sz="4" w:space="0" w:color="auto"/>
              <w:left w:val="single" w:sz="4" w:space="0" w:color="auto"/>
              <w:bottom w:val="single" w:sz="4" w:space="0" w:color="auto"/>
              <w:right w:val="single" w:sz="4" w:space="0" w:color="auto"/>
            </w:tcBorders>
          </w:tcPr>
          <w:p w14:paraId="7EC679C9" w14:textId="77777777" w:rsidR="001A08D2" w:rsidRDefault="001A08D2" w:rsidP="001A08D2">
            <w:pPr>
              <w:pStyle w:val="15"/>
            </w:pPr>
            <w:r>
              <w:t>定级理由</w:t>
            </w:r>
          </w:p>
        </w:tc>
        <w:tc>
          <w:tcPr>
            <w:tcW w:w="1674" w:type="pct"/>
            <w:tcBorders>
              <w:top w:val="single" w:sz="4" w:space="0" w:color="auto"/>
              <w:left w:val="single" w:sz="4" w:space="0" w:color="auto"/>
              <w:bottom w:val="single" w:sz="4" w:space="0" w:color="auto"/>
              <w:right w:val="single" w:sz="4" w:space="0" w:color="auto"/>
            </w:tcBorders>
          </w:tcPr>
          <w:p w14:paraId="1F3AFF8B" w14:textId="77777777" w:rsidR="001A08D2" w:rsidRPr="004D366D" w:rsidRDefault="001A08D2" w:rsidP="001A08D2">
            <w:pPr>
              <w:pStyle w:val="15"/>
              <w:rPr>
                <w:lang w:eastAsia="zh-CN"/>
              </w:rPr>
            </w:pPr>
            <w:r w:rsidRPr="00832B7D">
              <w:rPr>
                <w:lang w:eastAsia="zh-CN"/>
              </w:rPr>
              <w:t>Null</w:t>
            </w:r>
          </w:p>
        </w:tc>
      </w:tr>
      <w:tr w:rsidR="001A08D2" w:rsidRPr="004D366D" w14:paraId="5A063EF7"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48C538AD" w14:textId="77777777" w:rsidR="001A08D2" w:rsidRDefault="001A08D2" w:rsidP="001A08D2">
            <w:pPr>
              <w:pStyle w:val="15"/>
            </w:pPr>
            <w:r w:rsidRPr="000E18E8">
              <w:rPr>
                <w:rFonts w:hint="eastAsia"/>
              </w:rPr>
              <w:t>Final_level</w:t>
            </w:r>
          </w:p>
        </w:tc>
        <w:tc>
          <w:tcPr>
            <w:tcW w:w="1300" w:type="pct"/>
            <w:tcBorders>
              <w:top w:val="single" w:sz="4" w:space="0" w:color="auto"/>
              <w:left w:val="single" w:sz="4" w:space="0" w:color="auto"/>
              <w:bottom w:val="single" w:sz="4" w:space="0" w:color="auto"/>
              <w:right w:val="single" w:sz="4" w:space="0" w:color="auto"/>
            </w:tcBorders>
          </w:tcPr>
          <w:p w14:paraId="511C1AA4" w14:textId="77777777" w:rsidR="001A08D2" w:rsidRDefault="001A08D2" w:rsidP="001A08D2">
            <w:pPr>
              <w:pStyle w:val="15"/>
            </w:pPr>
            <w:r w:rsidRPr="000E18E8">
              <w:rPr>
                <w:rFonts w:hint="eastAsia"/>
              </w:rPr>
              <w:t>最终等级</w:t>
            </w:r>
          </w:p>
        </w:tc>
        <w:tc>
          <w:tcPr>
            <w:tcW w:w="1674" w:type="pct"/>
            <w:tcBorders>
              <w:top w:val="single" w:sz="4" w:space="0" w:color="auto"/>
              <w:left w:val="single" w:sz="4" w:space="0" w:color="auto"/>
              <w:bottom w:val="single" w:sz="4" w:space="0" w:color="auto"/>
              <w:right w:val="single" w:sz="4" w:space="0" w:color="auto"/>
            </w:tcBorders>
          </w:tcPr>
          <w:p w14:paraId="3E36DE98" w14:textId="77777777" w:rsidR="001A08D2" w:rsidRPr="004D366D" w:rsidRDefault="001A08D2" w:rsidP="001A08D2">
            <w:pPr>
              <w:pStyle w:val="15"/>
            </w:pPr>
            <w:r w:rsidRPr="00832B7D">
              <w:t>Null</w:t>
            </w:r>
          </w:p>
        </w:tc>
      </w:tr>
      <w:tr w:rsidR="001A08D2" w:rsidRPr="004D366D" w14:paraId="2B907F18"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3CAA6A17" w14:textId="77777777" w:rsidR="001A08D2" w:rsidRDefault="001A08D2" w:rsidP="001A08D2">
            <w:pPr>
              <w:pStyle w:val="15"/>
            </w:pPr>
            <w:r>
              <w:t>is_opposition</w:t>
            </w:r>
          </w:p>
        </w:tc>
        <w:tc>
          <w:tcPr>
            <w:tcW w:w="1300" w:type="pct"/>
            <w:tcBorders>
              <w:top w:val="single" w:sz="4" w:space="0" w:color="auto"/>
              <w:left w:val="single" w:sz="4" w:space="0" w:color="auto"/>
              <w:bottom w:val="single" w:sz="4" w:space="0" w:color="auto"/>
              <w:right w:val="single" w:sz="4" w:space="0" w:color="auto"/>
            </w:tcBorders>
          </w:tcPr>
          <w:p w14:paraId="70B4BE75" w14:textId="77777777" w:rsidR="001A08D2" w:rsidRDefault="001A08D2" w:rsidP="001A08D2">
            <w:pPr>
              <w:pStyle w:val="15"/>
            </w:pPr>
            <w:r>
              <w:t>是否有异议</w:t>
            </w:r>
          </w:p>
        </w:tc>
        <w:tc>
          <w:tcPr>
            <w:tcW w:w="1674" w:type="pct"/>
            <w:tcBorders>
              <w:top w:val="single" w:sz="4" w:space="0" w:color="auto"/>
              <w:left w:val="single" w:sz="4" w:space="0" w:color="auto"/>
              <w:bottom w:val="single" w:sz="4" w:space="0" w:color="auto"/>
              <w:right w:val="single" w:sz="4" w:space="0" w:color="auto"/>
            </w:tcBorders>
          </w:tcPr>
          <w:p w14:paraId="60FB80FE" w14:textId="77777777" w:rsidR="001A08D2" w:rsidRPr="004D366D" w:rsidRDefault="001A08D2" w:rsidP="001A08D2">
            <w:pPr>
              <w:pStyle w:val="15"/>
            </w:pPr>
            <w:r>
              <w:t>00</w:t>
            </w:r>
            <w:r>
              <w:rPr>
                <w:lang w:eastAsia="zh-CN"/>
              </w:rPr>
              <w:t>—</w:t>
            </w:r>
            <w:r>
              <w:t>无异议</w:t>
            </w:r>
          </w:p>
        </w:tc>
      </w:tr>
      <w:tr w:rsidR="001A08D2" w:rsidRPr="004D366D" w14:paraId="15F82AB3"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616887FE" w14:textId="77777777" w:rsidR="001A08D2" w:rsidRDefault="001A08D2" w:rsidP="001A08D2">
            <w:pPr>
              <w:pStyle w:val="15"/>
            </w:pPr>
            <w:r>
              <w:t>opinion_book</w:t>
            </w:r>
          </w:p>
        </w:tc>
        <w:tc>
          <w:tcPr>
            <w:tcW w:w="1300" w:type="pct"/>
            <w:tcBorders>
              <w:top w:val="single" w:sz="4" w:space="0" w:color="auto"/>
              <w:left w:val="single" w:sz="4" w:space="0" w:color="auto"/>
              <w:bottom w:val="single" w:sz="4" w:space="0" w:color="auto"/>
              <w:right w:val="single" w:sz="4" w:space="0" w:color="auto"/>
            </w:tcBorders>
          </w:tcPr>
          <w:p w14:paraId="02361808" w14:textId="77777777" w:rsidR="001A08D2" w:rsidRDefault="001A08D2" w:rsidP="001A08D2">
            <w:pPr>
              <w:pStyle w:val="15"/>
            </w:pPr>
            <w:r>
              <w:t>监管意见书</w:t>
            </w:r>
          </w:p>
        </w:tc>
        <w:tc>
          <w:tcPr>
            <w:tcW w:w="1674" w:type="pct"/>
            <w:tcBorders>
              <w:top w:val="single" w:sz="4" w:space="0" w:color="auto"/>
              <w:left w:val="single" w:sz="4" w:space="0" w:color="auto"/>
              <w:bottom w:val="single" w:sz="4" w:space="0" w:color="auto"/>
              <w:right w:val="single" w:sz="4" w:space="0" w:color="auto"/>
            </w:tcBorders>
          </w:tcPr>
          <w:p w14:paraId="7044AEF0" w14:textId="77777777" w:rsidR="001A08D2" w:rsidRPr="004D366D" w:rsidRDefault="001A08D2" w:rsidP="001A08D2">
            <w:pPr>
              <w:pStyle w:val="15"/>
            </w:pPr>
            <w:r w:rsidRPr="00F77DA8">
              <w:t>Null</w:t>
            </w:r>
          </w:p>
        </w:tc>
      </w:tr>
      <w:tr w:rsidR="001A08D2" w:rsidRPr="004D366D" w14:paraId="2E9A7E4E"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6C8AC2A8" w14:textId="77777777" w:rsidR="001A08D2" w:rsidRDefault="001A08D2" w:rsidP="001A08D2">
            <w:pPr>
              <w:pStyle w:val="15"/>
            </w:pPr>
            <w:r>
              <w:t>rectification_report</w:t>
            </w:r>
          </w:p>
        </w:tc>
        <w:tc>
          <w:tcPr>
            <w:tcW w:w="1300" w:type="pct"/>
            <w:tcBorders>
              <w:top w:val="single" w:sz="4" w:space="0" w:color="auto"/>
              <w:left w:val="single" w:sz="4" w:space="0" w:color="auto"/>
              <w:bottom w:val="single" w:sz="4" w:space="0" w:color="auto"/>
              <w:right w:val="single" w:sz="4" w:space="0" w:color="auto"/>
            </w:tcBorders>
          </w:tcPr>
          <w:p w14:paraId="225A98A0" w14:textId="77777777" w:rsidR="001A08D2" w:rsidRDefault="001A08D2" w:rsidP="001A08D2">
            <w:pPr>
              <w:pStyle w:val="15"/>
            </w:pPr>
            <w:r>
              <w:t>整改报告</w:t>
            </w:r>
          </w:p>
        </w:tc>
        <w:tc>
          <w:tcPr>
            <w:tcW w:w="1674" w:type="pct"/>
            <w:tcBorders>
              <w:top w:val="single" w:sz="4" w:space="0" w:color="auto"/>
              <w:left w:val="single" w:sz="4" w:space="0" w:color="auto"/>
              <w:bottom w:val="single" w:sz="4" w:space="0" w:color="auto"/>
              <w:right w:val="single" w:sz="4" w:space="0" w:color="auto"/>
            </w:tcBorders>
          </w:tcPr>
          <w:p w14:paraId="089DF3B1" w14:textId="77777777" w:rsidR="001A08D2" w:rsidRPr="004D366D" w:rsidRDefault="001A08D2" w:rsidP="001A08D2">
            <w:pPr>
              <w:pStyle w:val="15"/>
            </w:pPr>
            <w:r w:rsidRPr="00F77DA8">
              <w:t>Null</w:t>
            </w:r>
          </w:p>
        </w:tc>
      </w:tr>
    </w:tbl>
    <w:p w14:paraId="77EC483B" w14:textId="77777777" w:rsidR="001A08D2" w:rsidRDefault="001A08D2" w:rsidP="001A08D2">
      <w:pPr>
        <w:pStyle w:val="3"/>
      </w:pPr>
      <w:r>
        <w:t>退回上级操作</w:t>
      </w:r>
      <w:r>
        <w:rPr>
          <w:rFonts w:hint="eastAsia"/>
        </w:rPr>
        <w:t>。</w:t>
      </w:r>
    </w:p>
    <w:p w14:paraId="3E9BEDBA" w14:textId="77777777" w:rsidR="001A08D2" w:rsidRDefault="001A08D2" w:rsidP="001A08D2">
      <w:pPr>
        <w:pStyle w:val="4"/>
      </w:pPr>
      <w:r w:rsidRPr="00984902">
        <w:rPr>
          <w:rFonts w:hint="eastAsia"/>
        </w:rPr>
        <w:t>退回评级表制定阶段</w:t>
      </w:r>
    </w:p>
    <w:p w14:paraId="7EFBE0CB" w14:textId="77777777" w:rsidR="001A08D2" w:rsidRPr="00BB2EB2" w:rsidRDefault="001A08D2" w:rsidP="001A08D2">
      <w:pPr>
        <w:pStyle w:val="af8"/>
        <w:numPr>
          <w:ilvl w:val="0"/>
          <w:numId w:val="25"/>
        </w:numPr>
        <w:ind w:firstLineChars="0"/>
      </w:pPr>
      <w:r w:rsidRPr="00BB2EB2">
        <w:rPr>
          <w:rFonts w:hint="eastAsia"/>
        </w:rPr>
        <w:t>描述：用户</w:t>
      </w:r>
      <w:r>
        <w:rPr>
          <w:rFonts w:hint="eastAsia"/>
        </w:rPr>
        <w:t>手动从自评阶段退回到</w:t>
      </w:r>
      <w:r w:rsidRPr="00887592">
        <w:rPr>
          <w:rFonts w:hint="eastAsia"/>
        </w:rPr>
        <w:t>评级表制定阶段</w:t>
      </w:r>
      <w:r w:rsidRPr="00BB2EB2">
        <w:rPr>
          <w:rFonts w:hint="eastAsia"/>
        </w:rPr>
        <w:t>，涉及的相关表操作：评级管理状态控制表（</w:t>
      </w:r>
      <w:r w:rsidRPr="00BB2EB2">
        <w:rPr>
          <w:rFonts w:hint="eastAsia"/>
        </w:rPr>
        <w:t>RATE_STATUS_CONTROL</w:t>
      </w:r>
      <w:r w:rsidRPr="00BB2EB2">
        <w:rPr>
          <w:rFonts w:hint="eastAsia"/>
        </w:rPr>
        <w:t>）</w:t>
      </w:r>
      <w:r w:rsidRPr="00887592">
        <w:rPr>
          <w:rFonts w:hint="eastAsia"/>
        </w:rPr>
        <w:t>、机构评级总表（</w:t>
      </w:r>
      <w:r w:rsidRPr="00887592">
        <w:rPr>
          <w:rFonts w:hint="eastAsia"/>
        </w:rPr>
        <w:t>ORG_RATE</w:t>
      </w:r>
      <w:r w:rsidRPr="00887592">
        <w:rPr>
          <w:rFonts w:hint="eastAsia"/>
        </w:rPr>
        <w:t>）</w:t>
      </w:r>
      <w:r>
        <w:rPr>
          <w:rFonts w:hint="eastAsia"/>
        </w:rPr>
        <w:t>、</w:t>
      </w:r>
      <w:r w:rsidRPr="00942DCE">
        <w:rPr>
          <w:rFonts w:hint="eastAsia"/>
        </w:rPr>
        <w:t>机构评级明细表（</w:t>
      </w:r>
      <w:r w:rsidRPr="00942DCE">
        <w:rPr>
          <w:rFonts w:hint="eastAsia"/>
        </w:rPr>
        <w:t>ORG_RATE_DETAIL</w:t>
      </w:r>
      <w:r w:rsidRPr="00942DCE">
        <w:rPr>
          <w:rFonts w:hint="eastAsia"/>
        </w:rPr>
        <w:t>）</w:t>
      </w:r>
      <w:r>
        <w:rPr>
          <w:rFonts w:hint="eastAsia"/>
        </w:rPr>
        <w:t>。</w:t>
      </w:r>
    </w:p>
    <w:p w14:paraId="1FEBBEFD" w14:textId="77777777" w:rsidR="001A08D2" w:rsidRPr="00BB2EB2" w:rsidRDefault="001A08D2" w:rsidP="001A08D2">
      <w:pPr>
        <w:pStyle w:val="af8"/>
        <w:numPr>
          <w:ilvl w:val="0"/>
          <w:numId w:val="25"/>
        </w:numPr>
        <w:ind w:firstLineChars="0"/>
      </w:pPr>
      <w:r w:rsidRPr="00BB2EB2">
        <w:rPr>
          <w:rFonts w:hint="eastAsia"/>
        </w:rPr>
        <w:t>权限：</w:t>
      </w:r>
      <w:r w:rsidRPr="00740A6A">
        <w:rPr>
          <w:rFonts w:hint="eastAsia"/>
        </w:rPr>
        <w:t>人民银行管理员角色</w:t>
      </w:r>
      <w:r>
        <w:rPr>
          <w:rFonts w:hint="eastAsia"/>
        </w:rPr>
        <w:t>。</w:t>
      </w:r>
    </w:p>
    <w:p w14:paraId="320AB179" w14:textId="77777777" w:rsidR="001A08D2" w:rsidRDefault="001A08D2" w:rsidP="001A08D2">
      <w:pPr>
        <w:numPr>
          <w:ilvl w:val="0"/>
          <w:numId w:val="25"/>
        </w:numPr>
      </w:pPr>
      <w:r w:rsidRPr="00BB2EB2">
        <w:rPr>
          <w:rFonts w:hint="eastAsia"/>
        </w:rPr>
        <w:t>流程说明：</w:t>
      </w:r>
    </w:p>
    <w:p w14:paraId="5F474652" w14:textId="77777777" w:rsidR="001A08D2" w:rsidRDefault="001A08D2" w:rsidP="001A08D2">
      <w:pPr>
        <w:ind w:left="420"/>
      </w:pPr>
      <w:r>
        <w:rPr>
          <w:rFonts w:hint="eastAsia"/>
        </w:rPr>
        <w:t>1.</w:t>
      </w:r>
      <w:r>
        <w:rPr>
          <w:rFonts w:hint="eastAsia"/>
        </w:rPr>
        <w:t>用户在自评阶段点击“</w:t>
      </w:r>
      <w:r w:rsidRPr="00A1559C">
        <w:rPr>
          <w:rFonts w:hint="eastAsia"/>
        </w:rPr>
        <w:t>退回评级表制定阶段</w:t>
      </w:r>
      <w:r>
        <w:rPr>
          <w:rFonts w:hint="eastAsia"/>
        </w:rPr>
        <w:t>”。</w:t>
      </w:r>
    </w:p>
    <w:p w14:paraId="4C61B00C" w14:textId="77777777" w:rsidR="001A08D2" w:rsidRDefault="001A08D2" w:rsidP="001A08D2">
      <w:pPr>
        <w:ind w:left="420"/>
      </w:pPr>
      <w:r>
        <w:t>2.</w:t>
      </w:r>
      <w:r>
        <w:t>系统进行如下操作</w:t>
      </w:r>
      <w:r>
        <w:rPr>
          <w:rFonts w:hint="eastAsia"/>
        </w:rPr>
        <w:t>：</w:t>
      </w:r>
    </w:p>
    <w:p w14:paraId="5AABAAA7" w14:textId="77777777" w:rsidR="001A08D2" w:rsidRDefault="001A08D2" w:rsidP="001A08D2">
      <w:pPr>
        <w:ind w:left="420"/>
      </w:pPr>
      <w:r>
        <w:rPr>
          <w:rFonts w:hint="eastAsia"/>
        </w:rPr>
        <w:t>2.1</w:t>
      </w:r>
      <w:r>
        <w:rPr>
          <w:rFonts w:hint="eastAsia"/>
        </w:rPr>
        <w:t>删除</w:t>
      </w:r>
      <w:r w:rsidRPr="006D2DC4">
        <w:rPr>
          <w:rFonts w:hint="eastAsia"/>
        </w:rPr>
        <w:t>机构评级明细表</w:t>
      </w:r>
      <w:r>
        <w:rPr>
          <w:rFonts w:hint="eastAsia"/>
        </w:rPr>
        <w:t>本年度的全部记录</w:t>
      </w:r>
    </w:p>
    <w:p w14:paraId="06BEB0E6" w14:textId="77777777" w:rsidR="001A08D2" w:rsidRDefault="001A08D2" w:rsidP="001A08D2">
      <w:pPr>
        <w:ind w:left="420"/>
      </w:pPr>
      <w:r>
        <w:rPr>
          <w:rFonts w:hint="eastAsia"/>
        </w:rPr>
        <w:t>2.1</w:t>
      </w:r>
      <w:r>
        <w:rPr>
          <w:rFonts w:hint="eastAsia"/>
        </w:rPr>
        <w:t>将</w:t>
      </w:r>
      <w:r w:rsidRPr="00AA7024">
        <w:rPr>
          <w:rFonts w:hint="eastAsia"/>
        </w:rPr>
        <w:t>机构评级总表</w:t>
      </w:r>
      <w:r>
        <w:rPr>
          <w:rFonts w:hint="eastAsia"/>
        </w:rPr>
        <w:t>中本年度的记录的状态全部改为“</w:t>
      </w:r>
      <w:r>
        <w:rPr>
          <w:rFonts w:hint="eastAsia"/>
        </w:rPr>
        <w:t>01</w:t>
      </w:r>
      <w:r>
        <w:rPr>
          <w:rFonts w:hint="eastAsia"/>
        </w:rPr>
        <w:t>”</w:t>
      </w:r>
      <w:r>
        <w:rPr>
          <w:rFonts w:hint="eastAsia"/>
        </w:rPr>
        <w:t>-</w:t>
      </w:r>
      <w:r>
        <w:rPr>
          <w:rFonts w:hint="eastAsia"/>
        </w:rPr>
        <w:t>初始化。</w:t>
      </w:r>
    </w:p>
    <w:p w14:paraId="5C950E11" w14:textId="77777777" w:rsidR="001A08D2" w:rsidRPr="00942DCE" w:rsidRDefault="001A08D2" w:rsidP="001A08D2">
      <w:pPr>
        <w:ind w:left="420"/>
      </w:pPr>
      <w:r>
        <w:rPr>
          <w:rFonts w:hint="eastAsia"/>
        </w:rPr>
        <w:t>2.3</w:t>
      </w:r>
      <w:r>
        <w:rPr>
          <w:rFonts w:hint="eastAsia"/>
        </w:rPr>
        <w:t>将</w:t>
      </w:r>
      <w:r w:rsidRPr="00AA7024">
        <w:rPr>
          <w:rFonts w:hint="eastAsia"/>
        </w:rPr>
        <w:t>评级管理状态控制表</w:t>
      </w:r>
      <w:r>
        <w:rPr>
          <w:rFonts w:hint="eastAsia"/>
        </w:rPr>
        <w:t>的阶段退回到</w:t>
      </w:r>
      <w:r w:rsidRPr="00AA7024">
        <w:rPr>
          <w:rFonts w:hint="eastAsia"/>
        </w:rPr>
        <w:t>评级表制定阶段</w:t>
      </w:r>
      <w:r>
        <w:rPr>
          <w:rFonts w:hint="eastAsia"/>
        </w:rPr>
        <w:t>。</w:t>
      </w:r>
    </w:p>
    <w:p w14:paraId="5D4989F3" w14:textId="77777777" w:rsidR="001A08D2" w:rsidRDefault="001A08D2" w:rsidP="001A08D2">
      <w:pPr>
        <w:pStyle w:val="4"/>
      </w:pPr>
      <w:r>
        <w:t>退回自评阶段</w:t>
      </w:r>
    </w:p>
    <w:p w14:paraId="693E1F11" w14:textId="77777777" w:rsidR="001A08D2" w:rsidRPr="00BB2EB2" w:rsidRDefault="001A08D2" w:rsidP="001A08D2">
      <w:pPr>
        <w:pStyle w:val="af8"/>
        <w:numPr>
          <w:ilvl w:val="0"/>
          <w:numId w:val="25"/>
        </w:numPr>
        <w:ind w:firstLineChars="0"/>
      </w:pPr>
      <w:r w:rsidRPr="00BB2EB2">
        <w:rPr>
          <w:rFonts w:hint="eastAsia"/>
        </w:rPr>
        <w:t>描述：用户</w:t>
      </w:r>
      <w:r>
        <w:rPr>
          <w:rFonts w:hint="eastAsia"/>
        </w:rPr>
        <w:t>手动从复评阶段退回到初评</w:t>
      </w:r>
      <w:r w:rsidRPr="00887592">
        <w:rPr>
          <w:rFonts w:hint="eastAsia"/>
        </w:rPr>
        <w:t>阶段</w:t>
      </w:r>
      <w:r w:rsidRPr="00BB2EB2">
        <w:rPr>
          <w:rFonts w:hint="eastAsia"/>
        </w:rPr>
        <w:t>，涉及的相关表操作：评级管理状态控制表（</w:t>
      </w:r>
      <w:r w:rsidRPr="00BB2EB2">
        <w:rPr>
          <w:rFonts w:hint="eastAsia"/>
        </w:rPr>
        <w:t>RATE_STATUS_CONTROL</w:t>
      </w:r>
      <w:r w:rsidRPr="00BB2EB2">
        <w:rPr>
          <w:rFonts w:hint="eastAsia"/>
        </w:rPr>
        <w:t>）</w:t>
      </w:r>
      <w:r w:rsidRPr="00887592">
        <w:rPr>
          <w:rFonts w:hint="eastAsia"/>
        </w:rPr>
        <w:t>、机构评级总表（</w:t>
      </w:r>
      <w:r w:rsidRPr="00887592">
        <w:rPr>
          <w:rFonts w:hint="eastAsia"/>
        </w:rPr>
        <w:t>ORG_RATE</w:t>
      </w:r>
      <w:r w:rsidRPr="00887592">
        <w:rPr>
          <w:rFonts w:hint="eastAsia"/>
        </w:rPr>
        <w:t>）</w:t>
      </w:r>
      <w:r>
        <w:rPr>
          <w:rFonts w:hint="eastAsia"/>
        </w:rPr>
        <w:t>。</w:t>
      </w:r>
    </w:p>
    <w:p w14:paraId="0F3ACFAE" w14:textId="77777777" w:rsidR="001A08D2" w:rsidRPr="00BB2EB2" w:rsidRDefault="001A08D2" w:rsidP="001A08D2">
      <w:pPr>
        <w:pStyle w:val="af8"/>
        <w:numPr>
          <w:ilvl w:val="0"/>
          <w:numId w:val="25"/>
        </w:numPr>
        <w:ind w:firstLineChars="0"/>
      </w:pPr>
      <w:r w:rsidRPr="00BB2EB2">
        <w:rPr>
          <w:rFonts w:hint="eastAsia"/>
        </w:rPr>
        <w:t>权限：</w:t>
      </w:r>
      <w:r w:rsidRPr="00740A6A">
        <w:rPr>
          <w:rFonts w:hint="eastAsia"/>
        </w:rPr>
        <w:t>人民银行管理员角色</w:t>
      </w:r>
      <w:r>
        <w:rPr>
          <w:rFonts w:hint="eastAsia"/>
        </w:rPr>
        <w:t>。</w:t>
      </w:r>
    </w:p>
    <w:p w14:paraId="5E3E0D64" w14:textId="77777777" w:rsidR="001A08D2" w:rsidRDefault="001A08D2" w:rsidP="001A08D2">
      <w:pPr>
        <w:numPr>
          <w:ilvl w:val="0"/>
          <w:numId w:val="25"/>
        </w:numPr>
      </w:pPr>
      <w:r w:rsidRPr="00BB2EB2">
        <w:rPr>
          <w:rFonts w:hint="eastAsia"/>
        </w:rPr>
        <w:lastRenderedPageBreak/>
        <w:t>流程说明：</w:t>
      </w:r>
    </w:p>
    <w:p w14:paraId="0D94A49A" w14:textId="77777777" w:rsidR="001A08D2" w:rsidRDefault="001A08D2" w:rsidP="001A08D2">
      <w:pPr>
        <w:pStyle w:val="af8"/>
        <w:ind w:left="420" w:firstLineChars="0"/>
      </w:pPr>
      <w:r>
        <w:t>1.</w:t>
      </w:r>
      <w:r>
        <w:rPr>
          <w:rFonts w:hint="eastAsia"/>
        </w:rPr>
        <w:t>系统将全部的金融</w:t>
      </w:r>
      <w:r w:rsidRPr="006B2E36">
        <w:rPr>
          <w:rFonts w:hint="eastAsia"/>
        </w:rPr>
        <w:t>金融机构评级信息</w:t>
      </w:r>
      <w:r>
        <w:rPr>
          <w:rFonts w:hint="eastAsia"/>
        </w:rPr>
        <w:t>记录的状态更改为“</w:t>
      </w:r>
      <w:r>
        <w:rPr>
          <w:rFonts w:hint="eastAsia"/>
        </w:rPr>
        <w:t>11</w:t>
      </w:r>
      <w:r>
        <w:rPr>
          <w:rFonts w:hint="eastAsia"/>
        </w:rPr>
        <w:t>”（</w:t>
      </w:r>
      <w:r w:rsidRPr="006B2E36">
        <w:rPr>
          <w:rFonts w:hint="eastAsia"/>
        </w:rPr>
        <w:t>自评阶段—</w:t>
      </w:r>
      <w:r w:rsidRPr="006B2E36">
        <w:rPr>
          <w:rFonts w:hint="eastAsia"/>
        </w:rPr>
        <w:t>&gt;</w:t>
      </w:r>
      <w:r w:rsidRPr="006B2E36">
        <w:rPr>
          <w:rFonts w:hint="eastAsia"/>
        </w:rPr>
        <w:t>自评中</w:t>
      </w:r>
      <w:r>
        <w:rPr>
          <w:rFonts w:hint="eastAsia"/>
        </w:rPr>
        <w:t>）。</w:t>
      </w:r>
    </w:p>
    <w:p w14:paraId="1A7B514F" w14:textId="77777777" w:rsidR="001A08D2" w:rsidRPr="00CD60D0" w:rsidRDefault="001A08D2" w:rsidP="001A08D2">
      <w:pPr>
        <w:pStyle w:val="af8"/>
        <w:ind w:left="420" w:firstLineChars="0"/>
      </w:pPr>
      <w:r>
        <w:t>2</w:t>
      </w:r>
      <w:r>
        <w:rPr>
          <w:rFonts w:hint="eastAsia"/>
        </w:rPr>
        <w:t>.</w:t>
      </w:r>
      <w:r>
        <w:t>系统退回到自评阶段</w:t>
      </w:r>
      <w:r>
        <w:rPr>
          <w:rFonts w:hint="eastAsia"/>
        </w:rPr>
        <w:t>。</w:t>
      </w:r>
    </w:p>
    <w:p w14:paraId="07EB015E" w14:textId="77777777" w:rsidR="001A08D2" w:rsidRDefault="001A08D2" w:rsidP="001A08D2">
      <w:pPr>
        <w:pStyle w:val="4"/>
      </w:pPr>
      <w:r>
        <w:rPr>
          <w:rFonts w:hint="eastAsia"/>
        </w:rPr>
        <w:t>退回初评阶段</w:t>
      </w:r>
    </w:p>
    <w:p w14:paraId="5DA0396E" w14:textId="77777777" w:rsidR="001A08D2" w:rsidRPr="00BB2EB2" w:rsidRDefault="001A08D2" w:rsidP="001A08D2">
      <w:pPr>
        <w:pStyle w:val="af8"/>
        <w:numPr>
          <w:ilvl w:val="0"/>
          <w:numId w:val="25"/>
        </w:numPr>
        <w:ind w:firstLineChars="0"/>
      </w:pPr>
      <w:r w:rsidRPr="00BB2EB2">
        <w:rPr>
          <w:rFonts w:hint="eastAsia"/>
        </w:rPr>
        <w:t>描述：用户</w:t>
      </w:r>
      <w:r>
        <w:rPr>
          <w:rFonts w:hint="eastAsia"/>
        </w:rPr>
        <w:t>手动从复评阶段退回到初评</w:t>
      </w:r>
      <w:r w:rsidRPr="00887592">
        <w:rPr>
          <w:rFonts w:hint="eastAsia"/>
        </w:rPr>
        <w:t>阶段</w:t>
      </w:r>
      <w:r w:rsidRPr="00BB2EB2">
        <w:rPr>
          <w:rFonts w:hint="eastAsia"/>
        </w:rPr>
        <w:t>，涉及的相关表操作：评级管理状态控制表（</w:t>
      </w:r>
      <w:r w:rsidRPr="00BB2EB2">
        <w:rPr>
          <w:rFonts w:hint="eastAsia"/>
        </w:rPr>
        <w:t>RATE_STATUS_CONTROL</w:t>
      </w:r>
      <w:r w:rsidRPr="00BB2EB2">
        <w:rPr>
          <w:rFonts w:hint="eastAsia"/>
        </w:rPr>
        <w:t>）</w:t>
      </w:r>
      <w:r w:rsidRPr="00887592">
        <w:rPr>
          <w:rFonts w:hint="eastAsia"/>
        </w:rPr>
        <w:t>、机构评级总表（</w:t>
      </w:r>
      <w:r w:rsidRPr="00887592">
        <w:rPr>
          <w:rFonts w:hint="eastAsia"/>
        </w:rPr>
        <w:t>ORG_RATE</w:t>
      </w:r>
      <w:r w:rsidRPr="00887592">
        <w:rPr>
          <w:rFonts w:hint="eastAsia"/>
        </w:rPr>
        <w:t>）</w:t>
      </w:r>
      <w:r>
        <w:rPr>
          <w:rFonts w:hint="eastAsia"/>
        </w:rPr>
        <w:t>。</w:t>
      </w:r>
    </w:p>
    <w:p w14:paraId="66C81956" w14:textId="77777777" w:rsidR="001A08D2" w:rsidRPr="00BB2EB2" w:rsidRDefault="001A08D2" w:rsidP="001A08D2">
      <w:pPr>
        <w:pStyle w:val="af8"/>
        <w:numPr>
          <w:ilvl w:val="0"/>
          <w:numId w:val="25"/>
        </w:numPr>
        <w:ind w:firstLineChars="0"/>
      </w:pPr>
      <w:r w:rsidRPr="00BB2EB2">
        <w:rPr>
          <w:rFonts w:hint="eastAsia"/>
        </w:rPr>
        <w:t>权限：</w:t>
      </w:r>
      <w:r w:rsidRPr="00740A6A">
        <w:rPr>
          <w:rFonts w:hint="eastAsia"/>
        </w:rPr>
        <w:t>人民银行管理员角色</w:t>
      </w:r>
      <w:r>
        <w:rPr>
          <w:rFonts w:hint="eastAsia"/>
        </w:rPr>
        <w:t>。</w:t>
      </w:r>
    </w:p>
    <w:p w14:paraId="2580D30F" w14:textId="77777777" w:rsidR="001A08D2" w:rsidRDefault="001A08D2" w:rsidP="001A08D2">
      <w:pPr>
        <w:numPr>
          <w:ilvl w:val="0"/>
          <w:numId w:val="25"/>
        </w:numPr>
      </w:pPr>
      <w:r w:rsidRPr="00BB2EB2">
        <w:rPr>
          <w:rFonts w:hint="eastAsia"/>
        </w:rPr>
        <w:t>流程说明：</w:t>
      </w:r>
    </w:p>
    <w:p w14:paraId="5A2D9F9E" w14:textId="77777777" w:rsidR="001A08D2" w:rsidRDefault="001A08D2" w:rsidP="001A08D2">
      <w:pPr>
        <w:ind w:left="420"/>
      </w:pPr>
      <w:r>
        <w:rPr>
          <w:rFonts w:hint="eastAsia"/>
        </w:rPr>
        <w:t>1.</w:t>
      </w:r>
      <w:r>
        <w:rPr>
          <w:rFonts w:hint="eastAsia"/>
        </w:rPr>
        <w:t>用户在自评阶段点击“</w:t>
      </w:r>
      <w:r w:rsidRPr="0020600D">
        <w:rPr>
          <w:rFonts w:hint="eastAsia"/>
        </w:rPr>
        <w:t>退回初评阶段</w:t>
      </w:r>
      <w:r>
        <w:rPr>
          <w:rFonts w:hint="eastAsia"/>
        </w:rPr>
        <w:t>”。</w:t>
      </w:r>
    </w:p>
    <w:p w14:paraId="235160F1" w14:textId="77777777" w:rsidR="001A08D2" w:rsidRDefault="001A08D2" w:rsidP="001A08D2">
      <w:pPr>
        <w:ind w:left="420"/>
      </w:pPr>
      <w:r>
        <w:t>2.</w:t>
      </w:r>
      <w:r>
        <w:t>系统进行如下操作</w:t>
      </w:r>
      <w:r>
        <w:rPr>
          <w:rFonts w:hint="eastAsia"/>
        </w:rPr>
        <w:t>：</w:t>
      </w:r>
    </w:p>
    <w:p w14:paraId="0400D0A6" w14:textId="77777777" w:rsidR="001A08D2" w:rsidRDefault="001A08D2" w:rsidP="001A08D2">
      <w:pPr>
        <w:ind w:left="420"/>
      </w:pPr>
      <w:r>
        <w:rPr>
          <w:rFonts w:hint="eastAsia"/>
        </w:rPr>
        <w:t>2.1</w:t>
      </w:r>
      <w:r>
        <w:rPr>
          <w:rFonts w:hint="eastAsia"/>
        </w:rPr>
        <w:t>将</w:t>
      </w:r>
      <w:r w:rsidRPr="00AA7024">
        <w:rPr>
          <w:rFonts w:hint="eastAsia"/>
        </w:rPr>
        <w:t>机构评级总表</w:t>
      </w:r>
      <w:r>
        <w:rPr>
          <w:rFonts w:hint="eastAsia"/>
        </w:rPr>
        <w:t>中本年度的记录的状态全部改为“</w:t>
      </w:r>
      <w:r>
        <w:t>22</w:t>
      </w:r>
      <w:r>
        <w:rPr>
          <w:rFonts w:hint="eastAsia"/>
        </w:rPr>
        <w:t>”</w:t>
      </w:r>
      <w:r>
        <w:rPr>
          <w:rFonts w:hint="eastAsia"/>
        </w:rPr>
        <w:t>-</w:t>
      </w:r>
      <w:r>
        <w:rPr>
          <w:rFonts w:hint="eastAsia"/>
        </w:rPr>
        <w:t>已初评。</w:t>
      </w:r>
    </w:p>
    <w:p w14:paraId="2E5134A4" w14:textId="77777777" w:rsidR="001A08D2" w:rsidRDefault="001A08D2" w:rsidP="001A08D2">
      <w:pPr>
        <w:ind w:left="420"/>
        <w:rPr>
          <w:ins w:id="20" w:author="yl l" w:date="2017-11-17T14:58:00Z"/>
        </w:rPr>
      </w:pPr>
      <w:r>
        <w:rPr>
          <w:rFonts w:hint="eastAsia"/>
        </w:rPr>
        <w:t>2.3</w:t>
      </w:r>
      <w:r>
        <w:rPr>
          <w:rFonts w:hint="eastAsia"/>
        </w:rPr>
        <w:t>将</w:t>
      </w:r>
      <w:r w:rsidRPr="00AA7024">
        <w:rPr>
          <w:rFonts w:hint="eastAsia"/>
        </w:rPr>
        <w:t>评级管理状态控制表</w:t>
      </w:r>
      <w:r>
        <w:rPr>
          <w:rFonts w:hint="eastAsia"/>
        </w:rPr>
        <w:t>的阶段退回到初评</w:t>
      </w:r>
      <w:r w:rsidRPr="00AA7024">
        <w:rPr>
          <w:rFonts w:hint="eastAsia"/>
        </w:rPr>
        <w:t>阶段</w:t>
      </w:r>
      <w:r>
        <w:rPr>
          <w:rFonts w:hint="eastAsia"/>
        </w:rPr>
        <w:t>。</w:t>
      </w:r>
    </w:p>
    <w:p w14:paraId="7C5D443A" w14:textId="77777777" w:rsidR="001A08D2" w:rsidRDefault="001A08D2" w:rsidP="001A08D2">
      <w:pPr>
        <w:pStyle w:val="4"/>
      </w:pPr>
      <w:commentRangeStart w:id="21"/>
      <w:r>
        <w:t>退回复评阶段</w:t>
      </w:r>
      <w:commentRangeEnd w:id="21"/>
      <w:r>
        <w:rPr>
          <w:rStyle w:val="afc"/>
          <w:b w:val="0"/>
          <w:kern w:val="0"/>
          <w:lang w:val="x-none" w:eastAsia="x-none"/>
        </w:rPr>
        <w:commentReference w:id="21"/>
      </w:r>
    </w:p>
    <w:p w14:paraId="210F5E4E" w14:textId="77777777" w:rsidR="001A08D2" w:rsidRPr="00BB2EB2" w:rsidRDefault="001A08D2" w:rsidP="001A08D2">
      <w:pPr>
        <w:pStyle w:val="af8"/>
        <w:numPr>
          <w:ilvl w:val="0"/>
          <w:numId w:val="25"/>
        </w:numPr>
        <w:ind w:firstLineChars="0"/>
      </w:pPr>
      <w:r w:rsidRPr="00BB2EB2">
        <w:rPr>
          <w:rFonts w:hint="eastAsia"/>
        </w:rPr>
        <w:t>描述：用户</w:t>
      </w:r>
      <w:r>
        <w:rPr>
          <w:rFonts w:hint="eastAsia"/>
        </w:rPr>
        <w:t>手动从公示阶段退回到复评</w:t>
      </w:r>
      <w:r w:rsidRPr="00887592">
        <w:rPr>
          <w:rFonts w:hint="eastAsia"/>
        </w:rPr>
        <w:t>阶段</w:t>
      </w:r>
      <w:r w:rsidRPr="00BB2EB2">
        <w:rPr>
          <w:rFonts w:hint="eastAsia"/>
        </w:rPr>
        <w:t>，涉及的相关表操作：评级管理状态控制表（</w:t>
      </w:r>
      <w:r w:rsidRPr="00BB2EB2">
        <w:rPr>
          <w:rFonts w:hint="eastAsia"/>
        </w:rPr>
        <w:t>RATE_STATUS_CONTROL</w:t>
      </w:r>
      <w:r w:rsidRPr="00BB2EB2">
        <w:rPr>
          <w:rFonts w:hint="eastAsia"/>
        </w:rPr>
        <w:t>）</w:t>
      </w:r>
      <w:r w:rsidRPr="00887592">
        <w:rPr>
          <w:rFonts w:hint="eastAsia"/>
        </w:rPr>
        <w:t>、机构评级总表（</w:t>
      </w:r>
      <w:r w:rsidRPr="00887592">
        <w:rPr>
          <w:rFonts w:hint="eastAsia"/>
        </w:rPr>
        <w:t>ORG_RATE</w:t>
      </w:r>
      <w:r w:rsidRPr="00887592">
        <w:rPr>
          <w:rFonts w:hint="eastAsia"/>
        </w:rPr>
        <w:t>）</w:t>
      </w:r>
      <w:r>
        <w:rPr>
          <w:rFonts w:hint="eastAsia"/>
        </w:rPr>
        <w:t>。</w:t>
      </w:r>
    </w:p>
    <w:p w14:paraId="65A1AC47" w14:textId="77777777" w:rsidR="001A08D2" w:rsidRPr="00BB2EB2" w:rsidRDefault="001A08D2" w:rsidP="001A08D2">
      <w:pPr>
        <w:pStyle w:val="af8"/>
        <w:numPr>
          <w:ilvl w:val="0"/>
          <w:numId w:val="25"/>
        </w:numPr>
        <w:ind w:firstLineChars="0"/>
      </w:pPr>
      <w:r w:rsidRPr="00BB2EB2">
        <w:rPr>
          <w:rFonts w:hint="eastAsia"/>
        </w:rPr>
        <w:t>权限：</w:t>
      </w:r>
      <w:r w:rsidRPr="00740A6A">
        <w:rPr>
          <w:rFonts w:hint="eastAsia"/>
        </w:rPr>
        <w:t>人民银行管理员角色</w:t>
      </w:r>
      <w:r>
        <w:rPr>
          <w:rFonts w:hint="eastAsia"/>
        </w:rPr>
        <w:t>。</w:t>
      </w:r>
    </w:p>
    <w:p w14:paraId="065B06C0" w14:textId="77777777" w:rsidR="001A08D2" w:rsidRDefault="001A08D2" w:rsidP="001A08D2">
      <w:pPr>
        <w:numPr>
          <w:ilvl w:val="0"/>
          <w:numId w:val="25"/>
        </w:numPr>
      </w:pPr>
      <w:r w:rsidRPr="00BB2EB2">
        <w:rPr>
          <w:rFonts w:hint="eastAsia"/>
        </w:rPr>
        <w:t>流程说明：</w:t>
      </w:r>
    </w:p>
    <w:p w14:paraId="6D1E96E4" w14:textId="77777777" w:rsidR="001A08D2" w:rsidRDefault="001A08D2" w:rsidP="001A08D2">
      <w:pPr>
        <w:ind w:left="420"/>
      </w:pPr>
      <w:r>
        <w:rPr>
          <w:rFonts w:hint="eastAsia"/>
        </w:rPr>
        <w:t>1.</w:t>
      </w:r>
      <w:r>
        <w:rPr>
          <w:rFonts w:hint="eastAsia"/>
        </w:rPr>
        <w:t>用户在自评阶段点击“</w:t>
      </w:r>
      <w:r w:rsidRPr="0020600D">
        <w:rPr>
          <w:rFonts w:hint="eastAsia"/>
        </w:rPr>
        <w:t>退回</w:t>
      </w:r>
      <w:r w:rsidRPr="000549EE">
        <w:rPr>
          <w:rFonts w:hint="eastAsia"/>
        </w:rPr>
        <w:t>复评</w:t>
      </w:r>
      <w:r w:rsidRPr="0020600D">
        <w:rPr>
          <w:rFonts w:hint="eastAsia"/>
        </w:rPr>
        <w:t>阶段</w:t>
      </w:r>
      <w:r>
        <w:rPr>
          <w:rFonts w:hint="eastAsia"/>
        </w:rPr>
        <w:t>”。</w:t>
      </w:r>
    </w:p>
    <w:p w14:paraId="498F89EF" w14:textId="77777777" w:rsidR="001A08D2" w:rsidRDefault="001A08D2" w:rsidP="001A08D2">
      <w:pPr>
        <w:ind w:left="420"/>
      </w:pPr>
      <w:r>
        <w:lastRenderedPageBreak/>
        <w:t>2.</w:t>
      </w:r>
      <w:r>
        <w:t>系统进行如下操作</w:t>
      </w:r>
      <w:r>
        <w:rPr>
          <w:rFonts w:hint="eastAsia"/>
        </w:rPr>
        <w:t>：</w:t>
      </w:r>
    </w:p>
    <w:p w14:paraId="22AB7F40" w14:textId="77777777" w:rsidR="001A08D2" w:rsidRDefault="001A08D2" w:rsidP="001A08D2">
      <w:pPr>
        <w:ind w:left="420"/>
      </w:pPr>
      <w:r>
        <w:rPr>
          <w:rFonts w:hint="eastAsia"/>
        </w:rPr>
        <w:t>2.1</w:t>
      </w:r>
      <w:r>
        <w:rPr>
          <w:rFonts w:hint="eastAsia"/>
        </w:rPr>
        <w:t>将</w:t>
      </w:r>
      <w:r w:rsidRPr="00AA7024">
        <w:rPr>
          <w:rFonts w:hint="eastAsia"/>
        </w:rPr>
        <w:t>机构评级总表</w:t>
      </w:r>
      <w:r>
        <w:rPr>
          <w:rFonts w:hint="eastAsia"/>
        </w:rPr>
        <w:t>中本年度的记录的状态全部改为“</w:t>
      </w:r>
      <w:r>
        <w:t>31</w:t>
      </w:r>
      <w:r>
        <w:rPr>
          <w:rFonts w:hint="eastAsia"/>
        </w:rPr>
        <w:t>”</w:t>
      </w:r>
      <w:r>
        <w:rPr>
          <w:rFonts w:hint="eastAsia"/>
        </w:rPr>
        <w:t>-</w:t>
      </w:r>
      <w:r>
        <w:rPr>
          <w:rFonts w:hint="eastAsia"/>
        </w:rPr>
        <w:t>复评公示中。</w:t>
      </w:r>
    </w:p>
    <w:p w14:paraId="283D8388" w14:textId="77777777" w:rsidR="001A08D2" w:rsidRPr="000549EE" w:rsidRDefault="001A08D2" w:rsidP="001A08D2">
      <w:pPr>
        <w:ind w:left="420"/>
      </w:pPr>
      <w:r>
        <w:rPr>
          <w:rFonts w:hint="eastAsia"/>
        </w:rPr>
        <w:t>2.3</w:t>
      </w:r>
      <w:r>
        <w:rPr>
          <w:rFonts w:hint="eastAsia"/>
        </w:rPr>
        <w:t>将</w:t>
      </w:r>
      <w:r w:rsidRPr="00AA7024">
        <w:rPr>
          <w:rFonts w:hint="eastAsia"/>
        </w:rPr>
        <w:t>评级管理状态控制表</w:t>
      </w:r>
      <w:r>
        <w:rPr>
          <w:rFonts w:hint="eastAsia"/>
        </w:rPr>
        <w:t>的阶段退回到</w:t>
      </w:r>
      <w:r w:rsidRPr="000549EE">
        <w:rPr>
          <w:rFonts w:hint="eastAsia"/>
        </w:rPr>
        <w:t>复评</w:t>
      </w:r>
      <w:r w:rsidRPr="00AA7024">
        <w:rPr>
          <w:rFonts w:hint="eastAsia"/>
        </w:rPr>
        <w:t>阶段</w:t>
      </w:r>
      <w:r>
        <w:rPr>
          <w:rFonts w:hint="eastAsia"/>
        </w:rPr>
        <w:t>。</w:t>
      </w:r>
    </w:p>
    <w:p w14:paraId="11D83B73" w14:textId="06793731" w:rsidR="001A08D2" w:rsidRDefault="001A08D2" w:rsidP="008A22A9">
      <w:pPr>
        <w:pStyle w:val="10"/>
      </w:pPr>
      <w:r>
        <w:t>评级管理</w:t>
      </w:r>
      <w:r>
        <w:rPr>
          <w:rFonts w:hint="eastAsia"/>
        </w:rPr>
        <w:t>功能模块</w:t>
      </w:r>
      <w:r w:rsidR="00DC13C8">
        <w:rPr>
          <w:rFonts w:hint="eastAsia"/>
        </w:rPr>
        <w:t>（机构端）</w:t>
      </w:r>
    </w:p>
    <w:p w14:paraId="10AA8ECD" w14:textId="77777777" w:rsidR="00D52640" w:rsidRPr="00D52640" w:rsidRDefault="00D52640" w:rsidP="00D52640">
      <w:pPr>
        <w:keepNext/>
        <w:keepLines/>
        <w:numPr>
          <w:ilvl w:val="1"/>
          <w:numId w:val="22"/>
        </w:numPr>
        <w:tabs>
          <w:tab w:val="num" w:pos="360"/>
        </w:tabs>
        <w:spacing w:before="260" w:after="260" w:line="413" w:lineRule="auto"/>
        <w:ind w:left="578" w:hanging="578"/>
        <w:outlineLvl w:val="1"/>
        <w:rPr>
          <w:rFonts w:ascii="Arial" w:eastAsia="黑体" w:hAnsi="Arial"/>
          <w:b/>
          <w:sz w:val="32"/>
        </w:rPr>
      </w:pPr>
      <w:r w:rsidRPr="00D52640">
        <w:rPr>
          <w:rFonts w:ascii="Arial" w:eastAsia="黑体" w:hAnsi="Arial"/>
          <w:b/>
          <w:sz w:val="32"/>
        </w:rPr>
        <w:t>查询</w:t>
      </w:r>
      <w:r w:rsidRPr="00D52640">
        <w:rPr>
          <w:rFonts w:ascii="Arial" w:eastAsia="黑体" w:hAnsi="Arial" w:hint="eastAsia"/>
          <w:b/>
          <w:sz w:val="32"/>
        </w:rPr>
        <w:t>评级汇总信息</w:t>
      </w:r>
    </w:p>
    <w:p w14:paraId="7A3518F3" w14:textId="77777777" w:rsidR="00D52640" w:rsidRPr="00D52640" w:rsidRDefault="00D52640" w:rsidP="00D52640">
      <w:pPr>
        <w:numPr>
          <w:ilvl w:val="0"/>
          <w:numId w:val="25"/>
        </w:numPr>
      </w:pPr>
      <w:r w:rsidRPr="00D52640">
        <w:rPr>
          <w:rFonts w:hint="eastAsia"/>
        </w:rPr>
        <w:t>描述：金融机构用户查询本机构各年度的评级汇总信息。涉及的相关表操作：机构评级总表（</w:t>
      </w:r>
      <w:r w:rsidRPr="00D52640">
        <w:t>ORG_RATE</w:t>
      </w:r>
      <w:r w:rsidRPr="00D52640">
        <w:rPr>
          <w:rFonts w:hint="eastAsia"/>
        </w:rPr>
        <w:t>）。</w:t>
      </w:r>
    </w:p>
    <w:p w14:paraId="620B113F" w14:textId="77777777" w:rsidR="00D52640" w:rsidRPr="00D52640" w:rsidRDefault="00D52640" w:rsidP="00D52640">
      <w:pPr>
        <w:numPr>
          <w:ilvl w:val="0"/>
          <w:numId w:val="25"/>
        </w:numPr>
      </w:pPr>
      <w:r w:rsidRPr="00D52640">
        <w:rPr>
          <w:rFonts w:hint="eastAsia"/>
        </w:rPr>
        <w:t>权限：金融机构自评者角色，金融机构复评者角色。</w:t>
      </w:r>
    </w:p>
    <w:p w14:paraId="5DA1782C" w14:textId="4FEC0F37" w:rsidR="00D52640" w:rsidRPr="00D52640" w:rsidRDefault="00D52640" w:rsidP="00D52640">
      <w:pPr>
        <w:numPr>
          <w:ilvl w:val="0"/>
          <w:numId w:val="25"/>
        </w:numPr>
      </w:pPr>
      <w:r w:rsidRPr="00D52640">
        <w:rPr>
          <w:rFonts w:hint="eastAsia"/>
        </w:rPr>
        <w:t>查询条件：见</w:t>
      </w:r>
      <w:r>
        <w:rPr>
          <w:rFonts w:hint="eastAsia"/>
        </w:rPr>
        <w:t>下面</w:t>
      </w:r>
      <w:r w:rsidRPr="00D52640">
        <w:rPr>
          <w:rFonts w:hint="eastAsia"/>
        </w:rPr>
        <w:t>数据库表</w:t>
      </w:r>
      <w:r>
        <w:rPr>
          <w:rFonts w:hint="eastAsia"/>
        </w:rPr>
        <w:t>的</w:t>
      </w:r>
      <w:r w:rsidRPr="00D52640">
        <w:rPr>
          <w:rFonts w:hint="eastAsia"/>
        </w:rPr>
        <w:t>操作</w:t>
      </w:r>
      <w:r w:rsidRPr="00D52640">
        <w:rPr>
          <w:rFonts w:hint="eastAsia"/>
        </w:rPr>
        <w:t>-&gt;</w:t>
      </w:r>
      <w:r w:rsidRPr="00D52640">
        <w:rPr>
          <w:rFonts w:hint="eastAsia"/>
        </w:rPr>
        <w:t>查询条件。</w:t>
      </w:r>
    </w:p>
    <w:p w14:paraId="168C2B78" w14:textId="2E109DC7" w:rsidR="00D52640" w:rsidRPr="00D52640" w:rsidRDefault="00D52640" w:rsidP="00D52640">
      <w:pPr>
        <w:numPr>
          <w:ilvl w:val="0"/>
          <w:numId w:val="25"/>
        </w:numPr>
      </w:pPr>
      <w:r w:rsidRPr="00D52640">
        <w:t>查询结果</w:t>
      </w:r>
      <w:r w:rsidRPr="00D52640">
        <w:rPr>
          <w:rFonts w:hint="eastAsia"/>
        </w:rPr>
        <w:t>：见下面数据库表</w:t>
      </w:r>
      <w:r>
        <w:rPr>
          <w:rFonts w:hint="eastAsia"/>
        </w:rPr>
        <w:t>的</w:t>
      </w:r>
      <w:r w:rsidRPr="00D52640">
        <w:rPr>
          <w:rFonts w:hint="eastAsia"/>
        </w:rPr>
        <w:t>操作</w:t>
      </w:r>
      <w:r w:rsidRPr="00D52640">
        <w:rPr>
          <w:rFonts w:hint="eastAsia"/>
        </w:rPr>
        <w:t>-&gt;</w:t>
      </w:r>
      <w:r w:rsidRPr="00D52640">
        <w:rPr>
          <w:rFonts w:hint="eastAsia"/>
        </w:rPr>
        <w:t>查询是否显示。</w:t>
      </w:r>
    </w:p>
    <w:p w14:paraId="03091142" w14:textId="77777777" w:rsidR="00D52640" w:rsidRDefault="00D52640" w:rsidP="00D52640">
      <w:pPr>
        <w:pStyle w:val="3"/>
      </w:pPr>
      <w:r>
        <w:t>数据库表的操作</w:t>
      </w:r>
    </w:p>
    <w:p w14:paraId="0DE7C9DA" w14:textId="77777777" w:rsidR="00D52640" w:rsidRPr="0077400C" w:rsidRDefault="00D52640" w:rsidP="00D52640">
      <w:pPr>
        <w:pStyle w:val="4"/>
      </w:pPr>
      <w:r w:rsidRPr="00E631FA">
        <w:rPr>
          <w:rFonts w:hint="eastAsia"/>
        </w:rPr>
        <w:t>机构评级总表（</w:t>
      </w:r>
      <w:r w:rsidRPr="00E631FA">
        <w:rPr>
          <w:rFonts w:hint="eastAsia"/>
        </w:rPr>
        <w:t>ORG_RATE</w:t>
      </w:r>
      <w:r w:rsidRPr="00E631FA">
        <w:rPr>
          <w:rFonts w:hint="eastAsia"/>
        </w:rPr>
        <w:t>）</w:t>
      </w:r>
    </w:p>
    <w:tbl>
      <w:tblPr>
        <w:tblW w:w="5000" w:type="pct"/>
        <w:jc w:val="center"/>
        <w:tblLook w:val="00A0" w:firstRow="1" w:lastRow="0" w:firstColumn="1" w:lastColumn="0" w:noHBand="0" w:noVBand="0"/>
      </w:tblPr>
      <w:tblGrid>
        <w:gridCol w:w="2957"/>
        <w:gridCol w:w="1897"/>
        <w:gridCol w:w="2440"/>
        <w:gridCol w:w="2442"/>
      </w:tblGrid>
      <w:tr w:rsidR="00D52640" w:rsidRPr="004D366D" w14:paraId="681588CA"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10375E82" w14:textId="77777777" w:rsidR="00D52640" w:rsidRPr="004D366D" w:rsidRDefault="00D52640" w:rsidP="00D52640">
            <w:pPr>
              <w:pStyle w:val="15"/>
            </w:pPr>
            <w:r w:rsidRPr="004D366D">
              <w:rPr>
                <w:rFonts w:hint="eastAsia"/>
              </w:rPr>
              <w:t>字段名</w:t>
            </w:r>
          </w:p>
        </w:tc>
        <w:tc>
          <w:tcPr>
            <w:tcW w:w="974" w:type="pct"/>
            <w:tcBorders>
              <w:top w:val="single" w:sz="4" w:space="0" w:color="auto"/>
              <w:left w:val="single" w:sz="4" w:space="0" w:color="auto"/>
              <w:bottom w:val="single" w:sz="4" w:space="0" w:color="auto"/>
              <w:right w:val="single" w:sz="4" w:space="0" w:color="auto"/>
            </w:tcBorders>
          </w:tcPr>
          <w:p w14:paraId="37314F15" w14:textId="77777777" w:rsidR="00D52640" w:rsidRPr="004D366D" w:rsidRDefault="00D52640" w:rsidP="00D52640">
            <w:pPr>
              <w:pStyle w:val="15"/>
            </w:pPr>
            <w:r w:rsidRPr="004D366D">
              <w:rPr>
                <w:rFonts w:hint="cs"/>
              </w:rPr>
              <w:t>说</w:t>
            </w:r>
            <w:r w:rsidRPr="004D366D">
              <w:rPr>
                <w:rFonts w:hint="eastAsia"/>
              </w:rPr>
              <w:t>明</w:t>
            </w:r>
          </w:p>
        </w:tc>
        <w:tc>
          <w:tcPr>
            <w:tcW w:w="1253" w:type="pct"/>
            <w:tcBorders>
              <w:top w:val="single" w:sz="4" w:space="0" w:color="auto"/>
              <w:left w:val="single" w:sz="4" w:space="0" w:color="auto"/>
              <w:bottom w:val="single" w:sz="4" w:space="0" w:color="auto"/>
              <w:right w:val="single" w:sz="4" w:space="0" w:color="auto"/>
            </w:tcBorders>
          </w:tcPr>
          <w:p w14:paraId="79B3B8C2" w14:textId="77777777" w:rsidR="00D52640" w:rsidRPr="004D366D" w:rsidRDefault="00D52640" w:rsidP="00D52640">
            <w:pPr>
              <w:pStyle w:val="15"/>
            </w:pPr>
            <w:r w:rsidRPr="004D366D">
              <w:rPr>
                <w:rFonts w:hint="eastAsia"/>
              </w:rPr>
              <w:t>查</w:t>
            </w:r>
            <w:r w:rsidRPr="004D366D">
              <w:rPr>
                <w:rFonts w:hint="cs"/>
              </w:rPr>
              <w:t>询条</w:t>
            </w:r>
            <w:r w:rsidRPr="004D366D">
              <w:rPr>
                <w:rFonts w:hint="eastAsia"/>
              </w:rPr>
              <w:t>件</w:t>
            </w:r>
            <w:r>
              <w:rPr>
                <w:rFonts w:hint="eastAsia"/>
                <w:lang w:eastAsia="zh-CN"/>
              </w:rPr>
              <w:t>（是否作为查询条件，默认为否）</w:t>
            </w:r>
          </w:p>
        </w:tc>
        <w:tc>
          <w:tcPr>
            <w:tcW w:w="1254" w:type="pct"/>
            <w:tcBorders>
              <w:top w:val="single" w:sz="4" w:space="0" w:color="auto"/>
              <w:left w:val="single" w:sz="4" w:space="0" w:color="auto"/>
              <w:bottom w:val="single" w:sz="4" w:space="0" w:color="auto"/>
              <w:right w:val="single" w:sz="4" w:space="0" w:color="auto"/>
            </w:tcBorders>
          </w:tcPr>
          <w:p w14:paraId="7EC3EC66" w14:textId="77777777" w:rsidR="00D52640" w:rsidRPr="004D366D" w:rsidRDefault="00D52640" w:rsidP="00D52640">
            <w:pPr>
              <w:pStyle w:val="15"/>
            </w:pPr>
            <w:r w:rsidRPr="004D366D">
              <w:rPr>
                <w:rFonts w:hint="eastAsia"/>
              </w:rPr>
              <w:t>查</w:t>
            </w:r>
            <w:r w:rsidRPr="004D366D">
              <w:rPr>
                <w:rFonts w:hint="cs"/>
              </w:rPr>
              <w:t>询</w:t>
            </w:r>
            <w:r w:rsidRPr="004D366D">
              <w:rPr>
                <w:rFonts w:hint="eastAsia"/>
              </w:rPr>
              <w:t>是否</w:t>
            </w:r>
            <w:r w:rsidRPr="004D366D">
              <w:rPr>
                <w:rFonts w:hint="cs"/>
              </w:rPr>
              <w:t>显</w:t>
            </w:r>
            <w:r w:rsidRPr="004D366D">
              <w:rPr>
                <w:rFonts w:hint="eastAsia"/>
              </w:rPr>
              <w:t>示</w:t>
            </w:r>
          </w:p>
        </w:tc>
      </w:tr>
      <w:tr w:rsidR="00D52640" w:rsidRPr="004D366D" w14:paraId="5F4EEB5A"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1D2DA951" w14:textId="77777777" w:rsidR="00D52640" w:rsidRPr="004D366D" w:rsidRDefault="00D52640" w:rsidP="00D52640">
            <w:pPr>
              <w:pStyle w:val="15"/>
            </w:pPr>
            <w:r>
              <w:t>id</w:t>
            </w:r>
          </w:p>
        </w:tc>
        <w:tc>
          <w:tcPr>
            <w:tcW w:w="974" w:type="pct"/>
            <w:tcBorders>
              <w:top w:val="single" w:sz="4" w:space="0" w:color="auto"/>
              <w:left w:val="single" w:sz="4" w:space="0" w:color="auto"/>
              <w:bottom w:val="single" w:sz="4" w:space="0" w:color="auto"/>
              <w:right w:val="single" w:sz="4" w:space="0" w:color="auto"/>
            </w:tcBorders>
          </w:tcPr>
          <w:p w14:paraId="7BC54C88" w14:textId="77777777" w:rsidR="00D52640" w:rsidRPr="004D366D" w:rsidRDefault="00D52640" w:rsidP="00D52640">
            <w:pPr>
              <w:pStyle w:val="15"/>
            </w:pPr>
            <w:r>
              <w:t>id</w:t>
            </w:r>
          </w:p>
        </w:tc>
        <w:tc>
          <w:tcPr>
            <w:tcW w:w="1253" w:type="pct"/>
            <w:tcBorders>
              <w:top w:val="single" w:sz="4" w:space="0" w:color="auto"/>
              <w:left w:val="single" w:sz="4" w:space="0" w:color="auto"/>
              <w:bottom w:val="single" w:sz="4" w:space="0" w:color="auto"/>
              <w:right w:val="single" w:sz="4" w:space="0" w:color="auto"/>
            </w:tcBorders>
          </w:tcPr>
          <w:p w14:paraId="5B1601E1" w14:textId="77777777" w:rsidR="00D52640" w:rsidRPr="004D366D" w:rsidRDefault="00D52640" w:rsidP="00D52640">
            <w:pPr>
              <w:pStyle w:val="15"/>
            </w:pPr>
          </w:p>
        </w:tc>
        <w:tc>
          <w:tcPr>
            <w:tcW w:w="1254" w:type="pct"/>
            <w:tcBorders>
              <w:top w:val="single" w:sz="4" w:space="0" w:color="auto"/>
              <w:left w:val="single" w:sz="4" w:space="0" w:color="auto"/>
              <w:bottom w:val="single" w:sz="4" w:space="0" w:color="auto"/>
              <w:right w:val="single" w:sz="4" w:space="0" w:color="auto"/>
            </w:tcBorders>
          </w:tcPr>
          <w:p w14:paraId="7652F3F8" w14:textId="77777777" w:rsidR="00D52640" w:rsidRPr="004D366D" w:rsidRDefault="00D52640" w:rsidP="00D52640">
            <w:pPr>
              <w:pStyle w:val="15"/>
            </w:pPr>
          </w:p>
        </w:tc>
      </w:tr>
      <w:tr w:rsidR="00D52640" w:rsidRPr="004D366D" w14:paraId="028A2176"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71A7D2D4" w14:textId="77777777" w:rsidR="00D52640" w:rsidRPr="004D366D" w:rsidRDefault="00D52640" w:rsidP="00D52640">
            <w:pPr>
              <w:pStyle w:val="15"/>
            </w:pPr>
            <w:r>
              <w:t>year</w:t>
            </w:r>
          </w:p>
        </w:tc>
        <w:tc>
          <w:tcPr>
            <w:tcW w:w="974" w:type="pct"/>
            <w:tcBorders>
              <w:top w:val="single" w:sz="4" w:space="0" w:color="auto"/>
              <w:left w:val="single" w:sz="4" w:space="0" w:color="auto"/>
              <w:bottom w:val="single" w:sz="4" w:space="0" w:color="auto"/>
              <w:right w:val="single" w:sz="4" w:space="0" w:color="auto"/>
            </w:tcBorders>
          </w:tcPr>
          <w:p w14:paraId="4E5007E0" w14:textId="77777777" w:rsidR="00D52640" w:rsidRPr="004D366D" w:rsidRDefault="00D52640" w:rsidP="00D52640">
            <w:pPr>
              <w:pStyle w:val="15"/>
            </w:pPr>
            <w:r>
              <w:t>年度</w:t>
            </w:r>
          </w:p>
        </w:tc>
        <w:tc>
          <w:tcPr>
            <w:tcW w:w="1253" w:type="pct"/>
            <w:tcBorders>
              <w:top w:val="single" w:sz="4" w:space="0" w:color="auto"/>
              <w:left w:val="single" w:sz="4" w:space="0" w:color="auto"/>
              <w:bottom w:val="single" w:sz="4" w:space="0" w:color="auto"/>
              <w:right w:val="single" w:sz="4" w:space="0" w:color="auto"/>
            </w:tcBorders>
          </w:tcPr>
          <w:p w14:paraId="6F4AF5C3" w14:textId="77777777" w:rsidR="00D52640" w:rsidRPr="004D366D" w:rsidRDefault="00D52640" w:rsidP="00D52640">
            <w:pPr>
              <w:pStyle w:val="15"/>
            </w:pPr>
            <w:r>
              <w:rPr>
                <w:rFonts w:hint="eastAsia"/>
              </w:rPr>
              <w:t>用户选择</w:t>
            </w:r>
          </w:p>
        </w:tc>
        <w:tc>
          <w:tcPr>
            <w:tcW w:w="1254" w:type="pct"/>
            <w:tcBorders>
              <w:top w:val="single" w:sz="4" w:space="0" w:color="auto"/>
              <w:left w:val="single" w:sz="4" w:space="0" w:color="auto"/>
              <w:bottom w:val="single" w:sz="4" w:space="0" w:color="auto"/>
              <w:right w:val="single" w:sz="4" w:space="0" w:color="auto"/>
            </w:tcBorders>
          </w:tcPr>
          <w:p w14:paraId="29C32E6E" w14:textId="77777777" w:rsidR="00D52640" w:rsidRPr="004D366D" w:rsidRDefault="00D52640" w:rsidP="00D52640">
            <w:pPr>
              <w:pStyle w:val="15"/>
            </w:pPr>
            <w:r>
              <w:rPr>
                <w:rFonts w:hint="eastAsia"/>
              </w:rPr>
              <w:t>是</w:t>
            </w:r>
          </w:p>
        </w:tc>
      </w:tr>
      <w:tr w:rsidR="00D52640" w:rsidRPr="004D366D" w14:paraId="5F416C34"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08326664" w14:textId="77777777" w:rsidR="00D52640" w:rsidRPr="004D366D" w:rsidRDefault="00D52640" w:rsidP="00D52640">
            <w:pPr>
              <w:pStyle w:val="15"/>
            </w:pPr>
            <w:r>
              <w:t>org_id</w:t>
            </w:r>
          </w:p>
        </w:tc>
        <w:tc>
          <w:tcPr>
            <w:tcW w:w="974" w:type="pct"/>
            <w:tcBorders>
              <w:top w:val="single" w:sz="4" w:space="0" w:color="auto"/>
              <w:left w:val="single" w:sz="4" w:space="0" w:color="auto"/>
              <w:bottom w:val="single" w:sz="4" w:space="0" w:color="auto"/>
              <w:right w:val="single" w:sz="4" w:space="0" w:color="auto"/>
            </w:tcBorders>
          </w:tcPr>
          <w:p w14:paraId="108EB87D" w14:textId="77777777" w:rsidR="00D52640" w:rsidRPr="004D366D" w:rsidRDefault="00D52640" w:rsidP="00D52640">
            <w:pPr>
              <w:pStyle w:val="15"/>
            </w:pPr>
            <w:r>
              <w:t>机构</w:t>
            </w:r>
            <w:r>
              <w:t>id</w:t>
            </w:r>
          </w:p>
        </w:tc>
        <w:tc>
          <w:tcPr>
            <w:tcW w:w="1253" w:type="pct"/>
            <w:tcBorders>
              <w:top w:val="single" w:sz="4" w:space="0" w:color="auto"/>
              <w:left w:val="single" w:sz="4" w:space="0" w:color="auto"/>
              <w:bottom w:val="single" w:sz="4" w:space="0" w:color="auto"/>
              <w:right w:val="single" w:sz="4" w:space="0" w:color="auto"/>
            </w:tcBorders>
          </w:tcPr>
          <w:p w14:paraId="4E4859AF" w14:textId="77777777" w:rsidR="00D52640" w:rsidRPr="004D366D" w:rsidRDefault="00D52640" w:rsidP="00D52640">
            <w:pPr>
              <w:pStyle w:val="15"/>
            </w:pPr>
            <w:r>
              <w:rPr>
                <w:rFonts w:hint="eastAsia"/>
              </w:rPr>
              <w:t>系统输入</w:t>
            </w:r>
            <w:r>
              <w:rPr>
                <w:rFonts w:hint="eastAsia"/>
                <w:lang w:eastAsia="zh-CN"/>
              </w:rPr>
              <w:t>：</w:t>
            </w:r>
            <w:r>
              <w:rPr>
                <w:rFonts w:hint="eastAsia"/>
              </w:rPr>
              <w:t>用户所属机构</w:t>
            </w:r>
          </w:p>
        </w:tc>
        <w:tc>
          <w:tcPr>
            <w:tcW w:w="1254" w:type="pct"/>
            <w:tcBorders>
              <w:top w:val="single" w:sz="4" w:space="0" w:color="auto"/>
              <w:left w:val="single" w:sz="4" w:space="0" w:color="auto"/>
              <w:bottom w:val="single" w:sz="4" w:space="0" w:color="auto"/>
              <w:right w:val="single" w:sz="4" w:space="0" w:color="auto"/>
            </w:tcBorders>
          </w:tcPr>
          <w:p w14:paraId="48A567B4" w14:textId="77777777" w:rsidR="00D52640" w:rsidRPr="004D366D" w:rsidRDefault="00D52640" w:rsidP="00D52640">
            <w:pPr>
              <w:pStyle w:val="15"/>
            </w:pPr>
            <w:r w:rsidRPr="004D366D">
              <w:rPr>
                <w:rFonts w:hint="eastAsia"/>
              </w:rPr>
              <w:t>是（表格外）</w:t>
            </w:r>
            <w:r>
              <w:rPr>
                <w:rFonts w:hint="eastAsia"/>
              </w:rPr>
              <w:t>显示机构名称</w:t>
            </w:r>
          </w:p>
        </w:tc>
      </w:tr>
      <w:tr w:rsidR="00D52640" w:rsidRPr="004D366D" w14:paraId="0756D1C1"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6BE0E6CC" w14:textId="77777777" w:rsidR="00D52640" w:rsidRDefault="00D52640" w:rsidP="00D52640">
            <w:pPr>
              <w:pStyle w:val="15"/>
            </w:pPr>
            <w:r>
              <w:t>org_type</w:t>
            </w:r>
          </w:p>
        </w:tc>
        <w:tc>
          <w:tcPr>
            <w:tcW w:w="974" w:type="pct"/>
            <w:tcBorders>
              <w:top w:val="single" w:sz="4" w:space="0" w:color="auto"/>
              <w:left w:val="single" w:sz="4" w:space="0" w:color="auto"/>
              <w:bottom w:val="single" w:sz="4" w:space="0" w:color="auto"/>
              <w:right w:val="single" w:sz="4" w:space="0" w:color="auto"/>
            </w:tcBorders>
          </w:tcPr>
          <w:p w14:paraId="2E030D22" w14:textId="77777777" w:rsidR="00D52640" w:rsidRDefault="00D52640" w:rsidP="00D52640">
            <w:pPr>
              <w:pStyle w:val="15"/>
            </w:pPr>
            <w:r>
              <w:t>机构类型</w:t>
            </w:r>
          </w:p>
        </w:tc>
        <w:tc>
          <w:tcPr>
            <w:tcW w:w="1253" w:type="pct"/>
            <w:tcBorders>
              <w:top w:val="single" w:sz="4" w:space="0" w:color="auto"/>
              <w:left w:val="single" w:sz="4" w:space="0" w:color="auto"/>
              <w:bottom w:val="single" w:sz="4" w:space="0" w:color="auto"/>
              <w:right w:val="single" w:sz="4" w:space="0" w:color="auto"/>
            </w:tcBorders>
          </w:tcPr>
          <w:p w14:paraId="461B8FEB" w14:textId="77777777" w:rsidR="00D52640" w:rsidRPr="004D366D" w:rsidRDefault="00D52640" w:rsidP="00D52640">
            <w:pPr>
              <w:pStyle w:val="15"/>
            </w:pPr>
          </w:p>
        </w:tc>
        <w:tc>
          <w:tcPr>
            <w:tcW w:w="1254" w:type="pct"/>
            <w:tcBorders>
              <w:top w:val="single" w:sz="4" w:space="0" w:color="auto"/>
              <w:left w:val="single" w:sz="4" w:space="0" w:color="auto"/>
              <w:bottom w:val="single" w:sz="4" w:space="0" w:color="auto"/>
              <w:right w:val="single" w:sz="4" w:space="0" w:color="auto"/>
            </w:tcBorders>
          </w:tcPr>
          <w:p w14:paraId="2A6CF78D" w14:textId="77777777" w:rsidR="00D52640" w:rsidRPr="004D366D" w:rsidRDefault="00D52640" w:rsidP="00D52640">
            <w:pPr>
              <w:pStyle w:val="15"/>
            </w:pPr>
            <w:r w:rsidRPr="00031A47">
              <w:rPr>
                <w:rFonts w:hint="eastAsia"/>
              </w:rPr>
              <w:t>是（表格外）</w:t>
            </w:r>
            <w:r w:rsidRPr="00F712A1">
              <w:rPr>
                <w:rFonts w:hint="eastAsia"/>
              </w:rPr>
              <w:t>显示机构</w:t>
            </w:r>
            <w:r>
              <w:rPr>
                <w:rFonts w:hint="eastAsia"/>
              </w:rPr>
              <w:t>类型</w:t>
            </w:r>
            <w:r>
              <w:rPr>
                <w:rFonts w:hint="eastAsia"/>
              </w:rPr>
              <w:t>ID</w:t>
            </w:r>
          </w:p>
        </w:tc>
      </w:tr>
      <w:tr w:rsidR="00D52640" w:rsidRPr="004D366D" w14:paraId="71E39050"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28B98E64" w14:textId="77777777" w:rsidR="00D52640" w:rsidRDefault="00D52640" w:rsidP="00D52640">
            <w:pPr>
              <w:pStyle w:val="15"/>
            </w:pPr>
            <w:r>
              <w:t>rate_type</w:t>
            </w:r>
          </w:p>
        </w:tc>
        <w:tc>
          <w:tcPr>
            <w:tcW w:w="974" w:type="pct"/>
            <w:tcBorders>
              <w:top w:val="single" w:sz="4" w:space="0" w:color="auto"/>
              <w:left w:val="single" w:sz="4" w:space="0" w:color="auto"/>
              <w:bottom w:val="single" w:sz="4" w:space="0" w:color="auto"/>
              <w:right w:val="single" w:sz="4" w:space="0" w:color="auto"/>
            </w:tcBorders>
          </w:tcPr>
          <w:p w14:paraId="71984B6C" w14:textId="77777777" w:rsidR="00D52640" w:rsidRDefault="00D52640" w:rsidP="00D52640">
            <w:pPr>
              <w:pStyle w:val="15"/>
            </w:pPr>
            <w:r>
              <w:t>评级表类型</w:t>
            </w:r>
          </w:p>
        </w:tc>
        <w:tc>
          <w:tcPr>
            <w:tcW w:w="1253" w:type="pct"/>
            <w:tcBorders>
              <w:top w:val="single" w:sz="4" w:space="0" w:color="auto"/>
              <w:left w:val="single" w:sz="4" w:space="0" w:color="auto"/>
              <w:bottom w:val="single" w:sz="4" w:space="0" w:color="auto"/>
              <w:right w:val="single" w:sz="4" w:space="0" w:color="auto"/>
            </w:tcBorders>
          </w:tcPr>
          <w:p w14:paraId="7A9257CE" w14:textId="77777777" w:rsidR="00D52640" w:rsidRPr="004D366D" w:rsidRDefault="00D52640" w:rsidP="00D52640">
            <w:pPr>
              <w:pStyle w:val="15"/>
            </w:pPr>
          </w:p>
        </w:tc>
        <w:tc>
          <w:tcPr>
            <w:tcW w:w="1254" w:type="pct"/>
            <w:tcBorders>
              <w:top w:val="single" w:sz="4" w:space="0" w:color="auto"/>
              <w:left w:val="single" w:sz="4" w:space="0" w:color="auto"/>
              <w:bottom w:val="single" w:sz="4" w:space="0" w:color="auto"/>
              <w:right w:val="single" w:sz="4" w:space="0" w:color="auto"/>
            </w:tcBorders>
          </w:tcPr>
          <w:p w14:paraId="5B3F777D" w14:textId="77777777" w:rsidR="00D52640" w:rsidRPr="004D366D" w:rsidRDefault="00D52640" w:rsidP="00D52640">
            <w:pPr>
              <w:pStyle w:val="15"/>
            </w:pPr>
            <w:r w:rsidRPr="00031A47">
              <w:rPr>
                <w:rFonts w:hint="eastAsia"/>
              </w:rPr>
              <w:t>是（表格外）</w:t>
            </w:r>
          </w:p>
        </w:tc>
      </w:tr>
      <w:tr w:rsidR="00D52640" w:rsidRPr="004D366D" w14:paraId="1A7AC018"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422430CB" w14:textId="77777777" w:rsidR="00D52640" w:rsidRDefault="00D52640" w:rsidP="00D52640">
            <w:pPr>
              <w:pStyle w:val="15"/>
            </w:pPr>
            <w:r>
              <w:t>status</w:t>
            </w:r>
          </w:p>
        </w:tc>
        <w:tc>
          <w:tcPr>
            <w:tcW w:w="974" w:type="pct"/>
            <w:tcBorders>
              <w:top w:val="single" w:sz="4" w:space="0" w:color="auto"/>
              <w:left w:val="single" w:sz="4" w:space="0" w:color="auto"/>
              <w:bottom w:val="single" w:sz="4" w:space="0" w:color="auto"/>
              <w:right w:val="single" w:sz="4" w:space="0" w:color="auto"/>
            </w:tcBorders>
          </w:tcPr>
          <w:p w14:paraId="0170AC99" w14:textId="77777777" w:rsidR="00D52640" w:rsidRDefault="00D52640" w:rsidP="00D52640">
            <w:pPr>
              <w:pStyle w:val="15"/>
            </w:pPr>
            <w:r>
              <w:t>状态</w:t>
            </w:r>
          </w:p>
        </w:tc>
        <w:tc>
          <w:tcPr>
            <w:tcW w:w="1253" w:type="pct"/>
            <w:tcBorders>
              <w:top w:val="single" w:sz="4" w:space="0" w:color="auto"/>
              <w:left w:val="single" w:sz="4" w:space="0" w:color="auto"/>
              <w:bottom w:val="single" w:sz="4" w:space="0" w:color="auto"/>
              <w:right w:val="single" w:sz="4" w:space="0" w:color="auto"/>
            </w:tcBorders>
          </w:tcPr>
          <w:p w14:paraId="5A9A1CAF" w14:textId="77777777" w:rsidR="00D52640" w:rsidRPr="004D366D" w:rsidRDefault="00D52640" w:rsidP="00D52640">
            <w:pPr>
              <w:pStyle w:val="15"/>
            </w:pPr>
          </w:p>
        </w:tc>
        <w:tc>
          <w:tcPr>
            <w:tcW w:w="1254" w:type="pct"/>
            <w:tcBorders>
              <w:top w:val="single" w:sz="4" w:space="0" w:color="auto"/>
              <w:left w:val="single" w:sz="4" w:space="0" w:color="auto"/>
              <w:bottom w:val="single" w:sz="4" w:space="0" w:color="auto"/>
              <w:right w:val="single" w:sz="4" w:space="0" w:color="auto"/>
            </w:tcBorders>
          </w:tcPr>
          <w:p w14:paraId="654B3AC4" w14:textId="77777777" w:rsidR="00D52640" w:rsidRPr="004D366D" w:rsidRDefault="00D52640" w:rsidP="00D52640">
            <w:pPr>
              <w:pStyle w:val="15"/>
            </w:pPr>
            <w:r w:rsidRPr="00031A47">
              <w:rPr>
                <w:rFonts w:hint="eastAsia"/>
              </w:rPr>
              <w:t>是</w:t>
            </w:r>
          </w:p>
        </w:tc>
      </w:tr>
      <w:tr w:rsidR="00D52640" w:rsidRPr="004D366D" w14:paraId="7E306843"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7228255E" w14:textId="77777777" w:rsidR="00D52640" w:rsidRDefault="00D52640" w:rsidP="00D52640">
            <w:pPr>
              <w:pStyle w:val="15"/>
            </w:pPr>
            <w:r>
              <w:t>sa_total_score</w:t>
            </w:r>
          </w:p>
        </w:tc>
        <w:tc>
          <w:tcPr>
            <w:tcW w:w="974" w:type="pct"/>
            <w:tcBorders>
              <w:top w:val="single" w:sz="4" w:space="0" w:color="auto"/>
              <w:left w:val="single" w:sz="4" w:space="0" w:color="auto"/>
              <w:bottom w:val="single" w:sz="4" w:space="0" w:color="auto"/>
              <w:right w:val="single" w:sz="4" w:space="0" w:color="auto"/>
            </w:tcBorders>
          </w:tcPr>
          <w:p w14:paraId="092E8063" w14:textId="77777777" w:rsidR="00D52640" w:rsidRDefault="00D52640" w:rsidP="00D52640">
            <w:pPr>
              <w:pStyle w:val="15"/>
            </w:pPr>
            <w:r>
              <w:t>自评总分</w:t>
            </w:r>
          </w:p>
        </w:tc>
        <w:tc>
          <w:tcPr>
            <w:tcW w:w="1253" w:type="pct"/>
            <w:tcBorders>
              <w:top w:val="single" w:sz="4" w:space="0" w:color="auto"/>
              <w:left w:val="single" w:sz="4" w:space="0" w:color="auto"/>
              <w:bottom w:val="single" w:sz="4" w:space="0" w:color="auto"/>
              <w:right w:val="single" w:sz="4" w:space="0" w:color="auto"/>
            </w:tcBorders>
          </w:tcPr>
          <w:p w14:paraId="5800058B" w14:textId="77777777" w:rsidR="00D52640" w:rsidRPr="004D366D" w:rsidRDefault="00D52640" w:rsidP="00D52640">
            <w:pPr>
              <w:pStyle w:val="15"/>
            </w:pPr>
          </w:p>
        </w:tc>
        <w:tc>
          <w:tcPr>
            <w:tcW w:w="1254" w:type="pct"/>
            <w:tcBorders>
              <w:top w:val="single" w:sz="4" w:space="0" w:color="auto"/>
              <w:left w:val="single" w:sz="4" w:space="0" w:color="auto"/>
              <w:bottom w:val="single" w:sz="4" w:space="0" w:color="auto"/>
              <w:right w:val="single" w:sz="4" w:space="0" w:color="auto"/>
            </w:tcBorders>
          </w:tcPr>
          <w:p w14:paraId="13E18C73" w14:textId="77777777" w:rsidR="00D52640" w:rsidRPr="004D366D" w:rsidRDefault="00D52640" w:rsidP="00D52640">
            <w:pPr>
              <w:pStyle w:val="15"/>
            </w:pPr>
            <w:r w:rsidRPr="00031A47">
              <w:rPr>
                <w:rFonts w:hint="eastAsia"/>
              </w:rPr>
              <w:t>是</w:t>
            </w:r>
          </w:p>
        </w:tc>
      </w:tr>
      <w:tr w:rsidR="00D52640" w:rsidRPr="004D366D" w14:paraId="0F545781"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221CBBC4" w14:textId="77777777" w:rsidR="00D52640" w:rsidRDefault="00D52640" w:rsidP="00D52640">
            <w:pPr>
              <w:pStyle w:val="15"/>
            </w:pPr>
            <w:r>
              <w:t>sa_score</w:t>
            </w:r>
          </w:p>
        </w:tc>
        <w:tc>
          <w:tcPr>
            <w:tcW w:w="974" w:type="pct"/>
            <w:tcBorders>
              <w:top w:val="single" w:sz="4" w:space="0" w:color="auto"/>
              <w:left w:val="single" w:sz="4" w:space="0" w:color="auto"/>
              <w:bottom w:val="single" w:sz="4" w:space="0" w:color="auto"/>
              <w:right w:val="single" w:sz="4" w:space="0" w:color="auto"/>
            </w:tcBorders>
          </w:tcPr>
          <w:p w14:paraId="435C178F" w14:textId="77777777" w:rsidR="00D52640" w:rsidRDefault="00D52640" w:rsidP="00D52640">
            <w:pPr>
              <w:pStyle w:val="15"/>
            </w:pPr>
            <w:r>
              <w:t>自评得分</w:t>
            </w:r>
          </w:p>
        </w:tc>
        <w:tc>
          <w:tcPr>
            <w:tcW w:w="1253" w:type="pct"/>
            <w:tcBorders>
              <w:top w:val="single" w:sz="4" w:space="0" w:color="auto"/>
              <w:left w:val="single" w:sz="4" w:space="0" w:color="auto"/>
              <w:bottom w:val="single" w:sz="4" w:space="0" w:color="auto"/>
              <w:right w:val="single" w:sz="4" w:space="0" w:color="auto"/>
            </w:tcBorders>
          </w:tcPr>
          <w:p w14:paraId="3F009C1F" w14:textId="77777777" w:rsidR="00D52640" w:rsidRPr="004D366D" w:rsidRDefault="00D52640" w:rsidP="00D52640">
            <w:pPr>
              <w:pStyle w:val="15"/>
            </w:pPr>
          </w:p>
        </w:tc>
        <w:tc>
          <w:tcPr>
            <w:tcW w:w="1254" w:type="pct"/>
            <w:tcBorders>
              <w:top w:val="single" w:sz="4" w:space="0" w:color="auto"/>
              <w:left w:val="single" w:sz="4" w:space="0" w:color="auto"/>
              <w:bottom w:val="single" w:sz="4" w:space="0" w:color="auto"/>
              <w:right w:val="single" w:sz="4" w:space="0" w:color="auto"/>
            </w:tcBorders>
          </w:tcPr>
          <w:p w14:paraId="15721C91" w14:textId="77777777" w:rsidR="00D52640" w:rsidRPr="004D366D" w:rsidRDefault="00D52640" w:rsidP="00D52640">
            <w:pPr>
              <w:pStyle w:val="15"/>
            </w:pPr>
            <w:r w:rsidRPr="00031A47">
              <w:rPr>
                <w:rFonts w:hint="eastAsia"/>
              </w:rPr>
              <w:t>是</w:t>
            </w:r>
          </w:p>
        </w:tc>
      </w:tr>
      <w:tr w:rsidR="00D52640" w:rsidRPr="004D366D" w14:paraId="6AD9AAFF"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31AD9BC6" w14:textId="77777777" w:rsidR="00D52640" w:rsidRDefault="00D52640" w:rsidP="00D52640">
            <w:pPr>
              <w:pStyle w:val="15"/>
            </w:pPr>
            <w:r>
              <w:t>rate_level</w:t>
            </w:r>
          </w:p>
        </w:tc>
        <w:tc>
          <w:tcPr>
            <w:tcW w:w="974" w:type="pct"/>
            <w:tcBorders>
              <w:top w:val="single" w:sz="4" w:space="0" w:color="auto"/>
              <w:left w:val="single" w:sz="4" w:space="0" w:color="auto"/>
              <w:bottom w:val="single" w:sz="4" w:space="0" w:color="auto"/>
              <w:right w:val="single" w:sz="4" w:space="0" w:color="auto"/>
            </w:tcBorders>
          </w:tcPr>
          <w:p w14:paraId="6C3DBF56" w14:textId="77777777" w:rsidR="00D52640" w:rsidRDefault="00D52640" w:rsidP="00D52640">
            <w:pPr>
              <w:pStyle w:val="15"/>
            </w:pPr>
            <w:r>
              <w:t>评级等级</w:t>
            </w:r>
          </w:p>
        </w:tc>
        <w:tc>
          <w:tcPr>
            <w:tcW w:w="1253" w:type="pct"/>
            <w:tcBorders>
              <w:top w:val="single" w:sz="4" w:space="0" w:color="auto"/>
              <w:left w:val="single" w:sz="4" w:space="0" w:color="auto"/>
              <w:bottom w:val="single" w:sz="4" w:space="0" w:color="auto"/>
              <w:right w:val="single" w:sz="4" w:space="0" w:color="auto"/>
            </w:tcBorders>
          </w:tcPr>
          <w:p w14:paraId="17E2403A" w14:textId="77777777" w:rsidR="00D52640" w:rsidRPr="004D366D" w:rsidRDefault="00D52640" w:rsidP="00D52640">
            <w:pPr>
              <w:pStyle w:val="15"/>
            </w:pPr>
          </w:p>
        </w:tc>
        <w:tc>
          <w:tcPr>
            <w:tcW w:w="1254" w:type="pct"/>
            <w:tcBorders>
              <w:top w:val="single" w:sz="4" w:space="0" w:color="auto"/>
              <w:left w:val="single" w:sz="4" w:space="0" w:color="auto"/>
              <w:bottom w:val="single" w:sz="4" w:space="0" w:color="auto"/>
              <w:right w:val="single" w:sz="4" w:space="0" w:color="auto"/>
            </w:tcBorders>
          </w:tcPr>
          <w:p w14:paraId="5DC6BFD2" w14:textId="77777777" w:rsidR="00D52640" w:rsidRPr="004D366D" w:rsidRDefault="00D52640" w:rsidP="00D52640">
            <w:pPr>
              <w:pStyle w:val="15"/>
            </w:pPr>
          </w:p>
        </w:tc>
      </w:tr>
      <w:tr w:rsidR="00D52640" w:rsidRPr="004D366D" w14:paraId="2C1DF2AA"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3B81DC24" w14:textId="77777777" w:rsidR="00D52640" w:rsidRDefault="00D52640" w:rsidP="00D52640">
            <w:pPr>
              <w:pStyle w:val="15"/>
            </w:pPr>
            <w:r>
              <w:lastRenderedPageBreak/>
              <w:t>rate_score</w:t>
            </w:r>
          </w:p>
        </w:tc>
        <w:tc>
          <w:tcPr>
            <w:tcW w:w="974" w:type="pct"/>
            <w:tcBorders>
              <w:top w:val="single" w:sz="4" w:space="0" w:color="auto"/>
              <w:left w:val="single" w:sz="4" w:space="0" w:color="auto"/>
              <w:bottom w:val="single" w:sz="4" w:space="0" w:color="auto"/>
              <w:right w:val="single" w:sz="4" w:space="0" w:color="auto"/>
            </w:tcBorders>
          </w:tcPr>
          <w:p w14:paraId="7FE7334E" w14:textId="77777777" w:rsidR="00D52640" w:rsidRDefault="00D52640" w:rsidP="00D52640">
            <w:pPr>
              <w:pStyle w:val="15"/>
            </w:pPr>
            <w:r>
              <w:t>评级得分</w:t>
            </w:r>
          </w:p>
        </w:tc>
        <w:tc>
          <w:tcPr>
            <w:tcW w:w="1253" w:type="pct"/>
            <w:tcBorders>
              <w:top w:val="single" w:sz="4" w:space="0" w:color="auto"/>
              <w:left w:val="single" w:sz="4" w:space="0" w:color="auto"/>
              <w:bottom w:val="single" w:sz="4" w:space="0" w:color="auto"/>
              <w:right w:val="single" w:sz="4" w:space="0" w:color="auto"/>
            </w:tcBorders>
          </w:tcPr>
          <w:p w14:paraId="63A83C8E" w14:textId="77777777" w:rsidR="00D52640" w:rsidRPr="004D366D" w:rsidRDefault="00D52640" w:rsidP="00D52640">
            <w:pPr>
              <w:pStyle w:val="15"/>
            </w:pPr>
          </w:p>
        </w:tc>
        <w:tc>
          <w:tcPr>
            <w:tcW w:w="1254" w:type="pct"/>
            <w:tcBorders>
              <w:top w:val="single" w:sz="4" w:space="0" w:color="auto"/>
              <w:left w:val="single" w:sz="4" w:space="0" w:color="auto"/>
              <w:bottom w:val="single" w:sz="4" w:space="0" w:color="auto"/>
              <w:right w:val="single" w:sz="4" w:space="0" w:color="auto"/>
            </w:tcBorders>
          </w:tcPr>
          <w:p w14:paraId="4828124A" w14:textId="77777777" w:rsidR="00D52640" w:rsidRPr="004D366D" w:rsidRDefault="00D52640" w:rsidP="00D52640">
            <w:pPr>
              <w:pStyle w:val="15"/>
            </w:pPr>
            <w:r w:rsidRPr="00031A47">
              <w:rPr>
                <w:rFonts w:hint="eastAsia"/>
              </w:rPr>
              <w:t>是（复评阶段前不显示）</w:t>
            </w:r>
          </w:p>
        </w:tc>
      </w:tr>
      <w:tr w:rsidR="00D52640" w:rsidRPr="004D366D" w14:paraId="6C768649"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13F32A7E" w14:textId="77777777" w:rsidR="00D52640" w:rsidRDefault="00D52640" w:rsidP="00D52640">
            <w:pPr>
              <w:pStyle w:val="15"/>
            </w:pPr>
            <w:r>
              <w:t>rank_level</w:t>
            </w:r>
          </w:p>
        </w:tc>
        <w:tc>
          <w:tcPr>
            <w:tcW w:w="974" w:type="pct"/>
            <w:tcBorders>
              <w:top w:val="single" w:sz="4" w:space="0" w:color="auto"/>
              <w:left w:val="single" w:sz="4" w:space="0" w:color="auto"/>
              <w:bottom w:val="single" w:sz="4" w:space="0" w:color="auto"/>
              <w:right w:val="single" w:sz="4" w:space="0" w:color="auto"/>
            </w:tcBorders>
          </w:tcPr>
          <w:p w14:paraId="72B1E93B" w14:textId="77777777" w:rsidR="00D52640" w:rsidRDefault="00D52640" w:rsidP="00D52640">
            <w:pPr>
              <w:pStyle w:val="15"/>
            </w:pPr>
            <w:r>
              <w:t>定级等级</w:t>
            </w:r>
          </w:p>
        </w:tc>
        <w:tc>
          <w:tcPr>
            <w:tcW w:w="1253" w:type="pct"/>
            <w:tcBorders>
              <w:top w:val="single" w:sz="4" w:space="0" w:color="auto"/>
              <w:left w:val="single" w:sz="4" w:space="0" w:color="auto"/>
              <w:bottom w:val="single" w:sz="4" w:space="0" w:color="auto"/>
              <w:right w:val="single" w:sz="4" w:space="0" w:color="auto"/>
            </w:tcBorders>
          </w:tcPr>
          <w:p w14:paraId="2E4D64E3" w14:textId="77777777" w:rsidR="00D52640" w:rsidRPr="004D366D" w:rsidRDefault="00D52640" w:rsidP="00D52640">
            <w:pPr>
              <w:pStyle w:val="15"/>
            </w:pPr>
          </w:p>
        </w:tc>
        <w:tc>
          <w:tcPr>
            <w:tcW w:w="1254" w:type="pct"/>
            <w:tcBorders>
              <w:top w:val="single" w:sz="4" w:space="0" w:color="auto"/>
              <w:left w:val="single" w:sz="4" w:space="0" w:color="auto"/>
              <w:bottom w:val="single" w:sz="4" w:space="0" w:color="auto"/>
              <w:right w:val="single" w:sz="4" w:space="0" w:color="auto"/>
            </w:tcBorders>
          </w:tcPr>
          <w:p w14:paraId="6A241408" w14:textId="77777777" w:rsidR="00D52640" w:rsidRPr="004D366D" w:rsidRDefault="00D52640" w:rsidP="00D52640">
            <w:pPr>
              <w:pStyle w:val="15"/>
            </w:pPr>
          </w:p>
        </w:tc>
      </w:tr>
      <w:tr w:rsidR="00D52640" w:rsidRPr="004D366D" w14:paraId="35C67107"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1A0A9535" w14:textId="77777777" w:rsidR="00D52640" w:rsidRDefault="00D52640" w:rsidP="00D52640">
            <w:pPr>
              <w:pStyle w:val="15"/>
            </w:pPr>
            <w:r>
              <w:t>rank_reason</w:t>
            </w:r>
          </w:p>
        </w:tc>
        <w:tc>
          <w:tcPr>
            <w:tcW w:w="974" w:type="pct"/>
            <w:tcBorders>
              <w:top w:val="single" w:sz="4" w:space="0" w:color="auto"/>
              <w:left w:val="single" w:sz="4" w:space="0" w:color="auto"/>
              <w:bottom w:val="single" w:sz="4" w:space="0" w:color="auto"/>
              <w:right w:val="single" w:sz="4" w:space="0" w:color="auto"/>
            </w:tcBorders>
          </w:tcPr>
          <w:p w14:paraId="230AE14E" w14:textId="77777777" w:rsidR="00D52640" w:rsidRDefault="00D52640" w:rsidP="00D52640">
            <w:pPr>
              <w:pStyle w:val="15"/>
            </w:pPr>
            <w:r>
              <w:t>定级理由</w:t>
            </w:r>
          </w:p>
        </w:tc>
        <w:tc>
          <w:tcPr>
            <w:tcW w:w="1253" w:type="pct"/>
            <w:tcBorders>
              <w:top w:val="single" w:sz="4" w:space="0" w:color="auto"/>
              <w:left w:val="single" w:sz="4" w:space="0" w:color="auto"/>
              <w:bottom w:val="single" w:sz="4" w:space="0" w:color="auto"/>
              <w:right w:val="single" w:sz="4" w:space="0" w:color="auto"/>
            </w:tcBorders>
          </w:tcPr>
          <w:p w14:paraId="73723903" w14:textId="77777777" w:rsidR="00D52640" w:rsidRPr="004D366D" w:rsidRDefault="00D52640" w:rsidP="00D52640">
            <w:pPr>
              <w:pStyle w:val="15"/>
            </w:pPr>
          </w:p>
        </w:tc>
        <w:tc>
          <w:tcPr>
            <w:tcW w:w="1254" w:type="pct"/>
            <w:tcBorders>
              <w:top w:val="single" w:sz="4" w:space="0" w:color="auto"/>
              <w:left w:val="single" w:sz="4" w:space="0" w:color="auto"/>
              <w:bottom w:val="single" w:sz="4" w:space="0" w:color="auto"/>
              <w:right w:val="single" w:sz="4" w:space="0" w:color="auto"/>
            </w:tcBorders>
          </w:tcPr>
          <w:p w14:paraId="00021377" w14:textId="77777777" w:rsidR="00D52640" w:rsidRPr="004D366D" w:rsidRDefault="00D52640" w:rsidP="00D52640">
            <w:pPr>
              <w:pStyle w:val="15"/>
            </w:pPr>
            <w:r>
              <w:rPr>
                <w:rFonts w:hint="eastAsia"/>
              </w:rPr>
              <w:t>是</w:t>
            </w:r>
            <w:r w:rsidRPr="00031A47">
              <w:rPr>
                <w:rFonts w:hint="eastAsia"/>
                <w:lang w:eastAsia="zh-CN"/>
              </w:rPr>
              <w:t>（复评阶段前不显示）</w:t>
            </w:r>
          </w:p>
        </w:tc>
      </w:tr>
      <w:tr w:rsidR="00D52640" w:rsidRPr="004D366D" w14:paraId="008FBE49"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18EAFC73" w14:textId="77777777" w:rsidR="00D52640" w:rsidRDefault="00D52640" w:rsidP="00D52640">
            <w:pPr>
              <w:pStyle w:val="15"/>
            </w:pPr>
            <w:r>
              <w:t>Final</w:t>
            </w:r>
            <w:r>
              <w:rPr>
                <w:rFonts w:hint="eastAsia"/>
                <w:lang w:eastAsia="zh-CN"/>
              </w:rPr>
              <w:t>_level</w:t>
            </w:r>
          </w:p>
        </w:tc>
        <w:tc>
          <w:tcPr>
            <w:tcW w:w="974" w:type="pct"/>
            <w:tcBorders>
              <w:top w:val="single" w:sz="4" w:space="0" w:color="auto"/>
              <w:left w:val="single" w:sz="4" w:space="0" w:color="auto"/>
              <w:bottom w:val="single" w:sz="4" w:space="0" w:color="auto"/>
              <w:right w:val="single" w:sz="4" w:space="0" w:color="auto"/>
            </w:tcBorders>
          </w:tcPr>
          <w:p w14:paraId="09E398A1" w14:textId="77777777" w:rsidR="00D52640" w:rsidRDefault="00D52640" w:rsidP="00D52640">
            <w:pPr>
              <w:pStyle w:val="15"/>
              <w:rPr>
                <w:lang w:eastAsia="zh-CN"/>
              </w:rPr>
            </w:pPr>
            <w:r>
              <w:rPr>
                <w:rFonts w:hint="eastAsia"/>
                <w:lang w:eastAsia="zh-CN"/>
              </w:rPr>
              <w:t>最终等级</w:t>
            </w:r>
          </w:p>
        </w:tc>
        <w:tc>
          <w:tcPr>
            <w:tcW w:w="1253" w:type="pct"/>
            <w:tcBorders>
              <w:top w:val="single" w:sz="4" w:space="0" w:color="auto"/>
              <w:left w:val="single" w:sz="4" w:space="0" w:color="auto"/>
              <w:bottom w:val="single" w:sz="4" w:space="0" w:color="auto"/>
              <w:right w:val="single" w:sz="4" w:space="0" w:color="auto"/>
            </w:tcBorders>
          </w:tcPr>
          <w:p w14:paraId="7B630B96" w14:textId="77777777" w:rsidR="00D52640" w:rsidRPr="004D366D" w:rsidRDefault="00D52640" w:rsidP="00D52640">
            <w:pPr>
              <w:pStyle w:val="15"/>
            </w:pPr>
          </w:p>
        </w:tc>
        <w:tc>
          <w:tcPr>
            <w:tcW w:w="1254" w:type="pct"/>
            <w:tcBorders>
              <w:top w:val="single" w:sz="4" w:space="0" w:color="auto"/>
              <w:left w:val="single" w:sz="4" w:space="0" w:color="auto"/>
              <w:bottom w:val="single" w:sz="4" w:space="0" w:color="auto"/>
              <w:right w:val="single" w:sz="4" w:space="0" w:color="auto"/>
            </w:tcBorders>
          </w:tcPr>
          <w:p w14:paraId="21C0750D" w14:textId="77777777" w:rsidR="00D52640" w:rsidRDefault="00D52640" w:rsidP="00D52640">
            <w:pPr>
              <w:pStyle w:val="15"/>
            </w:pPr>
            <w:r w:rsidRPr="00D45540">
              <w:rPr>
                <w:rFonts w:hint="eastAsia"/>
              </w:rPr>
              <w:t>是</w:t>
            </w:r>
          </w:p>
        </w:tc>
      </w:tr>
      <w:tr w:rsidR="00D52640" w:rsidRPr="004D366D" w14:paraId="419CCEE6"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2583A966" w14:textId="77777777" w:rsidR="00D52640" w:rsidRDefault="00D52640" w:rsidP="00D52640">
            <w:pPr>
              <w:pStyle w:val="15"/>
            </w:pPr>
            <w:r>
              <w:t>is_opposition</w:t>
            </w:r>
          </w:p>
        </w:tc>
        <w:tc>
          <w:tcPr>
            <w:tcW w:w="974" w:type="pct"/>
            <w:tcBorders>
              <w:top w:val="single" w:sz="4" w:space="0" w:color="auto"/>
              <w:left w:val="single" w:sz="4" w:space="0" w:color="auto"/>
              <w:bottom w:val="single" w:sz="4" w:space="0" w:color="auto"/>
              <w:right w:val="single" w:sz="4" w:space="0" w:color="auto"/>
            </w:tcBorders>
          </w:tcPr>
          <w:p w14:paraId="47066E58" w14:textId="77777777" w:rsidR="00D52640" w:rsidRDefault="00D52640" w:rsidP="00D52640">
            <w:pPr>
              <w:pStyle w:val="15"/>
            </w:pPr>
            <w:r>
              <w:t>是否有异议</w:t>
            </w:r>
          </w:p>
        </w:tc>
        <w:tc>
          <w:tcPr>
            <w:tcW w:w="1253" w:type="pct"/>
            <w:tcBorders>
              <w:top w:val="single" w:sz="4" w:space="0" w:color="auto"/>
              <w:left w:val="single" w:sz="4" w:space="0" w:color="auto"/>
              <w:bottom w:val="single" w:sz="4" w:space="0" w:color="auto"/>
              <w:right w:val="single" w:sz="4" w:space="0" w:color="auto"/>
            </w:tcBorders>
          </w:tcPr>
          <w:p w14:paraId="5CC40577" w14:textId="77777777" w:rsidR="00D52640" w:rsidRPr="004D366D" w:rsidRDefault="00D52640" w:rsidP="00D52640">
            <w:pPr>
              <w:pStyle w:val="15"/>
            </w:pPr>
          </w:p>
        </w:tc>
        <w:tc>
          <w:tcPr>
            <w:tcW w:w="1254" w:type="pct"/>
            <w:tcBorders>
              <w:top w:val="single" w:sz="4" w:space="0" w:color="auto"/>
              <w:left w:val="single" w:sz="4" w:space="0" w:color="auto"/>
              <w:bottom w:val="single" w:sz="4" w:space="0" w:color="auto"/>
              <w:right w:val="single" w:sz="4" w:space="0" w:color="auto"/>
            </w:tcBorders>
          </w:tcPr>
          <w:p w14:paraId="67128024" w14:textId="77777777" w:rsidR="00D52640" w:rsidRPr="004D366D" w:rsidRDefault="00D52640" w:rsidP="00D52640">
            <w:pPr>
              <w:pStyle w:val="15"/>
            </w:pPr>
            <w:r>
              <w:rPr>
                <w:rFonts w:hint="eastAsia"/>
              </w:rPr>
              <w:t>否</w:t>
            </w:r>
          </w:p>
        </w:tc>
      </w:tr>
      <w:tr w:rsidR="00D52640" w:rsidRPr="004D366D" w14:paraId="17A1CF70"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37BA1C28" w14:textId="77777777" w:rsidR="00D52640" w:rsidRDefault="00D52640" w:rsidP="00D52640">
            <w:pPr>
              <w:pStyle w:val="15"/>
            </w:pPr>
            <w:r>
              <w:t>opinion_book</w:t>
            </w:r>
          </w:p>
        </w:tc>
        <w:tc>
          <w:tcPr>
            <w:tcW w:w="974" w:type="pct"/>
            <w:tcBorders>
              <w:top w:val="single" w:sz="4" w:space="0" w:color="auto"/>
              <w:left w:val="single" w:sz="4" w:space="0" w:color="auto"/>
              <w:bottom w:val="single" w:sz="4" w:space="0" w:color="auto"/>
              <w:right w:val="single" w:sz="4" w:space="0" w:color="auto"/>
            </w:tcBorders>
          </w:tcPr>
          <w:p w14:paraId="79D6F2C2" w14:textId="77777777" w:rsidR="00D52640" w:rsidRDefault="00D52640" w:rsidP="00D52640">
            <w:pPr>
              <w:pStyle w:val="15"/>
            </w:pPr>
            <w:r>
              <w:t>监管意见书</w:t>
            </w:r>
          </w:p>
        </w:tc>
        <w:tc>
          <w:tcPr>
            <w:tcW w:w="1253" w:type="pct"/>
            <w:tcBorders>
              <w:top w:val="single" w:sz="4" w:space="0" w:color="auto"/>
              <w:left w:val="single" w:sz="4" w:space="0" w:color="auto"/>
              <w:bottom w:val="single" w:sz="4" w:space="0" w:color="auto"/>
              <w:right w:val="single" w:sz="4" w:space="0" w:color="auto"/>
            </w:tcBorders>
          </w:tcPr>
          <w:p w14:paraId="462C0093" w14:textId="77777777" w:rsidR="00D52640" w:rsidRPr="004D366D" w:rsidRDefault="00D52640" w:rsidP="00D52640">
            <w:pPr>
              <w:pStyle w:val="15"/>
            </w:pPr>
          </w:p>
        </w:tc>
        <w:tc>
          <w:tcPr>
            <w:tcW w:w="1254" w:type="pct"/>
            <w:tcBorders>
              <w:top w:val="single" w:sz="4" w:space="0" w:color="auto"/>
              <w:left w:val="single" w:sz="4" w:space="0" w:color="auto"/>
              <w:bottom w:val="single" w:sz="4" w:space="0" w:color="auto"/>
              <w:right w:val="single" w:sz="4" w:space="0" w:color="auto"/>
            </w:tcBorders>
          </w:tcPr>
          <w:p w14:paraId="211EEA3C" w14:textId="77777777" w:rsidR="00D52640" w:rsidRPr="004D366D" w:rsidRDefault="00D52640" w:rsidP="00D52640">
            <w:pPr>
              <w:pStyle w:val="15"/>
            </w:pPr>
            <w:r>
              <w:rPr>
                <w:rFonts w:hint="eastAsia"/>
              </w:rPr>
              <w:t>是</w:t>
            </w:r>
          </w:p>
        </w:tc>
      </w:tr>
      <w:tr w:rsidR="00D52640" w:rsidRPr="004D366D" w14:paraId="0C9F5408" w14:textId="77777777" w:rsidTr="00D52640">
        <w:trPr>
          <w:jc w:val="center"/>
        </w:trPr>
        <w:tc>
          <w:tcPr>
            <w:tcW w:w="1519" w:type="pct"/>
            <w:tcBorders>
              <w:top w:val="single" w:sz="4" w:space="0" w:color="auto"/>
              <w:left w:val="single" w:sz="4" w:space="0" w:color="auto"/>
              <w:bottom w:val="single" w:sz="4" w:space="0" w:color="auto"/>
              <w:right w:val="single" w:sz="4" w:space="0" w:color="auto"/>
            </w:tcBorders>
          </w:tcPr>
          <w:p w14:paraId="359FAA25" w14:textId="77777777" w:rsidR="00D52640" w:rsidRDefault="00D52640" w:rsidP="00D52640">
            <w:pPr>
              <w:pStyle w:val="15"/>
            </w:pPr>
            <w:r>
              <w:t>rectification_report</w:t>
            </w:r>
          </w:p>
        </w:tc>
        <w:tc>
          <w:tcPr>
            <w:tcW w:w="974" w:type="pct"/>
            <w:tcBorders>
              <w:top w:val="single" w:sz="4" w:space="0" w:color="auto"/>
              <w:left w:val="single" w:sz="4" w:space="0" w:color="auto"/>
              <w:bottom w:val="single" w:sz="4" w:space="0" w:color="auto"/>
              <w:right w:val="single" w:sz="4" w:space="0" w:color="auto"/>
            </w:tcBorders>
          </w:tcPr>
          <w:p w14:paraId="494F1898" w14:textId="77777777" w:rsidR="00D52640" w:rsidRDefault="00D52640" w:rsidP="00D52640">
            <w:pPr>
              <w:pStyle w:val="15"/>
            </w:pPr>
            <w:r>
              <w:t>整改报告</w:t>
            </w:r>
          </w:p>
        </w:tc>
        <w:tc>
          <w:tcPr>
            <w:tcW w:w="1253" w:type="pct"/>
            <w:tcBorders>
              <w:top w:val="single" w:sz="4" w:space="0" w:color="auto"/>
              <w:left w:val="single" w:sz="4" w:space="0" w:color="auto"/>
              <w:bottom w:val="single" w:sz="4" w:space="0" w:color="auto"/>
              <w:right w:val="single" w:sz="4" w:space="0" w:color="auto"/>
            </w:tcBorders>
          </w:tcPr>
          <w:p w14:paraId="7A6F602C" w14:textId="77777777" w:rsidR="00D52640" w:rsidRPr="004D366D" w:rsidRDefault="00D52640" w:rsidP="00D52640">
            <w:pPr>
              <w:pStyle w:val="15"/>
            </w:pPr>
          </w:p>
        </w:tc>
        <w:tc>
          <w:tcPr>
            <w:tcW w:w="1254" w:type="pct"/>
            <w:tcBorders>
              <w:top w:val="single" w:sz="4" w:space="0" w:color="auto"/>
              <w:left w:val="single" w:sz="4" w:space="0" w:color="auto"/>
              <w:bottom w:val="single" w:sz="4" w:space="0" w:color="auto"/>
              <w:right w:val="single" w:sz="4" w:space="0" w:color="auto"/>
            </w:tcBorders>
          </w:tcPr>
          <w:p w14:paraId="1DC979D6" w14:textId="77777777" w:rsidR="00D52640" w:rsidRPr="004D366D" w:rsidRDefault="00D52640" w:rsidP="00D52640">
            <w:pPr>
              <w:pStyle w:val="15"/>
            </w:pPr>
            <w:r>
              <w:rPr>
                <w:rFonts w:hint="eastAsia"/>
              </w:rPr>
              <w:t>是</w:t>
            </w:r>
          </w:p>
        </w:tc>
      </w:tr>
    </w:tbl>
    <w:p w14:paraId="576762E3" w14:textId="77777777" w:rsidR="00D52640" w:rsidRDefault="00D52640" w:rsidP="00D52640"/>
    <w:p w14:paraId="34499035" w14:textId="77777777" w:rsidR="00D52640" w:rsidRDefault="00D52640" w:rsidP="00D52640">
      <w:pPr>
        <w:pStyle w:val="4"/>
      </w:pPr>
      <w:r>
        <w:rPr>
          <w:rFonts w:hint="eastAsia"/>
        </w:rPr>
        <w:t>机构评级明细表（</w:t>
      </w:r>
      <w:r w:rsidRPr="001B5029">
        <w:t>ORG_RATE</w:t>
      </w:r>
      <w:r>
        <w:t>_DETAIL</w:t>
      </w:r>
      <w:r>
        <w:rPr>
          <w:rFonts w:hint="eastAsia"/>
        </w:rPr>
        <w:t>）</w:t>
      </w:r>
    </w:p>
    <w:tbl>
      <w:tblPr>
        <w:tblW w:w="5000" w:type="pct"/>
        <w:tblCellMar>
          <w:left w:w="113" w:type="dxa"/>
          <w:right w:w="113" w:type="dxa"/>
        </w:tblCellMar>
        <w:tblLook w:val="0000" w:firstRow="0" w:lastRow="0" w:firstColumn="0" w:lastColumn="0" w:noHBand="0" w:noVBand="0"/>
      </w:tblPr>
      <w:tblGrid>
        <w:gridCol w:w="2470"/>
        <w:gridCol w:w="2424"/>
        <w:gridCol w:w="2424"/>
        <w:gridCol w:w="2418"/>
      </w:tblGrid>
      <w:tr w:rsidR="00D52640" w:rsidRPr="00CF1859" w14:paraId="00209924" w14:textId="77777777" w:rsidTr="00D52640">
        <w:tc>
          <w:tcPr>
            <w:tcW w:w="1268" w:type="pct"/>
            <w:tcBorders>
              <w:top w:val="single" w:sz="4" w:space="0" w:color="auto"/>
              <w:left w:val="single" w:sz="4" w:space="0" w:color="auto"/>
              <w:bottom w:val="single" w:sz="4" w:space="0" w:color="auto"/>
              <w:right w:val="single" w:sz="4" w:space="0" w:color="auto"/>
            </w:tcBorders>
          </w:tcPr>
          <w:p w14:paraId="052E10C2" w14:textId="77777777" w:rsidR="00D52640" w:rsidRPr="00CF1859" w:rsidRDefault="00D52640" w:rsidP="00A81C87">
            <w:pPr>
              <w:pStyle w:val="15"/>
              <w:rPr>
                <w:rFonts w:eastAsia="宋体"/>
              </w:rPr>
            </w:pPr>
            <w:r w:rsidRPr="004D6363">
              <w:rPr>
                <w:rFonts w:hint="eastAsia"/>
              </w:rPr>
              <w:t>字段名</w:t>
            </w:r>
          </w:p>
        </w:tc>
        <w:tc>
          <w:tcPr>
            <w:tcW w:w="1245" w:type="pct"/>
            <w:tcBorders>
              <w:top w:val="single" w:sz="4" w:space="0" w:color="auto"/>
              <w:left w:val="single" w:sz="4" w:space="0" w:color="auto"/>
              <w:bottom w:val="single" w:sz="4" w:space="0" w:color="auto"/>
              <w:right w:val="single" w:sz="4" w:space="0" w:color="auto"/>
            </w:tcBorders>
          </w:tcPr>
          <w:p w14:paraId="53458B3D" w14:textId="77777777" w:rsidR="00D52640" w:rsidRPr="00CF1859" w:rsidRDefault="00D52640" w:rsidP="00A81C87">
            <w:pPr>
              <w:pStyle w:val="15"/>
              <w:rPr>
                <w:rFonts w:eastAsia="宋体"/>
              </w:rPr>
            </w:pPr>
            <w:r w:rsidRPr="004D6363">
              <w:rPr>
                <w:rFonts w:hint="eastAsia"/>
              </w:rPr>
              <w:t>说明</w:t>
            </w:r>
          </w:p>
        </w:tc>
        <w:tc>
          <w:tcPr>
            <w:tcW w:w="1245" w:type="pct"/>
            <w:tcBorders>
              <w:top w:val="single" w:sz="4" w:space="0" w:color="auto"/>
              <w:left w:val="single" w:sz="4" w:space="0" w:color="auto"/>
              <w:bottom w:val="single" w:sz="4" w:space="0" w:color="auto"/>
              <w:right w:val="single" w:sz="4" w:space="0" w:color="auto"/>
            </w:tcBorders>
          </w:tcPr>
          <w:p w14:paraId="2DFB75CF" w14:textId="77777777" w:rsidR="00D52640" w:rsidRPr="004D6363" w:rsidRDefault="00D52640" w:rsidP="00A81C87">
            <w:pPr>
              <w:pStyle w:val="15"/>
            </w:pPr>
            <w:r w:rsidRPr="0075157D">
              <w:rPr>
                <w:rFonts w:hint="eastAsia"/>
              </w:rPr>
              <w:t>明细界面是否显示</w:t>
            </w:r>
          </w:p>
        </w:tc>
        <w:tc>
          <w:tcPr>
            <w:tcW w:w="1242" w:type="pct"/>
            <w:tcBorders>
              <w:top w:val="single" w:sz="4" w:space="0" w:color="auto"/>
              <w:left w:val="single" w:sz="4" w:space="0" w:color="auto"/>
              <w:bottom w:val="single" w:sz="4" w:space="0" w:color="auto"/>
              <w:right w:val="single" w:sz="4" w:space="0" w:color="auto"/>
            </w:tcBorders>
          </w:tcPr>
          <w:p w14:paraId="22E34717" w14:textId="77777777" w:rsidR="00D52640" w:rsidRDefault="00D52640" w:rsidP="00A81C87">
            <w:pPr>
              <w:pStyle w:val="15"/>
            </w:pPr>
            <w:r>
              <w:rPr>
                <w:rFonts w:hint="eastAsia"/>
              </w:rPr>
              <w:t>自评时是否显示字段</w:t>
            </w:r>
          </w:p>
        </w:tc>
      </w:tr>
      <w:tr w:rsidR="00D52640" w:rsidRPr="00CF1859" w14:paraId="083840DD" w14:textId="77777777" w:rsidTr="00D52640">
        <w:tc>
          <w:tcPr>
            <w:tcW w:w="1268" w:type="pct"/>
            <w:tcBorders>
              <w:top w:val="single" w:sz="4" w:space="0" w:color="auto"/>
              <w:left w:val="single" w:sz="4" w:space="0" w:color="auto"/>
              <w:bottom w:val="single" w:sz="4" w:space="0" w:color="auto"/>
              <w:right w:val="single" w:sz="4" w:space="0" w:color="auto"/>
            </w:tcBorders>
          </w:tcPr>
          <w:p w14:paraId="7D9F9845" w14:textId="77777777" w:rsidR="00D52640" w:rsidRPr="00CF1859" w:rsidRDefault="00D52640" w:rsidP="00A81C87">
            <w:pPr>
              <w:pStyle w:val="15"/>
              <w:rPr>
                <w:rFonts w:eastAsia="宋体"/>
              </w:rPr>
            </w:pPr>
            <w:r w:rsidRPr="00CF1859">
              <w:rPr>
                <w:rFonts w:eastAsia="宋体"/>
              </w:rPr>
              <w:t>id</w:t>
            </w:r>
          </w:p>
        </w:tc>
        <w:tc>
          <w:tcPr>
            <w:tcW w:w="1245" w:type="pct"/>
            <w:tcBorders>
              <w:top w:val="single" w:sz="4" w:space="0" w:color="auto"/>
              <w:left w:val="single" w:sz="4" w:space="0" w:color="auto"/>
              <w:bottom w:val="single" w:sz="4" w:space="0" w:color="auto"/>
              <w:right w:val="single" w:sz="4" w:space="0" w:color="auto"/>
            </w:tcBorders>
          </w:tcPr>
          <w:p w14:paraId="6EA196FC" w14:textId="77777777" w:rsidR="00D52640" w:rsidRPr="00CF1859" w:rsidRDefault="00D52640" w:rsidP="00A81C87">
            <w:pPr>
              <w:pStyle w:val="15"/>
              <w:rPr>
                <w:rFonts w:eastAsia="宋体"/>
              </w:rPr>
            </w:pPr>
            <w:r w:rsidRPr="00CF1859">
              <w:rPr>
                <w:rFonts w:eastAsia="宋体"/>
              </w:rPr>
              <w:t>id</w:t>
            </w:r>
          </w:p>
        </w:tc>
        <w:tc>
          <w:tcPr>
            <w:tcW w:w="1245" w:type="pct"/>
            <w:tcBorders>
              <w:top w:val="single" w:sz="4" w:space="0" w:color="auto"/>
              <w:left w:val="single" w:sz="4" w:space="0" w:color="auto"/>
              <w:bottom w:val="single" w:sz="4" w:space="0" w:color="auto"/>
              <w:right w:val="single" w:sz="4" w:space="0" w:color="auto"/>
            </w:tcBorders>
          </w:tcPr>
          <w:p w14:paraId="482A3CCE" w14:textId="77777777" w:rsidR="00D52640" w:rsidRPr="00CF1859" w:rsidRDefault="00D52640" w:rsidP="00A81C87">
            <w:pPr>
              <w:pStyle w:val="15"/>
              <w:rPr>
                <w:rFonts w:eastAsia="宋体"/>
              </w:rPr>
            </w:pPr>
          </w:p>
        </w:tc>
        <w:tc>
          <w:tcPr>
            <w:tcW w:w="1242" w:type="pct"/>
            <w:tcBorders>
              <w:top w:val="single" w:sz="4" w:space="0" w:color="auto"/>
              <w:left w:val="single" w:sz="4" w:space="0" w:color="auto"/>
              <w:bottom w:val="single" w:sz="4" w:space="0" w:color="auto"/>
              <w:right w:val="single" w:sz="4" w:space="0" w:color="auto"/>
            </w:tcBorders>
          </w:tcPr>
          <w:p w14:paraId="176B7D09" w14:textId="77777777" w:rsidR="00D52640" w:rsidRPr="00CF1859" w:rsidRDefault="00D52640" w:rsidP="00A81C87">
            <w:pPr>
              <w:pStyle w:val="15"/>
              <w:rPr>
                <w:rFonts w:eastAsia="宋体"/>
              </w:rPr>
            </w:pPr>
            <w:r>
              <w:rPr>
                <w:rFonts w:eastAsia="宋体"/>
              </w:rPr>
              <w:t>是</w:t>
            </w:r>
          </w:p>
        </w:tc>
      </w:tr>
      <w:tr w:rsidR="00D52640" w:rsidRPr="00CF1859" w14:paraId="43C0BA43" w14:textId="77777777" w:rsidTr="00D52640">
        <w:tc>
          <w:tcPr>
            <w:tcW w:w="1268" w:type="pct"/>
            <w:tcBorders>
              <w:top w:val="single" w:sz="4" w:space="0" w:color="auto"/>
              <w:left w:val="single" w:sz="4" w:space="0" w:color="auto"/>
              <w:bottom w:val="single" w:sz="4" w:space="0" w:color="auto"/>
              <w:right w:val="single" w:sz="4" w:space="0" w:color="auto"/>
            </w:tcBorders>
          </w:tcPr>
          <w:p w14:paraId="711D064B" w14:textId="77777777" w:rsidR="00D52640" w:rsidRPr="00CF1859" w:rsidRDefault="00D52640" w:rsidP="00A81C87">
            <w:pPr>
              <w:pStyle w:val="15"/>
              <w:rPr>
                <w:rFonts w:eastAsia="宋体"/>
              </w:rPr>
            </w:pPr>
            <w:r w:rsidRPr="00CF1859">
              <w:rPr>
                <w:rFonts w:eastAsia="宋体"/>
              </w:rPr>
              <w:t>rate_id</w:t>
            </w:r>
          </w:p>
        </w:tc>
        <w:tc>
          <w:tcPr>
            <w:tcW w:w="1245" w:type="pct"/>
            <w:tcBorders>
              <w:top w:val="single" w:sz="4" w:space="0" w:color="auto"/>
              <w:left w:val="single" w:sz="4" w:space="0" w:color="auto"/>
              <w:bottom w:val="single" w:sz="4" w:space="0" w:color="auto"/>
              <w:right w:val="single" w:sz="4" w:space="0" w:color="auto"/>
            </w:tcBorders>
          </w:tcPr>
          <w:p w14:paraId="01876B4D" w14:textId="77777777" w:rsidR="00D52640" w:rsidRPr="00CF1859" w:rsidRDefault="00D52640" w:rsidP="00A81C87">
            <w:pPr>
              <w:pStyle w:val="15"/>
              <w:rPr>
                <w:rFonts w:eastAsia="宋体"/>
              </w:rPr>
            </w:pPr>
            <w:r w:rsidRPr="00CF1859">
              <w:rPr>
                <w:rFonts w:eastAsia="宋体"/>
              </w:rPr>
              <w:t>指标</w:t>
            </w:r>
            <w:r w:rsidRPr="00CF1859">
              <w:rPr>
                <w:rFonts w:eastAsia="宋体"/>
              </w:rPr>
              <w:t>id</w:t>
            </w:r>
          </w:p>
        </w:tc>
        <w:tc>
          <w:tcPr>
            <w:tcW w:w="1245" w:type="pct"/>
            <w:tcBorders>
              <w:top w:val="single" w:sz="4" w:space="0" w:color="auto"/>
              <w:left w:val="single" w:sz="4" w:space="0" w:color="auto"/>
              <w:bottom w:val="single" w:sz="4" w:space="0" w:color="auto"/>
              <w:right w:val="single" w:sz="4" w:space="0" w:color="auto"/>
            </w:tcBorders>
          </w:tcPr>
          <w:p w14:paraId="432C2CC8" w14:textId="77777777" w:rsidR="00D52640" w:rsidRPr="00CF1859" w:rsidRDefault="00D52640" w:rsidP="00A81C87">
            <w:pPr>
              <w:pStyle w:val="15"/>
              <w:rPr>
                <w:rFonts w:eastAsia="宋体"/>
              </w:rPr>
            </w:pPr>
            <w:r w:rsidRPr="00243B83">
              <w:rPr>
                <w:rFonts w:eastAsia="宋体" w:hint="eastAsia"/>
              </w:rPr>
              <w:t>按一级指标类，显示指标信息。</w:t>
            </w:r>
          </w:p>
        </w:tc>
        <w:tc>
          <w:tcPr>
            <w:tcW w:w="1242" w:type="pct"/>
            <w:tcBorders>
              <w:top w:val="single" w:sz="4" w:space="0" w:color="auto"/>
              <w:left w:val="single" w:sz="4" w:space="0" w:color="auto"/>
              <w:bottom w:val="single" w:sz="4" w:space="0" w:color="auto"/>
              <w:right w:val="single" w:sz="4" w:space="0" w:color="auto"/>
            </w:tcBorders>
          </w:tcPr>
          <w:p w14:paraId="10BEDD43" w14:textId="77777777" w:rsidR="00D52640" w:rsidRDefault="00D52640" w:rsidP="00A81C87">
            <w:pPr>
              <w:pStyle w:val="15"/>
              <w:rPr>
                <w:rFonts w:eastAsia="宋体"/>
                <w:lang w:eastAsia="zh-CN"/>
              </w:rPr>
            </w:pPr>
            <w:r w:rsidRPr="00243B83">
              <w:rPr>
                <w:rFonts w:eastAsia="宋体" w:hint="eastAsia"/>
                <w:lang w:eastAsia="zh-CN"/>
              </w:rPr>
              <w:t>按一级指标类，显示指标信息。</w:t>
            </w:r>
          </w:p>
        </w:tc>
      </w:tr>
      <w:tr w:rsidR="00D52640" w:rsidRPr="00CF1859" w14:paraId="3B47F9B4" w14:textId="77777777" w:rsidTr="00D52640">
        <w:tc>
          <w:tcPr>
            <w:tcW w:w="1268" w:type="pct"/>
            <w:tcBorders>
              <w:top w:val="single" w:sz="4" w:space="0" w:color="auto"/>
              <w:left w:val="single" w:sz="4" w:space="0" w:color="auto"/>
              <w:bottom w:val="single" w:sz="4" w:space="0" w:color="auto"/>
              <w:right w:val="single" w:sz="4" w:space="0" w:color="auto"/>
            </w:tcBorders>
          </w:tcPr>
          <w:p w14:paraId="53B67D4C" w14:textId="77777777" w:rsidR="00D52640" w:rsidRPr="00CF1859" w:rsidRDefault="00D52640" w:rsidP="00A81C87">
            <w:pPr>
              <w:pStyle w:val="15"/>
              <w:rPr>
                <w:rFonts w:eastAsia="宋体"/>
              </w:rPr>
            </w:pPr>
            <w:r w:rsidRPr="00CF1859">
              <w:rPr>
                <w:rFonts w:eastAsia="宋体"/>
              </w:rPr>
              <w:t>org_id</w:t>
            </w:r>
          </w:p>
        </w:tc>
        <w:tc>
          <w:tcPr>
            <w:tcW w:w="1245" w:type="pct"/>
            <w:tcBorders>
              <w:top w:val="single" w:sz="4" w:space="0" w:color="auto"/>
              <w:left w:val="single" w:sz="4" w:space="0" w:color="auto"/>
              <w:bottom w:val="single" w:sz="4" w:space="0" w:color="auto"/>
              <w:right w:val="single" w:sz="4" w:space="0" w:color="auto"/>
            </w:tcBorders>
          </w:tcPr>
          <w:p w14:paraId="1AF1A819" w14:textId="77777777" w:rsidR="00D52640" w:rsidRPr="00CF1859" w:rsidRDefault="00D52640" w:rsidP="00A81C87">
            <w:pPr>
              <w:pStyle w:val="15"/>
              <w:rPr>
                <w:rFonts w:eastAsia="宋体"/>
              </w:rPr>
            </w:pPr>
            <w:r w:rsidRPr="00CF1859">
              <w:rPr>
                <w:rFonts w:eastAsia="宋体"/>
              </w:rPr>
              <w:t>机构</w:t>
            </w:r>
            <w:r w:rsidRPr="00CF1859">
              <w:rPr>
                <w:rFonts w:eastAsia="宋体"/>
              </w:rPr>
              <w:t>id</w:t>
            </w:r>
          </w:p>
        </w:tc>
        <w:tc>
          <w:tcPr>
            <w:tcW w:w="1245" w:type="pct"/>
            <w:tcBorders>
              <w:top w:val="single" w:sz="4" w:space="0" w:color="auto"/>
              <w:left w:val="single" w:sz="4" w:space="0" w:color="auto"/>
              <w:bottom w:val="single" w:sz="4" w:space="0" w:color="auto"/>
              <w:right w:val="single" w:sz="4" w:space="0" w:color="auto"/>
            </w:tcBorders>
          </w:tcPr>
          <w:p w14:paraId="43CA989B" w14:textId="77777777" w:rsidR="00D52640" w:rsidRPr="00CF1859" w:rsidRDefault="00D52640" w:rsidP="00A81C87">
            <w:pPr>
              <w:pStyle w:val="15"/>
              <w:rPr>
                <w:rFonts w:eastAsia="宋体"/>
              </w:rPr>
            </w:pPr>
            <w:r>
              <w:rPr>
                <w:rFonts w:eastAsia="宋体"/>
              </w:rPr>
              <w:t>显示机构名称</w:t>
            </w:r>
            <w:r>
              <w:rPr>
                <w:rFonts w:eastAsia="宋体" w:hint="eastAsia"/>
                <w:lang w:eastAsia="zh-CN"/>
              </w:rPr>
              <w:t>，</w:t>
            </w:r>
            <w:r w:rsidRPr="0097330A">
              <w:rPr>
                <w:rFonts w:eastAsia="宋体" w:hint="eastAsia"/>
              </w:rPr>
              <w:t>表格外</w:t>
            </w:r>
            <w:r>
              <w:rPr>
                <w:rFonts w:eastAsia="宋体" w:hint="eastAsia"/>
                <w:lang w:eastAsia="zh-CN"/>
              </w:rPr>
              <w:t>。</w:t>
            </w:r>
          </w:p>
        </w:tc>
        <w:tc>
          <w:tcPr>
            <w:tcW w:w="1242" w:type="pct"/>
            <w:tcBorders>
              <w:top w:val="single" w:sz="4" w:space="0" w:color="auto"/>
              <w:left w:val="single" w:sz="4" w:space="0" w:color="auto"/>
              <w:bottom w:val="single" w:sz="4" w:space="0" w:color="auto"/>
              <w:right w:val="single" w:sz="4" w:space="0" w:color="auto"/>
            </w:tcBorders>
          </w:tcPr>
          <w:p w14:paraId="4E4D3DC3" w14:textId="77777777" w:rsidR="00D52640" w:rsidRDefault="00D52640" w:rsidP="00A81C87">
            <w:pPr>
              <w:pStyle w:val="15"/>
              <w:rPr>
                <w:rFonts w:eastAsia="宋体"/>
              </w:rPr>
            </w:pPr>
            <w:r w:rsidRPr="00A0350C">
              <w:rPr>
                <w:rFonts w:eastAsia="宋体" w:hint="eastAsia"/>
              </w:rPr>
              <w:t>显示机构名称，表格外。</w:t>
            </w:r>
          </w:p>
        </w:tc>
      </w:tr>
      <w:tr w:rsidR="00D52640" w:rsidRPr="00CF1859" w14:paraId="32715F24" w14:textId="77777777" w:rsidTr="00D52640">
        <w:tc>
          <w:tcPr>
            <w:tcW w:w="1268" w:type="pct"/>
            <w:tcBorders>
              <w:top w:val="single" w:sz="4" w:space="0" w:color="auto"/>
              <w:left w:val="single" w:sz="4" w:space="0" w:color="auto"/>
              <w:bottom w:val="single" w:sz="4" w:space="0" w:color="auto"/>
              <w:right w:val="single" w:sz="4" w:space="0" w:color="auto"/>
            </w:tcBorders>
          </w:tcPr>
          <w:p w14:paraId="53434169" w14:textId="77777777" w:rsidR="00D52640" w:rsidRPr="00CF1859" w:rsidRDefault="00D52640" w:rsidP="00A81C87">
            <w:pPr>
              <w:pStyle w:val="15"/>
              <w:rPr>
                <w:rFonts w:eastAsia="宋体"/>
              </w:rPr>
            </w:pPr>
            <w:r w:rsidRPr="00CF1859">
              <w:rPr>
                <w:rFonts w:eastAsia="宋体"/>
              </w:rPr>
              <w:t>year</w:t>
            </w:r>
          </w:p>
        </w:tc>
        <w:tc>
          <w:tcPr>
            <w:tcW w:w="1245" w:type="pct"/>
            <w:tcBorders>
              <w:top w:val="single" w:sz="4" w:space="0" w:color="auto"/>
              <w:left w:val="single" w:sz="4" w:space="0" w:color="auto"/>
              <w:bottom w:val="single" w:sz="4" w:space="0" w:color="auto"/>
              <w:right w:val="single" w:sz="4" w:space="0" w:color="auto"/>
            </w:tcBorders>
          </w:tcPr>
          <w:p w14:paraId="56313CE0" w14:textId="77777777" w:rsidR="00D52640" w:rsidRPr="00CF1859" w:rsidRDefault="00D52640" w:rsidP="00A81C87">
            <w:pPr>
              <w:pStyle w:val="15"/>
              <w:rPr>
                <w:rFonts w:eastAsia="宋体"/>
              </w:rPr>
            </w:pPr>
            <w:r w:rsidRPr="00CF1859">
              <w:rPr>
                <w:rFonts w:eastAsia="宋体"/>
              </w:rPr>
              <w:t>年度</w:t>
            </w:r>
          </w:p>
        </w:tc>
        <w:tc>
          <w:tcPr>
            <w:tcW w:w="1245" w:type="pct"/>
            <w:tcBorders>
              <w:top w:val="single" w:sz="4" w:space="0" w:color="auto"/>
              <w:left w:val="single" w:sz="4" w:space="0" w:color="auto"/>
              <w:bottom w:val="single" w:sz="4" w:space="0" w:color="auto"/>
              <w:right w:val="single" w:sz="4" w:space="0" w:color="auto"/>
            </w:tcBorders>
          </w:tcPr>
          <w:p w14:paraId="39F92E26" w14:textId="77777777" w:rsidR="00D52640" w:rsidRPr="00CF1859" w:rsidRDefault="00D52640" w:rsidP="00A81C87">
            <w:pPr>
              <w:pStyle w:val="15"/>
              <w:rPr>
                <w:rFonts w:eastAsia="宋体"/>
              </w:rPr>
            </w:pPr>
            <w:r>
              <w:rPr>
                <w:rFonts w:eastAsia="宋体"/>
              </w:rPr>
              <w:t>显示</w:t>
            </w:r>
            <w:r>
              <w:rPr>
                <w:rFonts w:eastAsia="宋体" w:hint="eastAsia"/>
                <w:lang w:eastAsia="zh-CN"/>
              </w:rPr>
              <w:t>，</w:t>
            </w:r>
            <w:r>
              <w:rPr>
                <w:rFonts w:eastAsia="宋体"/>
              </w:rPr>
              <w:t>表格外</w:t>
            </w:r>
          </w:p>
        </w:tc>
        <w:tc>
          <w:tcPr>
            <w:tcW w:w="1242" w:type="pct"/>
            <w:tcBorders>
              <w:top w:val="single" w:sz="4" w:space="0" w:color="auto"/>
              <w:left w:val="single" w:sz="4" w:space="0" w:color="auto"/>
              <w:bottom w:val="single" w:sz="4" w:space="0" w:color="auto"/>
              <w:right w:val="single" w:sz="4" w:space="0" w:color="auto"/>
            </w:tcBorders>
          </w:tcPr>
          <w:p w14:paraId="276C3A4D" w14:textId="77777777" w:rsidR="00D52640" w:rsidRDefault="00D52640" w:rsidP="00A81C87">
            <w:pPr>
              <w:pStyle w:val="15"/>
              <w:rPr>
                <w:rFonts w:eastAsia="宋体"/>
              </w:rPr>
            </w:pPr>
            <w:r w:rsidRPr="00A0350C">
              <w:rPr>
                <w:rFonts w:eastAsia="宋体" w:hint="eastAsia"/>
              </w:rPr>
              <w:t>显示，表格外</w:t>
            </w:r>
          </w:p>
        </w:tc>
      </w:tr>
      <w:tr w:rsidR="00D52640" w:rsidRPr="00CF1859" w14:paraId="52B68FFD" w14:textId="77777777" w:rsidTr="00D52640">
        <w:tc>
          <w:tcPr>
            <w:tcW w:w="1268" w:type="pct"/>
            <w:tcBorders>
              <w:top w:val="single" w:sz="4" w:space="0" w:color="auto"/>
              <w:left w:val="single" w:sz="4" w:space="0" w:color="auto"/>
              <w:bottom w:val="single" w:sz="4" w:space="0" w:color="auto"/>
              <w:right w:val="single" w:sz="4" w:space="0" w:color="auto"/>
            </w:tcBorders>
          </w:tcPr>
          <w:p w14:paraId="425BB807" w14:textId="77777777" w:rsidR="00D52640" w:rsidRPr="00CF1859" w:rsidRDefault="00D52640" w:rsidP="00A81C87">
            <w:pPr>
              <w:pStyle w:val="15"/>
              <w:rPr>
                <w:rFonts w:eastAsia="宋体"/>
              </w:rPr>
            </w:pPr>
            <w:r w:rsidRPr="00AB78BA">
              <w:rPr>
                <w:rFonts w:hint="eastAsia"/>
              </w:rPr>
              <w:t>is_selfAssessment</w:t>
            </w:r>
          </w:p>
        </w:tc>
        <w:tc>
          <w:tcPr>
            <w:tcW w:w="1245" w:type="pct"/>
            <w:tcBorders>
              <w:top w:val="single" w:sz="4" w:space="0" w:color="auto"/>
              <w:left w:val="single" w:sz="4" w:space="0" w:color="auto"/>
              <w:bottom w:val="single" w:sz="4" w:space="0" w:color="auto"/>
              <w:right w:val="single" w:sz="4" w:space="0" w:color="auto"/>
            </w:tcBorders>
          </w:tcPr>
          <w:p w14:paraId="53AFB71D" w14:textId="77777777" w:rsidR="00D52640" w:rsidRPr="00CF1859" w:rsidRDefault="00D52640" w:rsidP="00A81C87">
            <w:pPr>
              <w:pStyle w:val="15"/>
              <w:rPr>
                <w:rFonts w:eastAsia="宋体"/>
              </w:rPr>
            </w:pPr>
            <w:r w:rsidRPr="00AB78BA">
              <w:rPr>
                <w:rFonts w:hint="eastAsia"/>
              </w:rPr>
              <w:t>是否允许自评</w:t>
            </w:r>
          </w:p>
        </w:tc>
        <w:tc>
          <w:tcPr>
            <w:tcW w:w="1245" w:type="pct"/>
            <w:tcBorders>
              <w:top w:val="single" w:sz="4" w:space="0" w:color="auto"/>
              <w:left w:val="single" w:sz="4" w:space="0" w:color="auto"/>
              <w:bottom w:val="single" w:sz="4" w:space="0" w:color="auto"/>
              <w:right w:val="single" w:sz="4" w:space="0" w:color="auto"/>
            </w:tcBorders>
          </w:tcPr>
          <w:p w14:paraId="1710B3D2" w14:textId="77777777" w:rsidR="00D52640" w:rsidRDefault="00D52640" w:rsidP="00A81C87">
            <w:pPr>
              <w:pStyle w:val="15"/>
              <w:rPr>
                <w:rFonts w:eastAsia="宋体"/>
              </w:rPr>
            </w:pPr>
            <w:r w:rsidRPr="00AB78BA">
              <w:rPr>
                <w:rFonts w:hint="eastAsia"/>
              </w:rPr>
              <w:t>否（决定是否允许自评）</w:t>
            </w:r>
          </w:p>
        </w:tc>
        <w:tc>
          <w:tcPr>
            <w:tcW w:w="1242" w:type="pct"/>
            <w:tcBorders>
              <w:top w:val="single" w:sz="4" w:space="0" w:color="auto"/>
              <w:left w:val="single" w:sz="4" w:space="0" w:color="auto"/>
              <w:bottom w:val="single" w:sz="4" w:space="0" w:color="auto"/>
              <w:right w:val="single" w:sz="4" w:space="0" w:color="auto"/>
            </w:tcBorders>
          </w:tcPr>
          <w:p w14:paraId="76CF426C" w14:textId="77777777" w:rsidR="00D52640" w:rsidRDefault="00D52640" w:rsidP="00A81C87">
            <w:pPr>
              <w:pStyle w:val="15"/>
              <w:rPr>
                <w:rFonts w:eastAsia="宋体"/>
                <w:lang w:eastAsia="zh-CN"/>
              </w:rPr>
            </w:pPr>
            <w:r>
              <w:rPr>
                <w:rFonts w:eastAsia="宋体"/>
              </w:rPr>
              <w:t>否</w:t>
            </w:r>
          </w:p>
        </w:tc>
      </w:tr>
      <w:tr w:rsidR="00D52640" w:rsidRPr="00CF1859" w14:paraId="3A3F6D97" w14:textId="77777777" w:rsidTr="00D52640">
        <w:tc>
          <w:tcPr>
            <w:tcW w:w="1268" w:type="pct"/>
            <w:tcBorders>
              <w:top w:val="single" w:sz="4" w:space="0" w:color="auto"/>
              <w:left w:val="single" w:sz="4" w:space="0" w:color="auto"/>
              <w:bottom w:val="single" w:sz="4" w:space="0" w:color="auto"/>
              <w:right w:val="single" w:sz="4" w:space="0" w:color="auto"/>
            </w:tcBorders>
          </w:tcPr>
          <w:p w14:paraId="40BEB3AD" w14:textId="77777777" w:rsidR="00D52640" w:rsidRPr="00CF1859" w:rsidRDefault="00D52640" w:rsidP="00A81C87">
            <w:pPr>
              <w:pStyle w:val="15"/>
              <w:rPr>
                <w:rFonts w:eastAsia="宋体"/>
              </w:rPr>
            </w:pPr>
            <w:r w:rsidRPr="00CF1859">
              <w:rPr>
                <w:rFonts w:eastAsia="宋体"/>
              </w:rPr>
              <w:t>sa_score</w:t>
            </w:r>
          </w:p>
        </w:tc>
        <w:tc>
          <w:tcPr>
            <w:tcW w:w="1245" w:type="pct"/>
            <w:tcBorders>
              <w:top w:val="single" w:sz="4" w:space="0" w:color="auto"/>
              <w:left w:val="single" w:sz="4" w:space="0" w:color="auto"/>
              <w:bottom w:val="single" w:sz="4" w:space="0" w:color="auto"/>
              <w:right w:val="single" w:sz="4" w:space="0" w:color="auto"/>
            </w:tcBorders>
          </w:tcPr>
          <w:p w14:paraId="6EFFDAB9" w14:textId="77777777" w:rsidR="00D52640" w:rsidRPr="00CF1859" w:rsidRDefault="00D52640" w:rsidP="00A81C87">
            <w:pPr>
              <w:pStyle w:val="15"/>
              <w:rPr>
                <w:rFonts w:eastAsia="宋体"/>
              </w:rPr>
            </w:pPr>
            <w:r w:rsidRPr="00CF1859">
              <w:rPr>
                <w:rFonts w:eastAsia="宋体"/>
              </w:rPr>
              <w:t>自评得分</w:t>
            </w:r>
          </w:p>
        </w:tc>
        <w:tc>
          <w:tcPr>
            <w:tcW w:w="1245" w:type="pct"/>
            <w:tcBorders>
              <w:top w:val="single" w:sz="4" w:space="0" w:color="auto"/>
              <w:left w:val="single" w:sz="4" w:space="0" w:color="auto"/>
              <w:bottom w:val="single" w:sz="4" w:space="0" w:color="auto"/>
              <w:right w:val="single" w:sz="4" w:space="0" w:color="auto"/>
            </w:tcBorders>
          </w:tcPr>
          <w:p w14:paraId="6876D41B" w14:textId="77777777" w:rsidR="00D52640" w:rsidRPr="00CF1859" w:rsidRDefault="00D52640" w:rsidP="00A81C87">
            <w:pPr>
              <w:pStyle w:val="15"/>
              <w:rPr>
                <w:rFonts w:eastAsia="宋体"/>
              </w:rPr>
            </w:pPr>
            <w:r>
              <w:rPr>
                <w:rFonts w:eastAsia="宋体"/>
              </w:rPr>
              <w:t>是</w:t>
            </w:r>
          </w:p>
        </w:tc>
        <w:tc>
          <w:tcPr>
            <w:tcW w:w="1242" w:type="pct"/>
            <w:tcBorders>
              <w:top w:val="single" w:sz="4" w:space="0" w:color="auto"/>
              <w:left w:val="single" w:sz="4" w:space="0" w:color="auto"/>
              <w:bottom w:val="single" w:sz="4" w:space="0" w:color="auto"/>
              <w:right w:val="single" w:sz="4" w:space="0" w:color="auto"/>
            </w:tcBorders>
          </w:tcPr>
          <w:p w14:paraId="31B3F50A" w14:textId="77777777" w:rsidR="00D52640" w:rsidRDefault="00D52640" w:rsidP="00A81C87">
            <w:pPr>
              <w:pStyle w:val="15"/>
              <w:rPr>
                <w:rFonts w:eastAsia="宋体"/>
              </w:rPr>
            </w:pPr>
            <w:r>
              <w:rPr>
                <w:rFonts w:eastAsia="宋体"/>
              </w:rPr>
              <w:t>显示</w:t>
            </w:r>
          </w:p>
        </w:tc>
      </w:tr>
      <w:tr w:rsidR="00D52640" w:rsidRPr="00CF1859" w14:paraId="4936170A" w14:textId="77777777" w:rsidTr="00D52640">
        <w:tc>
          <w:tcPr>
            <w:tcW w:w="1268" w:type="pct"/>
            <w:tcBorders>
              <w:top w:val="single" w:sz="4" w:space="0" w:color="auto"/>
              <w:left w:val="single" w:sz="4" w:space="0" w:color="auto"/>
              <w:bottom w:val="single" w:sz="4" w:space="0" w:color="auto"/>
              <w:right w:val="single" w:sz="4" w:space="0" w:color="auto"/>
            </w:tcBorders>
          </w:tcPr>
          <w:p w14:paraId="2E5C1AAA" w14:textId="77777777" w:rsidR="00D52640" w:rsidRPr="00CF1859" w:rsidRDefault="00D52640" w:rsidP="00A81C87">
            <w:pPr>
              <w:pStyle w:val="15"/>
              <w:rPr>
                <w:rFonts w:eastAsia="宋体"/>
              </w:rPr>
            </w:pPr>
            <w:r w:rsidRPr="00CF1859">
              <w:rPr>
                <w:rFonts w:eastAsia="宋体"/>
              </w:rPr>
              <w:t>sa_reason</w:t>
            </w:r>
          </w:p>
        </w:tc>
        <w:tc>
          <w:tcPr>
            <w:tcW w:w="1245" w:type="pct"/>
            <w:tcBorders>
              <w:top w:val="single" w:sz="4" w:space="0" w:color="auto"/>
              <w:left w:val="single" w:sz="4" w:space="0" w:color="auto"/>
              <w:bottom w:val="single" w:sz="4" w:space="0" w:color="auto"/>
              <w:right w:val="single" w:sz="4" w:space="0" w:color="auto"/>
            </w:tcBorders>
          </w:tcPr>
          <w:p w14:paraId="1E77B950" w14:textId="77777777" w:rsidR="00D52640" w:rsidRPr="00CF1859" w:rsidRDefault="00D52640" w:rsidP="00A81C87">
            <w:pPr>
              <w:pStyle w:val="15"/>
              <w:rPr>
                <w:rFonts w:eastAsia="宋体"/>
              </w:rPr>
            </w:pPr>
            <w:r w:rsidRPr="00CF1859">
              <w:rPr>
                <w:rFonts w:eastAsia="宋体"/>
              </w:rPr>
              <w:t>自评理由</w:t>
            </w:r>
          </w:p>
        </w:tc>
        <w:tc>
          <w:tcPr>
            <w:tcW w:w="1245" w:type="pct"/>
            <w:tcBorders>
              <w:top w:val="single" w:sz="4" w:space="0" w:color="auto"/>
              <w:left w:val="single" w:sz="4" w:space="0" w:color="auto"/>
              <w:bottom w:val="single" w:sz="4" w:space="0" w:color="auto"/>
              <w:right w:val="single" w:sz="4" w:space="0" w:color="auto"/>
            </w:tcBorders>
          </w:tcPr>
          <w:p w14:paraId="720CE576" w14:textId="77777777" w:rsidR="00D52640" w:rsidRPr="00CF1859" w:rsidRDefault="00D52640" w:rsidP="00A81C87">
            <w:pPr>
              <w:pStyle w:val="15"/>
              <w:rPr>
                <w:rFonts w:eastAsia="宋体"/>
              </w:rPr>
            </w:pPr>
            <w:r>
              <w:rPr>
                <w:rFonts w:eastAsia="宋体"/>
              </w:rPr>
              <w:t>是</w:t>
            </w:r>
          </w:p>
        </w:tc>
        <w:tc>
          <w:tcPr>
            <w:tcW w:w="1242" w:type="pct"/>
            <w:tcBorders>
              <w:top w:val="single" w:sz="4" w:space="0" w:color="auto"/>
              <w:left w:val="single" w:sz="4" w:space="0" w:color="auto"/>
              <w:bottom w:val="single" w:sz="4" w:space="0" w:color="auto"/>
              <w:right w:val="single" w:sz="4" w:space="0" w:color="auto"/>
            </w:tcBorders>
          </w:tcPr>
          <w:p w14:paraId="73CBD0EE" w14:textId="77777777" w:rsidR="00D52640" w:rsidRDefault="00D52640" w:rsidP="00A81C87">
            <w:pPr>
              <w:pStyle w:val="15"/>
              <w:rPr>
                <w:rFonts w:eastAsia="宋体"/>
              </w:rPr>
            </w:pPr>
            <w:r>
              <w:rPr>
                <w:rFonts w:eastAsia="宋体"/>
              </w:rPr>
              <w:t>显示</w:t>
            </w:r>
          </w:p>
        </w:tc>
      </w:tr>
      <w:tr w:rsidR="00D52640" w:rsidRPr="00CF1859" w14:paraId="2FD6FC4F" w14:textId="77777777" w:rsidTr="00D52640">
        <w:tc>
          <w:tcPr>
            <w:tcW w:w="1268" w:type="pct"/>
            <w:tcBorders>
              <w:top w:val="single" w:sz="4" w:space="0" w:color="auto"/>
              <w:left w:val="single" w:sz="4" w:space="0" w:color="auto"/>
              <w:bottom w:val="single" w:sz="4" w:space="0" w:color="auto"/>
              <w:right w:val="single" w:sz="4" w:space="0" w:color="auto"/>
            </w:tcBorders>
          </w:tcPr>
          <w:p w14:paraId="3B1EACD4" w14:textId="77777777" w:rsidR="00D52640" w:rsidRPr="00CF1859" w:rsidRDefault="00D52640" w:rsidP="00A81C87">
            <w:pPr>
              <w:pStyle w:val="15"/>
              <w:rPr>
                <w:rFonts w:eastAsia="宋体"/>
              </w:rPr>
            </w:pPr>
            <w:r w:rsidRPr="00CF1859">
              <w:rPr>
                <w:rFonts w:eastAsia="宋体"/>
              </w:rPr>
              <w:t>reject_reason</w:t>
            </w:r>
          </w:p>
        </w:tc>
        <w:tc>
          <w:tcPr>
            <w:tcW w:w="1245" w:type="pct"/>
            <w:tcBorders>
              <w:top w:val="single" w:sz="4" w:space="0" w:color="auto"/>
              <w:left w:val="single" w:sz="4" w:space="0" w:color="auto"/>
              <w:bottom w:val="single" w:sz="4" w:space="0" w:color="auto"/>
              <w:right w:val="single" w:sz="4" w:space="0" w:color="auto"/>
            </w:tcBorders>
          </w:tcPr>
          <w:p w14:paraId="22D924D2" w14:textId="77777777" w:rsidR="00D52640" w:rsidRPr="00CF1859" w:rsidRDefault="00D52640" w:rsidP="00A81C87">
            <w:pPr>
              <w:pStyle w:val="15"/>
              <w:rPr>
                <w:rFonts w:eastAsia="宋体"/>
              </w:rPr>
            </w:pPr>
            <w:r w:rsidRPr="00CF1859">
              <w:rPr>
                <w:rFonts w:eastAsia="宋体"/>
              </w:rPr>
              <w:t>复核拒绝理由</w:t>
            </w:r>
          </w:p>
        </w:tc>
        <w:tc>
          <w:tcPr>
            <w:tcW w:w="1245" w:type="pct"/>
            <w:tcBorders>
              <w:top w:val="single" w:sz="4" w:space="0" w:color="auto"/>
              <w:left w:val="single" w:sz="4" w:space="0" w:color="auto"/>
              <w:bottom w:val="single" w:sz="4" w:space="0" w:color="auto"/>
              <w:right w:val="single" w:sz="4" w:space="0" w:color="auto"/>
            </w:tcBorders>
          </w:tcPr>
          <w:p w14:paraId="7F666407" w14:textId="77777777" w:rsidR="00D52640" w:rsidRPr="00CF1859" w:rsidRDefault="00D52640" w:rsidP="00A81C87">
            <w:pPr>
              <w:pStyle w:val="15"/>
              <w:rPr>
                <w:rFonts w:eastAsia="宋体"/>
              </w:rPr>
            </w:pPr>
            <w:r>
              <w:rPr>
                <w:rFonts w:eastAsia="宋体"/>
              </w:rPr>
              <w:t>是</w:t>
            </w:r>
            <w:r>
              <w:rPr>
                <w:rFonts w:eastAsia="宋体" w:hint="eastAsia"/>
                <w:lang w:eastAsia="zh-CN"/>
              </w:rPr>
              <w:t>（总表复核拒绝状态下显示。）</w:t>
            </w:r>
          </w:p>
        </w:tc>
        <w:tc>
          <w:tcPr>
            <w:tcW w:w="1242" w:type="pct"/>
            <w:tcBorders>
              <w:top w:val="single" w:sz="4" w:space="0" w:color="auto"/>
              <w:left w:val="single" w:sz="4" w:space="0" w:color="auto"/>
              <w:bottom w:val="single" w:sz="4" w:space="0" w:color="auto"/>
              <w:right w:val="single" w:sz="4" w:space="0" w:color="auto"/>
            </w:tcBorders>
          </w:tcPr>
          <w:p w14:paraId="16185549" w14:textId="77777777" w:rsidR="00D52640" w:rsidRDefault="00D52640" w:rsidP="00A81C87">
            <w:pPr>
              <w:pStyle w:val="15"/>
              <w:rPr>
                <w:rFonts w:eastAsia="宋体"/>
              </w:rPr>
            </w:pPr>
            <w:r>
              <w:rPr>
                <w:rFonts w:eastAsia="宋体"/>
              </w:rPr>
              <w:t>总表复核拒绝状态下显示</w:t>
            </w:r>
          </w:p>
        </w:tc>
      </w:tr>
      <w:tr w:rsidR="00D52640" w:rsidRPr="00CF1859" w14:paraId="2F01C753" w14:textId="77777777" w:rsidTr="00D52640">
        <w:tc>
          <w:tcPr>
            <w:tcW w:w="1268" w:type="pct"/>
            <w:tcBorders>
              <w:top w:val="single" w:sz="4" w:space="0" w:color="auto"/>
              <w:left w:val="single" w:sz="4" w:space="0" w:color="auto"/>
              <w:bottom w:val="single" w:sz="4" w:space="0" w:color="auto"/>
              <w:right w:val="single" w:sz="4" w:space="0" w:color="auto"/>
            </w:tcBorders>
          </w:tcPr>
          <w:p w14:paraId="659A3C16" w14:textId="77777777" w:rsidR="00D52640" w:rsidRPr="00CF1859" w:rsidRDefault="00D52640" w:rsidP="00A81C87">
            <w:pPr>
              <w:pStyle w:val="15"/>
              <w:rPr>
                <w:rFonts w:eastAsia="宋体"/>
              </w:rPr>
            </w:pPr>
            <w:r w:rsidRPr="00CF1859">
              <w:rPr>
                <w:rFonts w:eastAsia="宋体"/>
              </w:rPr>
              <w:t>attachment</w:t>
            </w:r>
          </w:p>
        </w:tc>
        <w:tc>
          <w:tcPr>
            <w:tcW w:w="1245" w:type="pct"/>
            <w:tcBorders>
              <w:top w:val="single" w:sz="4" w:space="0" w:color="auto"/>
              <w:left w:val="single" w:sz="4" w:space="0" w:color="auto"/>
              <w:bottom w:val="single" w:sz="4" w:space="0" w:color="auto"/>
              <w:right w:val="single" w:sz="4" w:space="0" w:color="auto"/>
            </w:tcBorders>
          </w:tcPr>
          <w:p w14:paraId="69000C94" w14:textId="77777777" w:rsidR="00D52640" w:rsidRPr="00CF1859" w:rsidRDefault="00D52640" w:rsidP="00A81C87">
            <w:pPr>
              <w:pStyle w:val="15"/>
              <w:rPr>
                <w:rFonts w:eastAsia="宋体"/>
              </w:rPr>
            </w:pPr>
            <w:r w:rsidRPr="00CF1859">
              <w:rPr>
                <w:rFonts w:eastAsia="宋体"/>
              </w:rPr>
              <w:t>附件（路径）</w:t>
            </w:r>
          </w:p>
        </w:tc>
        <w:tc>
          <w:tcPr>
            <w:tcW w:w="1245" w:type="pct"/>
            <w:tcBorders>
              <w:top w:val="single" w:sz="4" w:space="0" w:color="auto"/>
              <w:left w:val="single" w:sz="4" w:space="0" w:color="auto"/>
              <w:bottom w:val="single" w:sz="4" w:space="0" w:color="auto"/>
              <w:right w:val="single" w:sz="4" w:space="0" w:color="auto"/>
            </w:tcBorders>
          </w:tcPr>
          <w:p w14:paraId="41EF7BE2" w14:textId="77777777" w:rsidR="00D52640" w:rsidRPr="00CF1859" w:rsidRDefault="00D52640" w:rsidP="00A81C87">
            <w:pPr>
              <w:pStyle w:val="15"/>
              <w:rPr>
                <w:rFonts w:eastAsia="宋体"/>
              </w:rPr>
            </w:pPr>
            <w:r>
              <w:rPr>
                <w:rFonts w:eastAsia="宋体"/>
              </w:rPr>
              <w:t>显示</w:t>
            </w:r>
          </w:p>
        </w:tc>
        <w:tc>
          <w:tcPr>
            <w:tcW w:w="1242" w:type="pct"/>
            <w:tcBorders>
              <w:top w:val="single" w:sz="4" w:space="0" w:color="auto"/>
              <w:left w:val="single" w:sz="4" w:space="0" w:color="auto"/>
              <w:bottom w:val="single" w:sz="4" w:space="0" w:color="auto"/>
              <w:right w:val="single" w:sz="4" w:space="0" w:color="auto"/>
            </w:tcBorders>
          </w:tcPr>
          <w:p w14:paraId="1B705915" w14:textId="77777777" w:rsidR="00D52640" w:rsidRDefault="00D52640" w:rsidP="00A81C87">
            <w:pPr>
              <w:pStyle w:val="15"/>
              <w:rPr>
                <w:rFonts w:eastAsia="宋体"/>
              </w:rPr>
            </w:pPr>
            <w:r>
              <w:rPr>
                <w:rFonts w:eastAsia="宋体"/>
              </w:rPr>
              <w:t>显示</w:t>
            </w:r>
          </w:p>
        </w:tc>
      </w:tr>
      <w:tr w:rsidR="00D52640" w:rsidRPr="00CF1859" w14:paraId="6AD669CC" w14:textId="77777777" w:rsidTr="00D52640">
        <w:tc>
          <w:tcPr>
            <w:tcW w:w="1268" w:type="pct"/>
            <w:tcBorders>
              <w:top w:val="single" w:sz="4" w:space="0" w:color="auto"/>
              <w:left w:val="single" w:sz="4" w:space="0" w:color="auto"/>
              <w:bottom w:val="single" w:sz="4" w:space="0" w:color="auto"/>
              <w:right w:val="single" w:sz="4" w:space="0" w:color="auto"/>
            </w:tcBorders>
          </w:tcPr>
          <w:p w14:paraId="724890CB" w14:textId="77777777" w:rsidR="00D52640" w:rsidRPr="00CF1859" w:rsidRDefault="00D52640" w:rsidP="00A81C87">
            <w:pPr>
              <w:pStyle w:val="15"/>
              <w:rPr>
                <w:rFonts w:eastAsia="宋体"/>
              </w:rPr>
            </w:pPr>
            <w:r w:rsidRPr="00CF1859">
              <w:rPr>
                <w:rFonts w:eastAsia="宋体"/>
              </w:rPr>
              <w:t>rank_score</w:t>
            </w:r>
          </w:p>
        </w:tc>
        <w:tc>
          <w:tcPr>
            <w:tcW w:w="1245" w:type="pct"/>
            <w:tcBorders>
              <w:top w:val="single" w:sz="4" w:space="0" w:color="auto"/>
              <w:left w:val="single" w:sz="4" w:space="0" w:color="auto"/>
              <w:bottom w:val="single" w:sz="4" w:space="0" w:color="auto"/>
              <w:right w:val="single" w:sz="4" w:space="0" w:color="auto"/>
            </w:tcBorders>
          </w:tcPr>
          <w:p w14:paraId="64E7AD30" w14:textId="77777777" w:rsidR="00D52640" w:rsidRPr="00CF1859" w:rsidRDefault="00D52640" w:rsidP="00A81C87">
            <w:pPr>
              <w:pStyle w:val="15"/>
              <w:rPr>
                <w:rFonts w:eastAsia="宋体"/>
              </w:rPr>
            </w:pPr>
            <w:r w:rsidRPr="00CF1859">
              <w:rPr>
                <w:rFonts w:eastAsia="宋体"/>
              </w:rPr>
              <w:t>评级得分</w:t>
            </w:r>
          </w:p>
        </w:tc>
        <w:tc>
          <w:tcPr>
            <w:tcW w:w="1245" w:type="pct"/>
            <w:tcBorders>
              <w:top w:val="single" w:sz="4" w:space="0" w:color="auto"/>
              <w:left w:val="single" w:sz="4" w:space="0" w:color="auto"/>
              <w:bottom w:val="single" w:sz="4" w:space="0" w:color="auto"/>
              <w:right w:val="single" w:sz="4" w:space="0" w:color="auto"/>
            </w:tcBorders>
          </w:tcPr>
          <w:p w14:paraId="26EBE494" w14:textId="77777777" w:rsidR="00D52640" w:rsidRPr="00CF1859" w:rsidRDefault="00D52640" w:rsidP="00A81C87">
            <w:pPr>
              <w:pStyle w:val="15"/>
              <w:rPr>
                <w:rFonts w:eastAsia="宋体"/>
              </w:rPr>
            </w:pPr>
            <w:r>
              <w:rPr>
                <w:rFonts w:eastAsia="宋体"/>
              </w:rPr>
              <w:t>是</w:t>
            </w:r>
          </w:p>
        </w:tc>
        <w:tc>
          <w:tcPr>
            <w:tcW w:w="1242" w:type="pct"/>
            <w:tcBorders>
              <w:top w:val="single" w:sz="4" w:space="0" w:color="auto"/>
              <w:left w:val="single" w:sz="4" w:space="0" w:color="auto"/>
              <w:bottom w:val="single" w:sz="4" w:space="0" w:color="auto"/>
              <w:right w:val="single" w:sz="4" w:space="0" w:color="auto"/>
            </w:tcBorders>
          </w:tcPr>
          <w:p w14:paraId="42ACC8F3" w14:textId="77777777" w:rsidR="00D52640" w:rsidRDefault="00D52640" w:rsidP="00A81C87">
            <w:pPr>
              <w:pStyle w:val="15"/>
              <w:rPr>
                <w:rFonts w:eastAsia="宋体"/>
              </w:rPr>
            </w:pPr>
            <w:r>
              <w:rPr>
                <w:rFonts w:eastAsia="宋体"/>
              </w:rPr>
              <w:t>否</w:t>
            </w:r>
          </w:p>
        </w:tc>
      </w:tr>
      <w:tr w:rsidR="00D52640" w:rsidRPr="00CF1859" w14:paraId="04C0D08D" w14:textId="77777777" w:rsidTr="00D52640">
        <w:tc>
          <w:tcPr>
            <w:tcW w:w="1268" w:type="pct"/>
            <w:tcBorders>
              <w:top w:val="single" w:sz="4" w:space="0" w:color="auto"/>
              <w:left w:val="single" w:sz="4" w:space="0" w:color="auto"/>
              <w:bottom w:val="single" w:sz="4" w:space="0" w:color="auto"/>
              <w:right w:val="single" w:sz="4" w:space="0" w:color="auto"/>
            </w:tcBorders>
          </w:tcPr>
          <w:p w14:paraId="3EA59B24" w14:textId="77777777" w:rsidR="00D52640" w:rsidRPr="00CF1859" w:rsidRDefault="00D52640" w:rsidP="00A81C87">
            <w:pPr>
              <w:pStyle w:val="15"/>
              <w:rPr>
                <w:rFonts w:eastAsia="宋体"/>
              </w:rPr>
            </w:pPr>
            <w:r w:rsidRPr="00CF1859">
              <w:rPr>
                <w:rFonts w:eastAsia="宋体"/>
              </w:rPr>
              <w:t>ramk_reason</w:t>
            </w:r>
          </w:p>
        </w:tc>
        <w:tc>
          <w:tcPr>
            <w:tcW w:w="1245" w:type="pct"/>
            <w:tcBorders>
              <w:top w:val="single" w:sz="4" w:space="0" w:color="auto"/>
              <w:left w:val="single" w:sz="4" w:space="0" w:color="auto"/>
              <w:bottom w:val="single" w:sz="4" w:space="0" w:color="auto"/>
              <w:right w:val="single" w:sz="4" w:space="0" w:color="auto"/>
            </w:tcBorders>
          </w:tcPr>
          <w:p w14:paraId="723D7A6F" w14:textId="77777777" w:rsidR="00D52640" w:rsidRPr="00CF1859" w:rsidRDefault="00D52640" w:rsidP="00A81C87">
            <w:pPr>
              <w:pStyle w:val="15"/>
              <w:rPr>
                <w:rFonts w:eastAsia="宋体"/>
              </w:rPr>
            </w:pPr>
            <w:r w:rsidRPr="00CF1859">
              <w:rPr>
                <w:rFonts w:eastAsia="宋体"/>
              </w:rPr>
              <w:t>评级理由</w:t>
            </w:r>
          </w:p>
        </w:tc>
        <w:tc>
          <w:tcPr>
            <w:tcW w:w="1245" w:type="pct"/>
            <w:tcBorders>
              <w:top w:val="single" w:sz="4" w:space="0" w:color="auto"/>
              <w:left w:val="single" w:sz="4" w:space="0" w:color="auto"/>
              <w:bottom w:val="single" w:sz="4" w:space="0" w:color="auto"/>
              <w:right w:val="single" w:sz="4" w:space="0" w:color="auto"/>
            </w:tcBorders>
          </w:tcPr>
          <w:p w14:paraId="3B8EE3AB" w14:textId="77777777" w:rsidR="00D52640" w:rsidRPr="00CF1859" w:rsidRDefault="00D52640" w:rsidP="00A81C87">
            <w:pPr>
              <w:pStyle w:val="15"/>
              <w:rPr>
                <w:rFonts w:eastAsia="宋体"/>
              </w:rPr>
            </w:pPr>
            <w:r>
              <w:rPr>
                <w:rFonts w:eastAsia="宋体"/>
              </w:rPr>
              <w:t>是</w:t>
            </w:r>
          </w:p>
        </w:tc>
        <w:tc>
          <w:tcPr>
            <w:tcW w:w="1242" w:type="pct"/>
            <w:tcBorders>
              <w:top w:val="single" w:sz="4" w:space="0" w:color="auto"/>
              <w:left w:val="single" w:sz="4" w:space="0" w:color="auto"/>
              <w:bottom w:val="single" w:sz="4" w:space="0" w:color="auto"/>
              <w:right w:val="single" w:sz="4" w:space="0" w:color="auto"/>
            </w:tcBorders>
          </w:tcPr>
          <w:p w14:paraId="73C0EDF6" w14:textId="77777777" w:rsidR="00D52640" w:rsidRPr="00E22BE9" w:rsidRDefault="00D52640" w:rsidP="00A81C87">
            <w:pPr>
              <w:pStyle w:val="15"/>
              <w:rPr>
                <w:rFonts w:eastAsia="宋体"/>
                <w:lang w:val="en-US" w:eastAsia="zh-CN"/>
              </w:rPr>
            </w:pPr>
            <w:r>
              <w:rPr>
                <w:rFonts w:eastAsia="宋体"/>
                <w:lang w:eastAsia="zh-CN"/>
              </w:rPr>
              <w:t>否</w:t>
            </w:r>
          </w:p>
        </w:tc>
      </w:tr>
      <w:tr w:rsidR="00D52640" w:rsidRPr="00CF1859" w14:paraId="4029C7BC" w14:textId="77777777" w:rsidTr="00D52640">
        <w:tc>
          <w:tcPr>
            <w:tcW w:w="1268" w:type="pct"/>
            <w:tcBorders>
              <w:top w:val="single" w:sz="4" w:space="0" w:color="auto"/>
              <w:left w:val="single" w:sz="4" w:space="0" w:color="auto"/>
              <w:bottom w:val="single" w:sz="4" w:space="0" w:color="auto"/>
              <w:right w:val="single" w:sz="4" w:space="0" w:color="auto"/>
            </w:tcBorders>
          </w:tcPr>
          <w:p w14:paraId="740D5808" w14:textId="77777777" w:rsidR="00D52640" w:rsidRPr="00CF1859" w:rsidRDefault="00D52640" w:rsidP="00A81C87">
            <w:pPr>
              <w:pStyle w:val="15"/>
              <w:rPr>
                <w:rFonts w:eastAsia="宋体"/>
              </w:rPr>
            </w:pPr>
            <w:r w:rsidRPr="00CF1859">
              <w:rPr>
                <w:rFonts w:eastAsia="宋体"/>
              </w:rPr>
              <w:t>is_opposition</w:t>
            </w:r>
          </w:p>
        </w:tc>
        <w:tc>
          <w:tcPr>
            <w:tcW w:w="1245" w:type="pct"/>
            <w:tcBorders>
              <w:top w:val="single" w:sz="4" w:space="0" w:color="auto"/>
              <w:left w:val="single" w:sz="4" w:space="0" w:color="auto"/>
              <w:bottom w:val="single" w:sz="4" w:space="0" w:color="auto"/>
              <w:right w:val="single" w:sz="4" w:space="0" w:color="auto"/>
            </w:tcBorders>
          </w:tcPr>
          <w:p w14:paraId="3EF72E8E" w14:textId="77777777" w:rsidR="00D52640" w:rsidRPr="00CF1859" w:rsidRDefault="00D52640" w:rsidP="00A81C87">
            <w:pPr>
              <w:pStyle w:val="15"/>
              <w:rPr>
                <w:rFonts w:eastAsia="宋体"/>
              </w:rPr>
            </w:pPr>
            <w:r w:rsidRPr="00CF1859">
              <w:rPr>
                <w:rFonts w:eastAsia="宋体"/>
              </w:rPr>
              <w:t>是否有异议</w:t>
            </w:r>
          </w:p>
        </w:tc>
        <w:tc>
          <w:tcPr>
            <w:tcW w:w="1245" w:type="pct"/>
            <w:tcBorders>
              <w:top w:val="single" w:sz="4" w:space="0" w:color="auto"/>
              <w:left w:val="single" w:sz="4" w:space="0" w:color="auto"/>
              <w:bottom w:val="single" w:sz="4" w:space="0" w:color="auto"/>
              <w:right w:val="single" w:sz="4" w:space="0" w:color="auto"/>
            </w:tcBorders>
          </w:tcPr>
          <w:p w14:paraId="2BC1DCF9" w14:textId="77777777" w:rsidR="00D52640" w:rsidRPr="00CF1859" w:rsidRDefault="00D52640" w:rsidP="00A81C87">
            <w:pPr>
              <w:pStyle w:val="15"/>
              <w:rPr>
                <w:rFonts w:eastAsia="宋体"/>
              </w:rPr>
            </w:pPr>
            <w:r>
              <w:rPr>
                <w:rFonts w:eastAsia="宋体"/>
              </w:rPr>
              <w:t>否</w:t>
            </w:r>
          </w:p>
        </w:tc>
        <w:tc>
          <w:tcPr>
            <w:tcW w:w="1242" w:type="pct"/>
            <w:tcBorders>
              <w:top w:val="single" w:sz="4" w:space="0" w:color="auto"/>
              <w:left w:val="single" w:sz="4" w:space="0" w:color="auto"/>
              <w:bottom w:val="single" w:sz="4" w:space="0" w:color="auto"/>
              <w:right w:val="single" w:sz="4" w:space="0" w:color="auto"/>
            </w:tcBorders>
          </w:tcPr>
          <w:p w14:paraId="4746F8B3" w14:textId="77777777" w:rsidR="00D52640" w:rsidRDefault="00D52640" w:rsidP="00A81C87">
            <w:pPr>
              <w:pStyle w:val="15"/>
              <w:rPr>
                <w:rFonts w:eastAsia="宋体"/>
              </w:rPr>
            </w:pPr>
            <w:r>
              <w:rPr>
                <w:rFonts w:eastAsia="宋体"/>
              </w:rPr>
              <w:t>否</w:t>
            </w:r>
          </w:p>
        </w:tc>
      </w:tr>
    </w:tbl>
    <w:p w14:paraId="1DE04AFF" w14:textId="77777777" w:rsidR="00D52640" w:rsidRPr="00E631FA" w:rsidRDefault="00D52640" w:rsidP="00D52640"/>
    <w:p w14:paraId="6169D731" w14:textId="77777777" w:rsidR="00D52640" w:rsidRPr="00D52640" w:rsidRDefault="00D52640" w:rsidP="00D52640"/>
    <w:p w14:paraId="38489223" w14:textId="77777777" w:rsidR="001A08D2" w:rsidRPr="001A08D2" w:rsidRDefault="001A08D2" w:rsidP="001A08D2"/>
    <w:p w14:paraId="7998FBE5" w14:textId="4FF37133" w:rsidR="00D52640" w:rsidRDefault="0093643C" w:rsidP="00D52640">
      <w:pPr>
        <w:pStyle w:val="2"/>
      </w:pPr>
      <w:r>
        <w:rPr>
          <w:rFonts w:hint="eastAsia"/>
        </w:rPr>
        <w:t>查看</w:t>
      </w:r>
      <w:r w:rsidR="00D52640">
        <w:rPr>
          <w:rFonts w:hint="eastAsia"/>
        </w:rPr>
        <w:t>评级明细</w:t>
      </w:r>
      <w:r w:rsidR="00D52640" w:rsidRPr="003D14F0">
        <w:rPr>
          <w:rFonts w:hint="eastAsia"/>
        </w:rPr>
        <w:t>信息</w:t>
      </w:r>
    </w:p>
    <w:p w14:paraId="7D0487F5" w14:textId="77777777" w:rsidR="00D52640" w:rsidRPr="002B2B0E" w:rsidRDefault="00D52640" w:rsidP="00D52640">
      <w:pPr>
        <w:pStyle w:val="af8"/>
        <w:numPr>
          <w:ilvl w:val="0"/>
          <w:numId w:val="25"/>
        </w:numPr>
        <w:ind w:firstLineChars="0"/>
      </w:pPr>
      <w:r>
        <w:rPr>
          <w:rFonts w:hint="eastAsia"/>
        </w:rPr>
        <w:t>描述：金融机构用户选择某条评级汇总信息进入评级明细界面查看</w:t>
      </w:r>
      <w:r w:rsidRPr="00543369">
        <w:rPr>
          <w:rFonts w:hint="eastAsia"/>
        </w:rPr>
        <w:t>。</w:t>
      </w:r>
      <w:r w:rsidRPr="002B2B0E">
        <w:rPr>
          <w:rFonts w:hint="eastAsia"/>
        </w:rPr>
        <w:t>涉及的相关表操作：</w:t>
      </w:r>
      <w:r w:rsidRPr="000E681E">
        <w:rPr>
          <w:rFonts w:hint="eastAsia"/>
        </w:rPr>
        <w:t>机构评级明细表（</w:t>
      </w:r>
      <w:r w:rsidRPr="000E681E">
        <w:rPr>
          <w:rFonts w:hint="eastAsia"/>
        </w:rPr>
        <w:t>ORG_RATE_DETAIL</w:t>
      </w:r>
      <w:r w:rsidRPr="000E681E">
        <w:rPr>
          <w:rFonts w:hint="eastAsia"/>
        </w:rPr>
        <w:t>）</w:t>
      </w:r>
      <w:r>
        <w:rPr>
          <w:rFonts w:hint="eastAsia"/>
        </w:rPr>
        <w:t>。</w:t>
      </w:r>
    </w:p>
    <w:p w14:paraId="31E0C74D" w14:textId="77777777" w:rsidR="00D52640" w:rsidRPr="002B2B0E" w:rsidRDefault="00D52640" w:rsidP="00D52640">
      <w:pPr>
        <w:pStyle w:val="af8"/>
        <w:numPr>
          <w:ilvl w:val="0"/>
          <w:numId w:val="25"/>
        </w:numPr>
        <w:ind w:firstLineChars="0"/>
      </w:pPr>
      <w:r>
        <w:rPr>
          <w:rFonts w:hint="eastAsia"/>
        </w:rPr>
        <w:t>权限：金融机构自评者</w:t>
      </w:r>
      <w:r w:rsidRPr="002B2B0E">
        <w:rPr>
          <w:rFonts w:hint="eastAsia"/>
        </w:rPr>
        <w:t>角色</w:t>
      </w:r>
      <w:r>
        <w:rPr>
          <w:rFonts w:hint="eastAsia"/>
        </w:rPr>
        <w:t>，金融机构复评者角色。</w:t>
      </w:r>
    </w:p>
    <w:p w14:paraId="174AB436" w14:textId="77777777" w:rsidR="00D52640" w:rsidRDefault="00D52640" w:rsidP="00D52640">
      <w:pPr>
        <w:pStyle w:val="af8"/>
        <w:numPr>
          <w:ilvl w:val="0"/>
          <w:numId w:val="25"/>
        </w:numPr>
        <w:ind w:firstLineChars="0"/>
      </w:pPr>
      <w:r>
        <w:rPr>
          <w:rFonts w:hint="eastAsia"/>
        </w:rPr>
        <w:t>查询条件：无，选择某条评级汇总信息进入查询界面。</w:t>
      </w:r>
    </w:p>
    <w:p w14:paraId="27F029ED" w14:textId="6D402E76" w:rsidR="00D52640" w:rsidRDefault="00D52640" w:rsidP="00D52640">
      <w:pPr>
        <w:pStyle w:val="af8"/>
        <w:numPr>
          <w:ilvl w:val="0"/>
          <w:numId w:val="25"/>
        </w:numPr>
        <w:ind w:firstLineChars="0"/>
      </w:pPr>
      <w:r>
        <w:lastRenderedPageBreak/>
        <w:t>查询结果</w:t>
      </w:r>
      <w:r>
        <w:rPr>
          <w:rFonts w:hint="eastAsia"/>
        </w:rPr>
        <w:t>：</w:t>
      </w:r>
      <w:r w:rsidRPr="00763D4D">
        <w:rPr>
          <w:rFonts w:hint="eastAsia"/>
        </w:rPr>
        <w:t>见</w:t>
      </w:r>
      <w:r w:rsidR="00763D4D">
        <w:rPr>
          <w:rFonts w:hint="eastAsia"/>
        </w:rPr>
        <w:t>下面</w:t>
      </w:r>
      <w:r w:rsidRPr="00763D4D">
        <w:rPr>
          <w:rFonts w:hint="eastAsia"/>
        </w:rPr>
        <w:t>数据库表</w:t>
      </w:r>
      <w:r w:rsidR="00763D4D">
        <w:rPr>
          <w:rFonts w:hint="eastAsia"/>
        </w:rPr>
        <w:t>的</w:t>
      </w:r>
      <w:r w:rsidRPr="00763D4D">
        <w:rPr>
          <w:rFonts w:hint="eastAsia"/>
        </w:rPr>
        <w:t>操作</w:t>
      </w:r>
      <w:r w:rsidRPr="00763D4D">
        <w:rPr>
          <w:rFonts w:hint="eastAsia"/>
        </w:rPr>
        <w:t>-&gt;</w:t>
      </w:r>
      <w:r w:rsidRPr="00763D4D">
        <w:rPr>
          <w:rFonts w:hint="eastAsia"/>
        </w:rPr>
        <w:t>查询是否显示</w:t>
      </w:r>
      <w:r>
        <w:rPr>
          <w:rFonts w:hint="eastAsia"/>
        </w:rPr>
        <w:t>。</w:t>
      </w:r>
    </w:p>
    <w:p w14:paraId="1DA8E365" w14:textId="77777777" w:rsidR="00763D4D" w:rsidRDefault="00763D4D" w:rsidP="00763D4D">
      <w:pPr>
        <w:pStyle w:val="3"/>
      </w:pPr>
      <w:r>
        <w:t>数据库表的操作</w:t>
      </w:r>
    </w:p>
    <w:p w14:paraId="73285B40" w14:textId="77777777" w:rsidR="00763D4D" w:rsidRPr="0077400C" w:rsidRDefault="00763D4D" w:rsidP="00763D4D">
      <w:pPr>
        <w:pStyle w:val="4"/>
      </w:pPr>
      <w:r w:rsidRPr="00E631FA">
        <w:rPr>
          <w:rFonts w:hint="eastAsia"/>
        </w:rPr>
        <w:t>机构评级总表（</w:t>
      </w:r>
      <w:r w:rsidRPr="00E631FA">
        <w:rPr>
          <w:rFonts w:hint="eastAsia"/>
        </w:rPr>
        <w:t>ORG_RATE</w:t>
      </w:r>
      <w:r w:rsidRPr="00E631FA">
        <w:rPr>
          <w:rFonts w:hint="eastAsia"/>
        </w:rPr>
        <w:t>）</w:t>
      </w:r>
    </w:p>
    <w:tbl>
      <w:tblPr>
        <w:tblW w:w="5000" w:type="pct"/>
        <w:jc w:val="center"/>
        <w:tblLook w:val="00A0" w:firstRow="1" w:lastRow="0" w:firstColumn="1" w:lastColumn="0" w:noHBand="0" w:noVBand="0"/>
      </w:tblPr>
      <w:tblGrid>
        <w:gridCol w:w="3949"/>
        <w:gridCol w:w="2531"/>
        <w:gridCol w:w="3256"/>
      </w:tblGrid>
      <w:tr w:rsidR="0093643C" w:rsidRPr="004D366D" w14:paraId="78979D6C"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6E41A3FA" w14:textId="77777777" w:rsidR="0093643C" w:rsidRPr="004D366D" w:rsidRDefault="0093643C" w:rsidP="00763D4D">
            <w:pPr>
              <w:pStyle w:val="15"/>
            </w:pPr>
            <w:r w:rsidRPr="004D366D">
              <w:rPr>
                <w:rFonts w:hint="eastAsia"/>
              </w:rPr>
              <w:t>字段名</w:t>
            </w:r>
          </w:p>
        </w:tc>
        <w:tc>
          <w:tcPr>
            <w:tcW w:w="1300" w:type="pct"/>
            <w:tcBorders>
              <w:top w:val="single" w:sz="4" w:space="0" w:color="auto"/>
              <w:left w:val="single" w:sz="4" w:space="0" w:color="auto"/>
              <w:bottom w:val="single" w:sz="4" w:space="0" w:color="auto"/>
              <w:right w:val="single" w:sz="4" w:space="0" w:color="auto"/>
            </w:tcBorders>
          </w:tcPr>
          <w:p w14:paraId="673CA63A" w14:textId="77777777" w:rsidR="0093643C" w:rsidRPr="004D366D" w:rsidRDefault="0093643C" w:rsidP="00763D4D">
            <w:pPr>
              <w:pStyle w:val="15"/>
            </w:pPr>
            <w:r w:rsidRPr="004D366D">
              <w:rPr>
                <w:rFonts w:hint="cs"/>
              </w:rPr>
              <w:t>说</w:t>
            </w:r>
            <w:r w:rsidRPr="004D366D">
              <w:rPr>
                <w:rFonts w:hint="eastAsia"/>
              </w:rPr>
              <w:t>明</w:t>
            </w:r>
          </w:p>
        </w:tc>
        <w:tc>
          <w:tcPr>
            <w:tcW w:w="1672" w:type="pct"/>
            <w:tcBorders>
              <w:top w:val="single" w:sz="4" w:space="0" w:color="auto"/>
              <w:left w:val="single" w:sz="4" w:space="0" w:color="auto"/>
              <w:bottom w:val="single" w:sz="4" w:space="0" w:color="auto"/>
              <w:right w:val="single" w:sz="4" w:space="0" w:color="auto"/>
            </w:tcBorders>
          </w:tcPr>
          <w:p w14:paraId="10892686" w14:textId="77777777" w:rsidR="0093643C" w:rsidRPr="004D366D" w:rsidRDefault="0093643C" w:rsidP="00763D4D">
            <w:pPr>
              <w:pStyle w:val="15"/>
            </w:pPr>
            <w:r>
              <w:rPr>
                <w:rFonts w:hint="eastAsia"/>
              </w:rPr>
              <w:t>明细界面是否显示</w:t>
            </w:r>
          </w:p>
        </w:tc>
      </w:tr>
      <w:tr w:rsidR="0093643C" w:rsidRPr="004D366D" w14:paraId="2C333435"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6B7F21A8" w14:textId="77777777" w:rsidR="0093643C" w:rsidRPr="004D366D" w:rsidRDefault="0093643C" w:rsidP="00763D4D">
            <w:pPr>
              <w:pStyle w:val="15"/>
            </w:pPr>
            <w:r>
              <w:t>id</w:t>
            </w:r>
          </w:p>
        </w:tc>
        <w:tc>
          <w:tcPr>
            <w:tcW w:w="1300" w:type="pct"/>
            <w:tcBorders>
              <w:top w:val="single" w:sz="4" w:space="0" w:color="auto"/>
              <w:left w:val="single" w:sz="4" w:space="0" w:color="auto"/>
              <w:bottom w:val="single" w:sz="4" w:space="0" w:color="auto"/>
              <w:right w:val="single" w:sz="4" w:space="0" w:color="auto"/>
            </w:tcBorders>
          </w:tcPr>
          <w:p w14:paraId="073B19C1" w14:textId="77777777" w:rsidR="0093643C" w:rsidRPr="004D366D" w:rsidRDefault="0093643C" w:rsidP="00763D4D">
            <w:pPr>
              <w:pStyle w:val="15"/>
            </w:pPr>
            <w:r>
              <w:t>id</w:t>
            </w:r>
          </w:p>
        </w:tc>
        <w:tc>
          <w:tcPr>
            <w:tcW w:w="1672" w:type="pct"/>
            <w:tcBorders>
              <w:top w:val="single" w:sz="4" w:space="0" w:color="auto"/>
              <w:left w:val="single" w:sz="4" w:space="0" w:color="auto"/>
              <w:bottom w:val="single" w:sz="4" w:space="0" w:color="auto"/>
              <w:right w:val="single" w:sz="4" w:space="0" w:color="auto"/>
            </w:tcBorders>
          </w:tcPr>
          <w:p w14:paraId="6B796C0E" w14:textId="77777777" w:rsidR="0093643C" w:rsidRPr="004D366D" w:rsidDel="00810210" w:rsidRDefault="0093643C" w:rsidP="00763D4D">
            <w:pPr>
              <w:pStyle w:val="15"/>
              <w:rPr>
                <w:ins w:id="22" w:author="yl l" w:date="2017-11-17T10:57:00Z"/>
              </w:rPr>
            </w:pPr>
          </w:p>
        </w:tc>
      </w:tr>
      <w:tr w:rsidR="0093643C" w:rsidRPr="004D366D" w14:paraId="597E39CE"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4366B2B1" w14:textId="77777777" w:rsidR="0093643C" w:rsidRPr="004D366D" w:rsidRDefault="0093643C" w:rsidP="00763D4D">
            <w:pPr>
              <w:pStyle w:val="15"/>
            </w:pPr>
            <w:r>
              <w:t>year</w:t>
            </w:r>
          </w:p>
        </w:tc>
        <w:tc>
          <w:tcPr>
            <w:tcW w:w="1300" w:type="pct"/>
            <w:tcBorders>
              <w:top w:val="single" w:sz="4" w:space="0" w:color="auto"/>
              <w:left w:val="single" w:sz="4" w:space="0" w:color="auto"/>
              <w:bottom w:val="single" w:sz="4" w:space="0" w:color="auto"/>
              <w:right w:val="single" w:sz="4" w:space="0" w:color="auto"/>
            </w:tcBorders>
          </w:tcPr>
          <w:p w14:paraId="55E1F72F" w14:textId="77777777" w:rsidR="0093643C" w:rsidRPr="004D366D" w:rsidRDefault="0093643C" w:rsidP="00763D4D">
            <w:pPr>
              <w:pStyle w:val="15"/>
            </w:pPr>
            <w:r>
              <w:t>年度</w:t>
            </w:r>
          </w:p>
        </w:tc>
        <w:tc>
          <w:tcPr>
            <w:tcW w:w="1672" w:type="pct"/>
            <w:tcBorders>
              <w:top w:val="single" w:sz="4" w:space="0" w:color="auto"/>
              <w:left w:val="single" w:sz="4" w:space="0" w:color="auto"/>
              <w:bottom w:val="single" w:sz="4" w:space="0" w:color="auto"/>
              <w:right w:val="single" w:sz="4" w:space="0" w:color="auto"/>
            </w:tcBorders>
          </w:tcPr>
          <w:p w14:paraId="64C44B00" w14:textId="77777777" w:rsidR="0093643C" w:rsidRDefault="0093643C" w:rsidP="00763D4D">
            <w:pPr>
              <w:pStyle w:val="15"/>
              <w:rPr>
                <w:ins w:id="23" w:author="yl l" w:date="2017-11-17T10:57:00Z"/>
                <w:lang w:eastAsia="zh-CN"/>
              </w:rPr>
            </w:pPr>
            <w:r>
              <w:rPr>
                <w:rFonts w:hint="eastAsia"/>
                <w:lang w:eastAsia="zh-CN"/>
              </w:rPr>
              <w:t>表格外</w:t>
            </w:r>
          </w:p>
        </w:tc>
      </w:tr>
      <w:tr w:rsidR="0093643C" w:rsidRPr="004D366D" w14:paraId="24AF695B"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5A7C88DF" w14:textId="77777777" w:rsidR="0093643C" w:rsidRPr="004D366D" w:rsidRDefault="0093643C" w:rsidP="00763D4D">
            <w:pPr>
              <w:pStyle w:val="15"/>
            </w:pPr>
            <w:r>
              <w:t>org_id</w:t>
            </w:r>
          </w:p>
        </w:tc>
        <w:tc>
          <w:tcPr>
            <w:tcW w:w="1300" w:type="pct"/>
            <w:tcBorders>
              <w:top w:val="single" w:sz="4" w:space="0" w:color="auto"/>
              <w:left w:val="single" w:sz="4" w:space="0" w:color="auto"/>
              <w:bottom w:val="single" w:sz="4" w:space="0" w:color="auto"/>
              <w:right w:val="single" w:sz="4" w:space="0" w:color="auto"/>
            </w:tcBorders>
          </w:tcPr>
          <w:p w14:paraId="769BC892" w14:textId="77777777" w:rsidR="0093643C" w:rsidRPr="004D366D" w:rsidRDefault="0093643C" w:rsidP="00763D4D">
            <w:pPr>
              <w:pStyle w:val="15"/>
            </w:pPr>
            <w:r>
              <w:t>机构</w:t>
            </w:r>
            <w:r>
              <w:t>id</w:t>
            </w:r>
          </w:p>
        </w:tc>
        <w:tc>
          <w:tcPr>
            <w:tcW w:w="1672" w:type="pct"/>
            <w:tcBorders>
              <w:top w:val="single" w:sz="4" w:space="0" w:color="auto"/>
              <w:left w:val="single" w:sz="4" w:space="0" w:color="auto"/>
              <w:bottom w:val="single" w:sz="4" w:space="0" w:color="auto"/>
              <w:right w:val="single" w:sz="4" w:space="0" w:color="auto"/>
            </w:tcBorders>
          </w:tcPr>
          <w:p w14:paraId="3A3BD6E2" w14:textId="77777777" w:rsidR="0093643C" w:rsidRPr="004D366D" w:rsidRDefault="0093643C" w:rsidP="00763D4D">
            <w:pPr>
              <w:pStyle w:val="15"/>
              <w:rPr>
                <w:ins w:id="24" w:author="yl l" w:date="2017-11-17T10:57:00Z"/>
              </w:rPr>
            </w:pPr>
            <w:r w:rsidRPr="001D16AE">
              <w:rPr>
                <w:rFonts w:hint="eastAsia"/>
              </w:rPr>
              <w:t>是（表格外）显示机构名称</w:t>
            </w:r>
          </w:p>
        </w:tc>
      </w:tr>
      <w:tr w:rsidR="0093643C" w:rsidRPr="004D366D" w14:paraId="6421EB33"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786985F2" w14:textId="77777777" w:rsidR="0093643C" w:rsidRDefault="0093643C" w:rsidP="00763D4D">
            <w:pPr>
              <w:pStyle w:val="15"/>
            </w:pPr>
            <w:r>
              <w:t>org_type</w:t>
            </w:r>
          </w:p>
        </w:tc>
        <w:tc>
          <w:tcPr>
            <w:tcW w:w="1300" w:type="pct"/>
            <w:tcBorders>
              <w:top w:val="single" w:sz="4" w:space="0" w:color="auto"/>
              <w:left w:val="single" w:sz="4" w:space="0" w:color="auto"/>
              <w:bottom w:val="single" w:sz="4" w:space="0" w:color="auto"/>
              <w:right w:val="single" w:sz="4" w:space="0" w:color="auto"/>
            </w:tcBorders>
          </w:tcPr>
          <w:p w14:paraId="03449678" w14:textId="77777777" w:rsidR="0093643C" w:rsidRDefault="0093643C" w:rsidP="00763D4D">
            <w:pPr>
              <w:pStyle w:val="15"/>
            </w:pPr>
            <w:r>
              <w:t>机构类型</w:t>
            </w:r>
          </w:p>
        </w:tc>
        <w:tc>
          <w:tcPr>
            <w:tcW w:w="1672" w:type="pct"/>
            <w:tcBorders>
              <w:top w:val="single" w:sz="4" w:space="0" w:color="auto"/>
              <w:left w:val="single" w:sz="4" w:space="0" w:color="auto"/>
              <w:bottom w:val="single" w:sz="4" w:space="0" w:color="auto"/>
              <w:right w:val="single" w:sz="4" w:space="0" w:color="auto"/>
            </w:tcBorders>
          </w:tcPr>
          <w:p w14:paraId="7461B9CD" w14:textId="77777777" w:rsidR="0093643C" w:rsidRPr="00031A47" w:rsidRDefault="0093643C" w:rsidP="00763D4D">
            <w:pPr>
              <w:pStyle w:val="15"/>
              <w:rPr>
                <w:ins w:id="25" w:author="yl l" w:date="2017-11-17T10:57:00Z"/>
              </w:rPr>
            </w:pPr>
            <w:r w:rsidRPr="001D16AE">
              <w:rPr>
                <w:rFonts w:hint="eastAsia"/>
              </w:rPr>
              <w:t>是（表格外）显示机构名称</w:t>
            </w:r>
          </w:p>
        </w:tc>
      </w:tr>
      <w:tr w:rsidR="0093643C" w:rsidRPr="004D366D" w14:paraId="7C86F8BE"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0448FBF1" w14:textId="77777777" w:rsidR="0093643C" w:rsidRDefault="0093643C" w:rsidP="00763D4D">
            <w:pPr>
              <w:pStyle w:val="15"/>
            </w:pPr>
            <w:r>
              <w:t>rate_type</w:t>
            </w:r>
          </w:p>
        </w:tc>
        <w:tc>
          <w:tcPr>
            <w:tcW w:w="1300" w:type="pct"/>
            <w:tcBorders>
              <w:top w:val="single" w:sz="4" w:space="0" w:color="auto"/>
              <w:left w:val="single" w:sz="4" w:space="0" w:color="auto"/>
              <w:bottom w:val="single" w:sz="4" w:space="0" w:color="auto"/>
              <w:right w:val="single" w:sz="4" w:space="0" w:color="auto"/>
            </w:tcBorders>
          </w:tcPr>
          <w:p w14:paraId="7EF5FC0D" w14:textId="77777777" w:rsidR="0093643C" w:rsidRDefault="0093643C" w:rsidP="00763D4D">
            <w:pPr>
              <w:pStyle w:val="15"/>
            </w:pPr>
            <w:r>
              <w:t>评级表类型</w:t>
            </w:r>
          </w:p>
        </w:tc>
        <w:tc>
          <w:tcPr>
            <w:tcW w:w="1672" w:type="pct"/>
            <w:tcBorders>
              <w:top w:val="single" w:sz="4" w:space="0" w:color="auto"/>
              <w:left w:val="single" w:sz="4" w:space="0" w:color="auto"/>
              <w:bottom w:val="single" w:sz="4" w:space="0" w:color="auto"/>
              <w:right w:val="single" w:sz="4" w:space="0" w:color="auto"/>
            </w:tcBorders>
          </w:tcPr>
          <w:p w14:paraId="2BFBF8DD" w14:textId="77777777" w:rsidR="0093643C" w:rsidRPr="00031A47" w:rsidRDefault="0093643C" w:rsidP="00763D4D">
            <w:pPr>
              <w:pStyle w:val="15"/>
            </w:pPr>
            <w:r w:rsidRPr="001D16AE">
              <w:rPr>
                <w:rFonts w:hint="eastAsia"/>
              </w:rPr>
              <w:t>是（表格外）</w:t>
            </w:r>
          </w:p>
        </w:tc>
      </w:tr>
      <w:tr w:rsidR="0093643C" w:rsidRPr="004D366D" w14:paraId="7EB519EA"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610195A5" w14:textId="77777777" w:rsidR="0093643C" w:rsidRDefault="0093643C" w:rsidP="00763D4D">
            <w:pPr>
              <w:pStyle w:val="15"/>
            </w:pPr>
            <w:r>
              <w:t>status</w:t>
            </w:r>
          </w:p>
        </w:tc>
        <w:tc>
          <w:tcPr>
            <w:tcW w:w="1300" w:type="pct"/>
            <w:tcBorders>
              <w:top w:val="single" w:sz="4" w:space="0" w:color="auto"/>
              <w:left w:val="single" w:sz="4" w:space="0" w:color="auto"/>
              <w:bottom w:val="single" w:sz="4" w:space="0" w:color="auto"/>
              <w:right w:val="single" w:sz="4" w:space="0" w:color="auto"/>
            </w:tcBorders>
          </w:tcPr>
          <w:p w14:paraId="14D6C844" w14:textId="77777777" w:rsidR="0093643C" w:rsidRDefault="0093643C" w:rsidP="00763D4D">
            <w:pPr>
              <w:pStyle w:val="15"/>
            </w:pPr>
            <w:r>
              <w:t>状态</w:t>
            </w:r>
          </w:p>
        </w:tc>
        <w:tc>
          <w:tcPr>
            <w:tcW w:w="1672" w:type="pct"/>
            <w:tcBorders>
              <w:top w:val="single" w:sz="4" w:space="0" w:color="auto"/>
              <w:left w:val="single" w:sz="4" w:space="0" w:color="auto"/>
              <w:bottom w:val="single" w:sz="4" w:space="0" w:color="auto"/>
              <w:right w:val="single" w:sz="4" w:space="0" w:color="auto"/>
            </w:tcBorders>
          </w:tcPr>
          <w:p w14:paraId="35F4783A" w14:textId="77777777" w:rsidR="0093643C" w:rsidRPr="00031A47" w:rsidRDefault="0093643C" w:rsidP="00763D4D">
            <w:pPr>
              <w:pStyle w:val="15"/>
            </w:pPr>
            <w:r w:rsidRPr="001D16AE">
              <w:rPr>
                <w:rFonts w:hint="eastAsia"/>
              </w:rPr>
              <w:t>是</w:t>
            </w:r>
          </w:p>
        </w:tc>
      </w:tr>
      <w:tr w:rsidR="0093643C" w:rsidRPr="004D366D" w14:paraId="3F0510DB"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04B025D7" w14:textId="77777777" w:rsidR="0093643C" w:rsidRDefault="0093643C" w:rsidP="00763D4D">
            <w:pPr>
              <w:pStyle w:val="15"/>
            </w:pPr>
            <w:r>
              <w:t>sa_total_score</w:t>
            </w:r>
          </w:p>
        </w:tc>
        <w:tc>
          <w:tcPr>
            <w:tcW w:w="1300" w:type="pct"/>
            <w:tcBorders>
              <w:top w:val="single" w:sz="4" w:space="0" w:color="auto"/>
              <w:left w:val="single" w:sz="4" w:space="0" w:color="auto"/>
              <w:bottom w:val="single" w:sz="4" w:space="0" w:color="auto"/>
              <w:right w:val="single" w:sz="4" w:space="0" w:color="auto"/>
            </w:tcBorders>
          </w:tcPr>
          <w:p w14:paraId="74A85815" w14:textId="77777777" w:rsidR="0093643C" w:rsidRDefault="0093643C" w:rsidP="00763D4D">
            <w:pPr>
              <w:pStyle w:val="15"/>
            </w:pPr>
            <w:r>
              <w:t>自评总分</w:t>
            </w:r>
          </w:p>
        </w:tc>
        <w:tc>
          <w:tcPr>
            <w:tcW w:w="1672" w:type="pct"/>
            <w:tcBorders>
              <w:top w:val="single" w:sz="4" w:space="0" w:color="auto"/>
              <w:left w:val="single" w:sz="4" w:space="0" w:color="auto"/>
              <w:bottom w:val="single" w:sz="4" w:space="0" w:color="auto"/>
              <w:right w:val="single" w:sz="4" w:space="0" w:color="auto"/>
            </w:tcBorders>
          </w:tcPr>
          <w:p w14:paraId="2ABD662A" w14:textId="77777777" w:rsidR="0093643C" w:rsidRPr="00031A47" w:rsidRDefault="0093643C" w:rsidP="00763D4D">
            <w:pPr>
              <w:pStyle w:val="15"/>
            </w:pPr>
            <w:r w:rsidRPr="001D16AE">
              <w:rPr>
                <w:rFonts w:hint="eastAsia"/>
              </w:rPr>
              <w:t>是</w:t>
            </w:r>
          </w:p>
        </w:tc>
      </w:tr>
      <w:tr w:rsidR="0093643C" w:rsidRPr="004D366D" w14:paraId="4CCB4F1A"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406472DB" w14:textId="77777777" w:rsidR="0093643C" w:rsidRDefault="0093643C" w:rsidP="00763D4D">
            <w:pPr>
              <w:pStyle w:val="15"/>
            </w:pPr>
            <w:r>
              <w:t>sa_score</w:t>
            </w:r>
          </w:p>
        </w:tc>
        <w:tc>
          <w:tcPr>
            <w:tcW w:w="1300" w:type="pct"/>
            <w:tcBorders>
              <w:top w:val="single" w:sz="4" w:space="0" w:color="auto"/>
              <w:left w:val="single" w:sz="4" w:space="0" w:color="auto"/>
              <w:bottom w:val="single" w:sz="4" w:space="0" w:color="auto"/>
              <w:right w:val="single" w:sz="4" w:space="0" w:color="auto"/>
            </w:tcBorders>
          </w:tcPr>
          <w:p w14:paraId="68971878" w14:textId="77777777" w:rsidR="0093643C" w:rsidRDefault="0093643C" w:rsidP="00763D4D">
            <w:pPr>
              <w:pStyle w:val="15"/>
            </w:pPr>
            <w:r>
              <w:t>自评得分</w:t>
            </w:r>
          </w:p>
        </w:tc>
        <w:tc>
          <w:tcPr>
            <w:tcW w:w="1672" w:type="pct"/>
            <w:tcBorders>
              <w:top w:val="single" w:sz="4" w:space="0" w:color="auto"/>
              <w:left w:val="single" w:sz="4" w:space="0" w:color="auto"/>
              <w:bottom w:val="single" w:sz="4" w:space="0" w:color="auto"/>
              <w:right w:val="single" w:sz="4" w:space="0" w:color="auto"/>
            </w:tcBorders>
          </w:tcPr>
          <w:p w14:paraId="5C232EE8" w14:textId="77777777" w:rsidR="0093643C" w:rsidRPr="00031A47" w:rsidRDefault="0093643C" w:rsidP="00763D4D">
            <w:pPr>
              <w:pStyle w:val="15"/>
            </w:pPr>
            <w:r w:rsidRPr="001D16AE">
              <w:rPr>
                <w:rFonts w:hint="eastAsia"/>
              </w:rPr>
              <w:t>是</w:t>
            </w:r>
          </w:p>
        </w:tc>
      </w:tr>
      <w:tr w:rsidR="0093643C" w:rsidRPr="004D366D" w14:paraId="11B424ED"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2EA6639A" w14:textId="77777777" w:rsidR="0093643C" w:rsidRDefault="0093643C" w:rsidP="00763D4D">
            <w:pPr>
              <w:pStyle w:val="15"/>
            </w:pPr>
            <w:r>
              <w:t>rate_level</w:t>
            </w:r>
          </w:p>
        </w:tc>
        <w:tc>
          <w:tcPr>
            <w:tcW w:w="1300" w:type="pct"/>
            <w:tcBorders>
              <w:top w:val="single" w:sz="4" w:space="0" w:color="auto"/>
              <w:left w:val="single" w:sz="4" w:space="0" w:color="auto"/>
              <w:bottom w:val="single" w:sz="4" w:space="0" w:color="auto"/>
              <w:right w:val="single" w:sz="4" w:space="0" w:color="auto"/>
            </w:tcBorders>
          </w:tcPr>
          <w:p w14:paraId="4047C58A" w14:textId="77777777" w:rsidR="0093643C" w:rsidRDefault="0093643C" w:rsidP="00763D4D">
            <w:pPr>
              <w:pStyle w:val="15"/>
            </w:pPr>
            <w:r>
              <w:t>评级等级</w:t>
            </w:r>
          </w:p>
        </w:tc>
        <w:tc>
          <w:tcPr>
            <w:tcW w:w="1672" w:type="pct"/>
            <w:tcBorders>
              <w:top w:val="single" w:sz="4" w:space="0" w:color="auto"/>
              <w:left w:val="single" w:sz="4" w:space="0" w:color="auto"/>
              <w:bottom w:val="single" w:sz="4" w:space="0" w:color="auto"/>
              <w:right w:val="single" w:sz="4" w:space="0" w:color="auto"/>
            </w:tcBorders>
          </w:tcPr>
          <w:p w14:paraId="60AE16F8" w14:textId="77777777" w:rsidR="0093643C" w:rsidRPr="00031A47" w:rsidDel="00D45540" w:rsidRDefault="0093643C" w:rsidP="00763D4D">
            <w:pPr>
              <w:pStyle w:val="15"/>
            </w:pPr>
          </w:p>
        </w:tc>
      </w:tr>
      <w:tr w:rsidR="0093643C" w:rsidRPr="004D366D" w14:paraId="23FEF0B8"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46F9631A" w14:textId="77777777" w:rsidR="0093643C" w:rsidRDefault="0093643C" w:rsidP="00763D4D">
            <w:pPr>
              <w:pStyle w:val="15"/>
            </w:pPr>
            <w:r>
              <w:t>rate_score</w:t>
            </w:r>
          </w:p>
        </w:tc>
        <w:tc>
          <w:tcPr>
            <w:tcW w:w="1300" w:type="pct"/>
            <w:tcBorders>
              <w:top w:val="single" w:sz="4" w:space="0" w:color="auto"/>
              <w:left w:val="single" w:sz="4" w:space="0" w:color="auto"/>
              <w:bottom w:val="single" w:sz="4" w:space="0" w:color="auto"/>
              <w:right w:val="single" w:sz="4" w:space="0" w:color="auto"/>
            </w:tcBorders>
          </w:tcPr>
          <w:p w14:paraId="685BAF77" w14:textId="77777777" w:rsidR="0093643C" w:rsidRDefault="0093643C" w:rsidP="00763D4D">
            <w:pPr>
              <w:pStyle w:val="15"/>
            </w:pPr>
            <w:r>
              <w:t>评级得分</w:t>
            </w:r>
          </w:p>
        </w:tc>
        <w:tc>
          <w:tcPr>
            <w:tcW w:w="1672" w:type="pct"/>
            <w:tcBorders>
              <w:top w:val="single" w:sz="4" w:space="0" w:color="auto"/>
              <w:left w:val="single" w:sz="4" w:space="0" w:color="auto"/>
              <w:bottom w:val="single" w:sz="4" w:space="0" w:color="auto"/>
              <w:right w:val="single" w:sz="4" w:space="0" w:color="auto"/>
            </w:tcBorders>
          </w:tcPr>
          <w:p w14:paraId="046B5094" w14:textId="77777777" w:rsidR="0093643C" w:rsidRPr="00031A47" w:rsidRDefault="0093643C" w:rsidP="00763D4D">
            <w:pPr>
              <w:pStyle w:val="15"/>
            </w:pPr>
            <w:r w:rsidRPr="001D16AE">
              <w:rPr>
                <w:rFonts w:hint="eastAsia"/>
              </w:rPr>
              <w:t>是（复评阶段前不显示）</w:t>
            </w:r>
          </w:p>
        </w:tc>
      </w:tr>
      <w:tr w:rsidR="0093643C" w:rsidRPr="004D366D" w14:paraId="3517826F"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06658A1B" w14:textId="77777777" w:rsidR="0093643C" w:rsidRDefault="0093643C" w:rsidP="00763D4D">
            <w:pPr>
              <w:pStyle w:val="15"/>
            </w:pPr>
            <w:r>
              <w:t>rank_level</w:t>
            </w:r>
          </w:p>
        </w:tc>
        <w:tc>
          <w:tcPr>
            <w:tcW w:w="1300" w:type="pct"/>
            <w:tcBorders>
              <w:top w:val="single" w:sz="4" w:space="0" w:color="auto"/>
              <w:left w:val="single" w:sz="4" w:space="0" w:color="auto"/>
              <w:bottom w:val="single" w:sz="4" w:space="0" w:color="auto"/>
              <w:right w:val="single" w:sz="4" w:space="0" w:color="auto"/>
            </w:tcBorders>
          </w:tcPr>
          <w:p w14:paraId="006FD753" w14:textId="77777777" w:rsidR="0093643C" w:rsidRDefault="0093643C" w:rsidP="00763D4D">
            <w:pPr>
              <w:pStyle w:val="15"/>
            </w:pPr>
            <w:r>
              <w:t>定级等级</w:t>
            </w:r>
          </w:p>
        </w:tc>
        <w:tc>
          <w:tcPr>
            <w:tcW w:w="1672" w:type="pct"/>
            <w:tcBorders>
              <w:top w:val="single" w:sz="4" w:space="0" w:color="auto"/>
              <w:left w:val="single" w:sz="4" w:space="0" w:color="auto"/>
              <w:bottom w:val="single" w:sz="4" w:space="0" w:color="auto"/>
              <w:right w:val="single" w:sz="4" w:space="0" w:color="auto"/>
            </w:tcBorders>
          </w:tcPr>
          <w:p w14:paraId="24E30A86" w14:textId="77777777" w:rsidR="0093643C" w:rsidDel="00D45540" w:rsidRDefault="0093643C" w:rsidP="00763D4D">
            <w:pPr>
              <w:pStyle w:val="15"/>
            </w:pPr>
          </w:p>
        </w:tc>
      </w:tr>
      <w:tr w:rsidR="0093643C" w:rsidRPr="004D366D" w14:paraId="2E681833"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61F3A84D" w14:textId="77777777" w:rsidR="0093643C" w:rsidRDefault="0093643C" w:rsidP="00763D4D">
            <w:pPr>
              <w:pStyle w:val="15"/>
            </w:pPr>
            <w:r>
              <w:t>rank_reason</w:t>
            </w:r>
          </w:p>
        </w:tc>
        <w:tc>
          <w:tcPr>
            <w:tcW w:w="1300" w:type="pct"/>
            <w:tcBorders>
              <w:top w:val="single" w:sz="4" w:space="0" w:color="auto"/>
              <w:left w:val="single" w:sz="4" w:space="0" w:color="auto"/>
              <w:bottom w:val="single" w:sz="4" w:space="0" w:color="auto"/>
              <w:right w:val="single" w:sz="4" w:space="0" w:color="auto"/>
            </w:tcBorders>
          </w:tcPr>
          <w:p w14:paraId="5B8C72DB" w14:textId="77777777" w:rsidR="0093643C" w:rsidRDefault="0093643C" w:rsidP="00763D4D">
            <w:pPr>
              <w:pStyle w:val="15"/>
            </w:pPr>
            <w:r>
              <w:t>定级理由</w:t>
            </w:r>
          </w:p>
        </w:tc>
        <w:tc>
          <w:tcPr>
            <w:tcW w:w="1672" w:type="pct"/>
            <w:tcBorders>
              <w:top w:val="single" w:sz="4" w:space="0" w:color="auto"/>
              <w:left w:val="single" w:sz="4" w:space="0" w:color="auto"/>
              <w:bottom w:val="single" w:sz="4" w:space="0" w:color="auto"/>
              <w:right w:val="single" w:sz="4" w:space="0" w:color="auto"/>
            </w:tcBorders>
          </w:tcPr>
          <w:p w14:paraId="269B49B9" w14:textId="77777777" w:rsidR="0093643C" w:rsidRDefault="0093643C" w:rsidP="00763D4D">
            <w:pPr>
              <w:pStyle w:val="15"/>
            </w:pPr>
            <w:r w:rsidRPr="00904E57">
              <w:rPr>
                <w:rFonts w:hint="eastAsia"/>
              </w:rPr>
              <w:t>是（复评阶段前不显示）</w:t>
            </w:r>
          </w:p>
        </w:tc>
      </w:tr>
      <w:tr w:rsidR="0093643C" w:rsidRPr="004D366D" w14:paraId="4BEF8199"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6A7515C5" w14:textId="77777777" w:rsidR="0093643C" w:rsidRDefault="0093643C" w:rsidP="00763D4D">
            <w:pPr>
              <w:pStyle w:val="15"/>
            </w:pPr>
            <w:r>
              <w:t>Final</w:t>
            </w:r>
            <w:r>
              <w:rPr>
                <w:rFonts w:hint="eastAsia"/>
                <w:lang w:eastAsia="zh-CN"/>
              </w:rPr>
              <w:t>_level</w:t>
            </w:r>
          </w:p>
        </w:tc>
        <w:tc>
          <w:tcPr>
            <w:tcW w:w="1300" w:type="pct"/>
            <w:tcBorders>
              <w:top w:val="single" w:sz="4" w:space="0" w:color="auto"/>
              <w:left w:val="single" w:sz="4" w:space="0" w:color="auto"/>
              <w:bottom w:val="single" w:sz="4" w:space="0" w:color="auto"/>
              <w:right w:val="single" w:sz="4" w:space="0" w:color="auto"/>
            </w:tcBorders>
          </w:tcPr>
          <w:p w14:paraId="28D11E14" w14:textId="77777777" w:rsidR="0093643C" w:rsidRDefault="0093643C" w:rsidP="00763D4D">
            <w:pPr>
              <w:pStyle w:val="15"/>
              <w:rPr>
                <w:lang w:eastAsia="zh-CN"/>
              </w:rPr>
            </w:pPr>
            <w:r>
              <w:rPr>
                <w:rFonts w:hint="eastAsia"/>
                <w:lang w:eastAsia="zh-CN"/>
              </w:rPr>
              <w:t>最终等级</w:t>
            </w:r>
          </w:p>
        </w:tc>
        <w:tc>
          <w:tcPr>
            <w:tcW w:w="1672" w:type="pct"/>
            <w:tcBorders>
              <w:top w:val="single" w:sz="4" w:space="0" w:color="auto"/>
              <w:left w:val="single" w:sz="4" w:space="0" w:color="auto"/>
              <w:bottom w:val="single" w:sz="4" w:space="0" w:color="auto"/>
              <w:right w:val="single" w:sz="4" w:space="0" w:color="auto"/>
            </w:tcBorders>
          </w:tcPr>
          <w:p w14:paraId="3A578E01" w14:textId="77777777" w:rsidR="0093643C" w:rsidRPr="00D45540" w:rsidRDefault="0093643C" w:rsidP="00763D4D">
            <w:pPr>
              <w:pStyle w:val="15"/>
            </w:pPr>
            <w:r w:rsidRPr="00904E57">
              <w:rPr>
                <w:rFonts w:hint="eastAsia"/>
              </w:rPr>
              <w:t>是</w:t>
            </w:r>
          </w:p>
        </w:tc>
      </w:tr>
      <w:tr w:rsidR="0093643C" w:rsidRPr="004D366D" w14:paraId="7042F2BC"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3E4B9E21" w14:textId="77777777" w:rsidR="0093643C" w:rsidRDefault="0093643C" w:rsidP="00763D4D">
            <w:pPr>
              <w:pStyle w:val="15"/>
            </w:pPr>
            <w:r>
              <w:t>is_opposition</w:t>
            </w:r>
          </w:p>
        </w:tc>
        <w:tc>
          <w:tcPr>
            <w:tcW w:w="1300" w:type="pct"/>
            <w:tcBorders>
              <w:top w:val="single" w:sz="4" w:space="0" w:color="auto"/>
              <w:left w:val="single" w:sz="4" w:space="0" w:color="auto"/>
              <w:bottom w:val="single" w:sz="4" w:space="0" w:color="auto"/>
              <w:right w:val="single" w:sz="4" w:space="0" w:color="auto"/>
            </w:tcBorders>
          </w:tcPr>
          <w:p w14:paraId="75FE1FC4" w14:textId="77777777" w:rsidR="0093643C" w:rsidRDefault="0093643C" w:rsidP="00763D4D">
            <w:pPr>
              <w:pStyle w:val="15"/>
            </w:pPr>
            <w:r>
              <w:t>是否有异议</w:t>
            </w:r>
          </w:p>
        </w:tc>
        <w:tc>
          <w:tcPr>
            <w:tcW w:w="1672" w:type="pct"/>
            <w:tcBorders>
              <w:top w:val="single" w:sz="4" w:space="0" w:color="auto"/>
              <w:left w:val="single" w:sz="4" w:space="0" w:color="auto"/>
              <w:bottom w:val="single" w:sz="4" w:space="0" w:color="auto"/>
              <w:right w:val="single" w:sz="4" w:space="0" w:color="auto"/>
            </w:tcBorders>
          </w:tcPr>
          <w:p w14:paraId="21F933BF" w14:textId="77777777" w:rsidR="0093643C" w:rsidRDefault="0093643C" w:rsidP="00763D4D">
            <w:pPr>
              <w:pStyle w:val="15"/>
            </w:pPr>
          </w:p>
        </w:tc>
      </w:tr>
      <w:tr w:rsidR="0093643C" w:rsidRPr="004D366D" w14:paraId="6B5CA0B7"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53671A05" w14:textId="77777777" w:rsidR="0093643C" w:rsidRDefault="0093643C" w:rsidP="00763D4D">
            <w:pPr>
              <w:pStyle w:val="15"/>
            </w:pPr>
            <w:r>
              <w:t>opinion_book</w:t>
            </w:r>
          </w:p>
        </w:tc>
        <w:tc>
          <w:tcPr>
            <w:tcW w:w="1300" w:type="pct"/>
            <w:tcBorders>
              <w:top w:val="single" w:sz="4" w:space="0" w:color="auto"/>
              <w:left w:val="single" w:sz="4" w:space="0" w:color="auto"/>
              <w:bottom w:val="single" w:sz="4" w:space="0" w:color="auto"/>
              <w:right w:val="single" w:sz="4" w:space="0" w:color="auto"/>
            </w:tcBorders>
          </w:tcPr>
          <w:p w14:paraId="355E183F" w14:textId="77777777" w:rsidR="0093643C" w:rsidRDefault="0093643C" w:rsidP="00763D4D">
            <w:pPr>
              <w:pStyle w:val="15"/>
            </w:pPr>
            <w:r>
              <w:t>监管意见书</w:t>
            </w:r>
          </w:p>
        </w:tc>
        <w:tc>
          <w:tcPr>
            <w:tcW w:w="1672" w:type="pct"/>
            <w:tcBorders>
              <w:top w:val="single" w:sz="4" w:space="0" w:color="auto"/>
              <w:left w:val="single" w:sz="4" w:space="0" w:color="auto"/>
              <w:bottom w:val="single" w:sz="4" w:space="0" w:color="auto"/>
              <w:right w:val="single" w:sz="4" w:space="0" w:color="auto"/>
            </w:tcBorders>
          </w:tcPr>
          <w:p w14:paraId="7FAB5804" w14:textId="77777777" w:rsidR="0093643C" w:rsidRDefault="0093643C" w:rsidP="00763D4D">
            <w:pPr>
              <w:pStyle w:val="15"/>
            </w:pPr>
          </w:p>
        </w:tc>
      </w:tr>
      <w:tr w:rsidR="0093643C" w:rsidRPr="004D366D" w14:paraId="17DBF071" w14:textId="77777777" w:rsidTr="0093643C">
        <w:trPr>
          <w:jc w:val="center"/>
        </w:trPr>
        <w:tc>
          <w:tcPr>
            <w:tcW w:w="2028" w:type="pct"/>
            <w:tcBorders>
              <w:top w:val="single" w:sz="4" w:space="0" w:color="auto"/>
              <w:left w:val="single" w:sz="4" w:space="0" w:color="auto"/>
              <w:bottom w:val="single" w:sz="4" w:space="0" w:color="auto"/>
              <w:right w:val="single" w:sz="4" w:space="0" w:color="auto"/>
            </w:tcBorders>
          </w:tcPr>
          <w:p w14:paraId="5B8E71B5" w14:textId="77777777" w:rsidR="0093643C" w:rsidRDefault="0093643C" w:rsidP="00763D4D">
            <w:pPr>
              <w:pStyle w:val="15"/>
            </w:pPr>
            <w:r>
              <w:t>rectification_report</w:t>
            </w:r>
          </w:p>
        </w:tc>
        <w:tc>
          <w:tcPr>
            <w:tcW w:w="1300" w:type="pct"/>
            <w:tcBorders>
              <w:top w:val="single" w:sz="4" w:space="0" w:color="auto"/>
              <w:left w:val="single" w:sz="4" w:space="0" w:color="auto"/>
              <w:bottom w:val="single" w:sz="4" w:space="0" w:color="auto"/>
              <w:right w:val="single" w:sz="4" w:space="0" w:color="auto"/>
            </w:tcBorders>
          </w:tcPr>
          <w:p w14:paraId="02AD15E2" w14:textId="77777777" w:rsidR="0093643C" w:rsidRDefault="0093643C" w:rsidP="00763D4D">
            <w:pPr>
              <w:pStyle w:val="15"/>
            </w:pPr>
            <w:r>
              <w:t>整改报告</w:t>
            </w:r>
          </w:p>
        </w:tc>
        <w:tc>
          <w:tcPr>
            <w:tcW w:w="1672" w:type="pct"/>
            <w:tcBorders>
              <w:top w:val="single" w:sz="4" w:space="0" w:color="auto"/>
              <w:left w:val="single" w:sz="4" w:space="0" w:color="auto"/>
              <w:bottom w:val="single" w:sz="4" w:space="0" w:color="auto"/>
              <w:right w:val="single" w:sz="4" w:space="0" w:color="auto"/>
            </w:tcBorders>
          </w:tcPr>
          <w:p w14:paraId="40CD1CF0" w14:textId="77777777" w:rsidR="0093643C" w:rsidRDefault="0093643C" w:rsidP="00763D4D">
            <w:pPr>
              <w:pStyle w:val="15"/>
            </w:pPr>
          </w:p>
        </w:tc>
      </w:tr>
    </w:tbl>
    <w:p w14:paraId="6BA3DCF0" w14:textId="77777777" w:rsidR="00763D4D" w:rsidRDefault="00763D4D" w:rsidP="00763D4D"/>
    <w:p w14:paraId="085FE4BE" w14:textId="77777777" w:rsidR="00763D4D" w:rsidRDefault="00763D4D" w:rsidP="00763D4D">
      <w:pPr>
        <w:pStyle w:val="4"/>
      </w:pPr>
      <w:r>
        <w:rPr>
          <w:rFonts w:hint="eastAsia"/>
        </w:rPr>
        <w:t>机构评级明细表（</w:t>
      </w:r>
      <w:r w:rsidRPr="001B5029">
        <w:t>ORG_RATE</w:t>
      </w:r>
      <w:r>
        <w:t>_DETAIL</w:t>
      </w:r>
      <w:r>
        <w:rPr>
          <w:rFonts w:hint="eastAsia"/>
        </w:rPr>
        <w:t>）</w:t>
      </w:r>
    </w:p>
    <w:tbl>
      <w:tblPr>
        <w:tblW w:w="5000" w:type="pct"/>
        <w:tblCellMar>
          <w:left w:w="113" w:type="dxa"/>
          <w:right w:w="113" w:type="dxa"/>
        </w:tblCellMar>
        <w:tblLook w:val="0000" w:firstRow="0" w:lastRow="0" w:firstColumn="0" w:lastColumn="0" w:noHBand="0" w:noVBand="0"/>
      </w:tblPr>
      <w:tblGrid>
        <w:gridCol w:w="3289"/>
        <w:gridCol w:w="3228"/>
        <w:gridCol w:w="3219"/>
      </w:tblGrid>
      <w:tr w:rsidR="0093643C" w:rsidRPr="00CF1859" w14:paraId="28C142B3" w14:textId="77777777" w:rsidTr="0093643C">
        <w:tc>
          <w:tcPr>
            <w:tcW w:w="1689" w:type="pct"/>
            <w:tcBorders>
              <w:top w:val="single" w:sz="4" w:space="0" w:color="auto"/>
              <w:left w:val="single" w:sz="4" w:space="0" w:color="auto"/>
              <w:bottom w:val="single" w:sz="4" w:space="0" w:color="auto"/>
              <w:right w:val="single" w:sz="4" w:space="0" w:color="auto"/>
            </w:tcBorders>
          </w:tcPr>
          <w:p w14:paraId="61D702BF" w14:textId="77777777" w:rsidR="0093643C" w:rsidRPr="00CF1859" w:rsidRDefault="0093643C" w:rsidP="00A81C87">
            <w:pPr>
              <w:pStyle w:val="15"/>
              <w:rPr>
                <w:rFonts w:eastAsia="宋体"/>
              </w:rPr>
            </w:pPr>
            <w:r w:rsidRPr="004D6363">
              <w:rPr>
                <w:rFonts w:hint="eastAsia"/>
              </w:rPr>
              <w:t>字段名</w:t>
            </w:r>
          </w:p>
        </w:tc>
        <w:tc>
          <w:tcPr>
            <w:tcW w:w="1658" w:type="pct"/>
            <w:tcBorders>
              <w:top w:val="single" w:sz="4" w:space="0" w:color="auto"/>
              <w:left w:val="single" w:sz="4" w:space="0" w:color="auto"/>
              <w:bottom w:val="single" w:sz="4" w:space="0" w:color="auto"/>
              <w:right w:val="single" w:sz="4" w:space="0" w:color="auto"/>
            </w:tcBorders>
          </w:tcPr>
          <w:p w14:paraId="10913C4C" w14:textId="77777777" w:rsidR="0093643C" w:rsidRPr="00CF1859" w:rsidRDefault="0093643C" w:rsidP="00A81C87">
            <w:pPr>
              <w:pStyle w:val="15"/>
              <w:rPr>
                <w:rFonts w:eastAsia="宋体"/>
              </w:rPr>
            </w:pPr>
            <w:r w:rsidRPr="004D6363">
              <w:rPr>
                <w:rFonts w:hint="eastAsia"/>
              </w:rPr>
              <w:t>说明</w:t>
            </w:r>
          </w:p>
        </w:tc>
        <w:tc>
          <w:tcPr>
            <w:tcW w:w="1654" w:type="pct"/>
            <w:tcBorders>
              <w:top w:val="single" w:sz="4" w:space="0" w:color="auto"/>
              <w:left w:val="single" w:sz="4" w:space="0" w:color="auto"/>
              <w:bottom w:val="single" w:sz="4" w:space="0" w:color="auto"/>
              <w:right w:val="single" w:sz="4" w:space="0" w:color="auto"/>
            </w:tcBorders>
          </w:tcPr>
          <w:p w14:paraId="18E87445" w14:textId="77777777" w:rsidR="0093643C" w:rsidRDefault="0093643C" w:rsidP="00A81C87">
            <w:pPr>
              <w:pStyle w:val="15"/>
            </w:pPr>
            <w:r>
              <w:rPr>
                <w:rFonts w:hint="eastAsia"/>
              </w:rPr>
              <w:t>自评需填写字段</w:t>
            </w:r>
          </w:p>
        </w:tc>
      </w:tr>
      <w:tr w:rsidR="0093643C" w:rsidRPr="00CF1859" w14:paraId="63866D5E" w14:textId="77777777" w:rsidTr="0093643C">
        <w:tc>
          <w:tcPr>
            <w:tcW w:w="1689" w:type="pct"/>
            <w:tcBorders>
              <w:top w:val="single" w:sz="4" w:space="0" w:color="auto"/>
              <w:left w:val="single" w:sz="4" w:space="0" w:color="auto"/>
              <w:bottom w:val="single" w:sz="4" w:space="0" w:color="auto"/>
              <w:right w:val="single" w:sz="4" w:space="0" w:color="auto"/>
            </w:tcBorders>
          </w:tcPr>
          <w:p w14:paraId="19289962" w14:textId="77777777" w:rsidR="0093643C" w:rsidRPr="00CF1859" w:rsidRDefault="0093643C" w:rsidP="00A81C87">
            <w:pPr>
              <w:pStyle w:val="15"/>
              <w:rPr>
                <w:rFonts w:eastAsia="宋体"/>
              </w:rPr>
            </w:pPr>
            <w:r w:rsidRPr="00CF1859">
              <w:rPr>
                <w:rFonts w:eastAsia="宋体"/>
              </w:rPr>
              <w:t>id</w:t>
            </w:r>
          </w:p>
        </w:tc>
        <w:tc>
          <w:tcPr>
            <w:tcW w:w="1658" w:type="pct"/>
            <w:tcBorders>
              <w:top w:val="single" w:sz="4" w:space="0" w:color="auto"/>
              <w:left w:val="single" w:sz="4" w:space="0" w:color="auto"/>
              <w:bottom w:val="single" w:sz="4" w:space="0" w:color="auto"/>
              <w:right w:val="single" w:sz="4" w:space="0" w:color="auto"/>
            </w:tcBorders>
          </w:tcPr>
          <w:p w14:paraId="4590FB99" w14:textId="77777777" w:rsidR="0093643C" w:rsidRPr="00CF1859" w:rsidRDefault="0093643C" w:rsidP="00A81C87">
            <w:pPr>
              <w:pStyle w:val="15"/>
              <w:rPr>
                <w:rFonts w:eastAsia="宋体"/>
              </w:rPr>
            </w:pPr>
            <w:r w:rsidRPr="00CF1859">
              <w:rPr>
                <w:rFonts w:eastAsia="宋体"/>
              </w:rPr>
              <w:t>id</w:t>
            </w:r>
          </w:p>
        </w:tc>
        <w:tc>
          <w:tcPr>
            <w:tcW w:w="1654" w:type="pct"/>
            <w:tcBorders>
              <w:top w:val="single" w:sz="4" w:space="0" w:color="auto"/>
              <w:left w:val="single" w:sz="4" w:space="0" w:color="auto"/>
              <w:bottom w:val="single" w:sz="4" w:space="0" w:color="auto"/>
              <w:right w:val="single" w:sz="4" w:space="0" w:color="auto"/>
            </w:tcBorders>
          </w:tcPr>
          <w:p w14:paraId="77506D85" w14:textId="77777777" w:rsidR="0093643C" w:rsidRDefault="0093643C" w:rsidP="00A81C87">
            <w:pPr>
              <w:pStyle w:val="15"/>
              <w:rPr>
                <w:rFonts w:eastAsia="宋体"/>
              </w:rPr>
            </w:pPr>
          </w:p>
        </w:tc>
      </w:tr>
      <w:tr w:rsidR="0093643C" w:rsidRPr="00CF1859" w14:paraId="5BADE424" w14:textId="77777777" w:rsidTr="0093643C">
        <w:tc>
          <w:tcPr>
            <w:tcW w:w="1689" w:type="pct"/>
            <w:tcBorders>
              <w:top w:val="single" w:sz="4" w:space="0" w:color="auto"/>
              <w:left w:val="single" w:sz="4" w:space="0" w:color="auto"/>
              <w:bottom w:val="single" w:sz="4" w:space="0" w:color="auto"/>
              <w:right w:val="single" w:sz="4" w:space="0" w:color="auto"/>
            </w:tcBorders>
          </w:tcPr>
          <w:p w14:paraId="371E9846" w14:textId="77777777" w:rsidR="0093643C" w:rsidRPr="00CF1859" w:rsidRDefault="0093643C" w:rsidP="00A81C87">
            <w:pPr>
              <w:pStyle w:val="15"/>
              <w:rPr>
                <w:rFonts w:eastAsia="宋体"/>
              </w:rPr>
            </w:pPr>
            <w:r w:rsidRPr="00CF1859">
              <w:rPr>
                <w:rFonts w:eastAsia="宋体"/>
              </w:rPr>
              <w:t>rate_id</w:t>
            </w:r>
          </w:p>
        </w:tc>
        <w:tc>
          <w:tcPr>
            <w:tcW w:w="1658" w:type="pct"/>
            <w:tcBorders>
              <w:top w:val="single" w:sz="4" w:space="0" w:color="auto"/>
              <w:left w:val="single" w:sz="4" w:space="0" w:color="auto"/>
              <w:bottom w:val="single" w:sz="4" w:space="0" w:color="auto"/>
              <w:right w:val="single" w:sz="4" w:space="0" w:color="auto"/>
            </w:tcBorders>
          </w:tcPr>
          <w:p w14:paraId="2BC48933" w14:textId="77777777" w:rsidR="0093643C" w:rsidRPr="00CF1859" w:rsidRDefault="0093643C" w:rsidP="00A81C87">
            <w:pPr>
              <w:pStyle w:val="15"/>
              <w:rPr>
                <w:rFonts w:eastAsia="宋体"/>
              </w:rPr>
            </w:pPr>
            <w:r w:rsidRPr="00CF1859">
              <w:rPr>
                <w:rFonts w:eastAsia="宋体"/>
              </w:rPr>
              <w:t>指标</w:t>
            </w:r>
            <w:r w:rsidRPr="00CF1859">
              <w:rPr>
                <w:rFonts w:eastAsia="宋体"/>
              </w:rPr>
              <w:t>id</w:t>
            </w:r>
          </w:p>
        </w:tc>
        <w:tc>
          <w:tcPr>
            <w:tcW w:w="1654" w:type="pct"/>
            <w:tcBorders>
              <w:top w:val="single" w:sz="4" w:space="0" w:color="auto"/>
              <w:left w:val="single" w:sz="4" w:space="0" w:color="auto"/>
              <w:bottom w:val="single" w:sz="4" w:space="0" w:color="auto"/>
              <w:right w:val="single" w:sz="4" w:space="0" w:color="auto"/>
            </w:tcBorders>
          </w:tcPr>
          <w:p w14:paraId="07AB8F87" w14:textId="77777777" w:rsidR="0093643C" w:rsidRPr="00243B83" w:rsidRDefault="0093643C" w:rsidP="00A81C87">
            <w:pPr>
              <w:pStyle w:val="15"/>
              <w:rPr>
                <w:rFonts w:eastAsia="宋体"/>
                <w:lang w:eastAsia="zh-CN"/>
              </w:rPr>
            </w:pPr>
          </w:p>
        </w:tc>
      </w:tr>
      <w:tr w:rsidR="0093643C" w:rsidRPr="00CF1859" w14:paraId="60F963A3" w14:textId="77777777" w:rsidTr="0093643C">
        <w:tc>
          <w:tcPr>
            <w:tcW w:w="1689" w:type="pct"/>
            <w:tcBorders>
              <w:top w:val="single" w:sz="4" w:space="0" w:color="auto"/>
              <w:left w:val="single" w:sz="4" w:space="0" w:color="auto"/>
              <w:bottom w:val="single" w:sz="4" w:space="0" w:color="auto"/>
              <w:right w:val="single" w:sz="4" w:space="0" w:color="auto"/>
            </w:tcBorders>
          </w:tcPr>
          <w:p w14:paraId="39161876" w14:textId="77777777" w:rsidR="0093643C" w:rsidRPr="00CF1859" w:rsidRDefault="0093643C" w:rsidP="00A81C87">
            <w:pPr>
              <w:pStyle w:val="15"/>
              <w:rPr>
                <w:rFonts w:eastAsia="宋体"/>
              </w:rPr>
            </w:pPr>
            <w:r w:rsidRPr="00CF1859">
              <w:rPr>
                <w:rFonts w:eastAsia="宋体"/>
              </w:rPr>
              <w:t>org_id</w:t>
            </w:r>
          </w:p>
        </w:tc>
        <w:tc>
          <w:tcPr>
            <w:tcW w:w="1658" w:type="pct"/>
            <w:tcBorders>
              <w:top w:val="single" w:sz="4" w:space="0" w:color="auto"/>
              <w:left w:val="single" w:sz="4" w:space="0" w:color="auto"/>
              <w:bottom w:val="single" w:sz="4" w:space="0" w:color="auto"/>
              <w:right w:val="single" w:sz="4" w:space="0" w:color="auto"/>
            </w:tcBorders>
          </w:tcPr>
          <w:p w14:paraId="1FB5497A" w14:textId="77777777" w:rsidR="0093643C" w:rsidRPr="00CF1859" w:rsidRDefault="0093643C" w:rsidP="00A81C87">
            <w:pPr>
              <w:pStyle w:val="15"/>
              <w:rPr>
                <w:rFonts w:eastAsia="宋体"/>
              </w:rPr>
            </w:pPr>
            <w:r w:rsidRPr="00CF1859">
              <w:rPr>
                <w:rFonts w:eastAsia="宋体"/>
              </w:rPr>
              <w:t>机构</w:t>
            </w:r>
            <w:r w:rsidRPr="00CF1859">
              <w:rPr>
                <w:rFonts w:eastAsia="宋体"/>
              </w:rPr>
              <w:t>id</w:t>
            </w:r>
          </w:p>
        </w:tc>
        <w:tc>
          <w:tcPr>
            <w:tcW w:w="1654" w:type="pct"/>
            <w:tcBorders>
              <w:top w:val="single" w:sz="4" w:space="0" w:color="auto"/>
              <w:left w:val="single" w:sz="4" w:space="0" w:color="auto"/>
              <w:bottom w:val="single" w:sz="4" w:space="0" w:color="auto"/>
              <w:right w:val="single" w:sz="4" w:space="0" w:color="auto"/>
            </w:tcBorders>
          </w:tcPr>
          <w:p w14:paraId="62548EDB" w14:textId="77777777" w:rsidR="0093643C" w:rsidRPr="00A0350C" w:rsidRDefault="0093643C" w:rsidP="00A81C87">
            <w:pPr>
              <w:pStyle w:val="15"/>
              <w:rPr>
                <w:rFonts w:eastAsia="宋体"/>
              </w:rPr>
            </w:pPr>
          </w:p>
        </w:tc>
      </w:tr>
      <w:tr w:rsidR="0093643C" w:rsidRPr="00CF1859" w14:paraId="235651CC" w14:textId="77777777" w:rsidTr="0093643C">
        <w:tc>
          <w:tcPr>
            <w:tcW w:w="1689" w:type="pct"/>
            <w:tcBorders>
              <w:top w:val="single" w:sz="4" w:space="0" w:color="auto"/>
              <w:left w:val="single" w:sz="4" w:space="0" w:color="auto"/>
              <w:bottom w:val="single" w:sz="4" w:space="0" w:color="auto"/>
              <w:right w:val="single" w:sz="4" w:space="0" w:color="auto"/>
            </w:tcBorders>
          </w:tcPr>
          <w:p w14:paraId="5A705CA0" w14:textId="77777777" w:rsidR="0093643C" w:rsidRPr="00CF1859" w:rsidRDefault="0093643C" w:rsidP="00A81C87">
            <w:pPr>
              <w:pStyle w:val="15"/>
              <w:rPr>
                <w:rFonts w:eastAsia="宋体"/>
              </w:rPr>
            </w:pPr>
            <w:r w:rsidRPr="00CF1859">
              <w:rPr>
                <w:rFonts w:eastAsia="宋体"/>
              </w:rPr>
              <w:t>year</w:t>
            </w:r>
          </w:p>
        </w:tc>
        <w:tc>
          <w:tcPr>
            <w:tcW w:w="1658" w:type="pct"/>
            <w:tcBorders>
              <w:top w:val="single" w:sz="4" w:space="0" w:color="auto"/>
              <w:left w:val="single" w:sz="4" w:space="0" w:color="auto"/>
              <w:bottom w:val="single" w:sz="4" w:space="0" w:color="auto"/>
              <w:right w:val="single" w:sz="4" w:space="0" w:color="auto"/>
            </w:tcBorders>
          </w:tcPr>
          <w:p w14:paraId="239E3BFF" w14:textId="77777777" w:rsidR="0093643C" w:rsidRPr="00CF1859" w:rsidRDefault="0093643C" w:rsidP="00A81C87">
            <w:pPr>
              <w:pStyle w:val="15"/>
              <w:rPr>
                <w:rFonts w:eastAsia="宋体"/>
              </w:rPr>
            </w:pPr>
            <w:r w:rsidRPr="00CF1859">
              <w:rPr>
                <w:rFonts w:eastAsia="宋体"/>
              </w:rPr>
              <w:t>年度</w:t>
            </w:r>
          </w:p>
        </w:tc>
        <w:tc>
          <w:tcPr>
            <w:tcW w:w="1654" w:type="pct"/>
            <w:tcBorders>
              <w:top w:val="single" w:sz="4" w:space="0" w:color="auto"/>
              <w:left w:val="single" w:sz="4" w:space="0" w:color="auto"/>
              <w:bottom w:val="single" w:sz="4" w:space="0" w:color="auto"/>
              <w:right w:val="single" w:sz="4" w:space="0" w:color="auto"/>
            </w:tcBorders>
          </w:tcPr>
          <w:p w14:paraId="4805D8AD" w14:textId="77777777" w:rsidR="0093643C" w:rsidRPr="00A0350C" w:rsidRDefault="0093643C" w:rsidP="00A81C87">
            <w:pPr>
              <w:pStyle w:val="15"/>
              <w:rPr>
                <w:rFonts w:eastAsia="宋体"/>
              </w:rPr>
            </w:pPr>
          </w:p>
        </w:tc>
      </w:tr>
      <w:tr w:rsidR="0093643C" w:rsidRPr="00CF1859" w14:paraId="1D498EE6" w14:textId="77777777" w:rsidTr="0093643C">
        <w:tc>
          <w:tcPr>
            <w:tcW w:w="1689" w:type="pct"/>
            <w:tcBorders>
              <w:top w:val="single" w:sz="4" w:space="0" w:color="auto"/>
              <w:left w:val="single" w:sz="4" w:space="0" w:color="auto"/>
              <w:bottom w:val="single" w:sz="4" w:space="0" w:color="auto"/>
              <w:right w:val="single" w:sz="4" w:space="0" w:color="auto"/>
            </w:tcBorders>
          </w:tcPr>
          <w:p w14:paraId="418CB6A2" w14:textId="77777777" w:rsidR="0093643C" w:rsidRPr="00CF1859" w:rsidRDefault="0093643C" w:rsidP="00A81C87">
            <w:pPr>
              <w:pStyle w:val="15"/>
              <w:rPr>
                <w:rFonts w:eastAsia="宋体"/>
              </w:rPr>
            </w:pPr>
            <w:r w:rsidRPr="00AB78BA">
              <w:rPr>
                <w:rFonts w:hint="eastAsia"/>
              </w:rPr>
              <w:t>is_selfAssessment</w:t>
            </w:r>
          </w:p>
        </w:tc>
        <w:tc>
          <w:tcPr>
            <w:tcW w:w="1658" w:type="pct"/>
            <w:tcBorders>
              <w:top w:val="single" w:sz="4" w:space="0" w:color="auto"/>
              <w:left w:val="single" w:sz="4" w:space="0" w:color="auto"/>
              <w:bottom w:val="single" w:sz="4" w:space="0" w:color="auto"/>
              <w:right w:val="single" w:sz="4" w:space="0" w:color="auto"/>
            </w:tcBorders>
          </w:tcPr>
          <w:p w14:paraId="4E472F2E" w14:textId="77777777" w:rsidR="0093643C" w:rsidRPr="00CF1859" w:rsidRDefault="0093643C" w:rsidP="00A81C87">
            <w:pPr>
              <w:pStyle w:val="15"/>
              <w:rPr>
                <w:rFonts w:eastAsia="宋体"/>
              </w:rPr>
            </w:pPr>
            <w:r w:rsidRPr="00AB78BA">
              <w:rPr>
                <w:rFonts w:hint="eastAsia"/>
              </w:rPr>
              <w:t>是否允许自评</w:t>
            </w:r>
          </w:p>
        </w:tc>
        <w:tc>
          <w:tcPr>
            <w:tcW w:w="1654" w:type="pct"/>
            <w:tcBorders>
              <w:top w:val="single" w:sz="4" w:space="0" w:color="auto"/>
              <w:left w:val="single" w:sz="4" w:space="0" w:color="auto"/>
              <w:bottom w:val="single" w:sz="4" w:space="0" w:color="auto"/>
              <w:right w:val="single" w:sz="4" w:space="0" w:color="auto"/>
            </w:tcBorders>
          </w:tcPr>
          <w:p w14:paraId="53B9E315" w14:textId="77777777" w:rsidR="0093643C" w:rsidRDefault="0093643C" w:rsidP="00A81C87">
            <w:pPr>
              <w:pStyle w:val="15"/>
              <w:rPr>
                <w:rFonts w:eastAsia="宋体"/>
              </w:rPr>
            </w:pPr>
            <w:r>
              <w:rPr>
                <w:rFonts w:eastAsia="宋体"/>
              </w:rPr>
              <w:t>如果是否</w:t>
            </w:r>
            <w:r>
              <w:rPr>
                <w:rFonts w:eastAsia="宋体" w:hint="eastAsia"/>
                <w:lang w:eastAsia="zh-CN"/>
              </w:rPr>
              <w:t>（</w:t>
            </w:r>
            <w:r>
              <w:rPr>
                <w:rFonts w:eastAsia="宋体" w:hint="eastAsia"/>
                <w:lang w:eastAsia="zh-CN"/>
              </w:rPr>
              <w:t>00</w:t>
            </w:r>
            <w:r>
              <w:rPr>
                <w:rFonts w:eastAsia="宋体" w:hint="eastAsia"/>
                <w:lang w:eastAsia="zh-CN"/>
              </w:rPr>
              <w:t>）</w:t>
            </w:r>
            <w:r>
              <w:rPr>
                <w:rFonts w:eastAsia="宋体" w:hint="eastAsia"/>
                <w:lang w:eastAsia="zh-CN"/>
              </w:rPr>
              <w:t xml:space="preserve"> </w:t>
            </w:r>
            <w:r>
              <w:rPr>
                <w:rFonts w:eastAsia="宋体" w:hint="eastAsia"/>
                <w:lang w:eastAsia="zh-CN"/>
              </w:rPr>
              <w:t>则禁止填入自评信息</w:t>
            </w:r>
          </w:p>
        </w:tc>
      </w:tr>
      <w:tr w:rsidR="0093643C" w:rsidRPr="00CF1859" w14:paraId="2105CC52" w14:textId="77777777" w:rsidTr="0093643C">
        <w:tc>
          <w:tcPr>
            <w:tcW w:w="1689" w:type="pct"/>
            <w:tcBorders>
              <w:top w:val="single" w:sz="4" w:space="0" w:color="auto"/>
              <w:left w:val="single" w:sz="4" w:space="0" w:color="auto"/>
              <w:bottom w:val="single" w:sz="4" w:space="0" w:color="auto"/>
              <w:right w:val="single" w:sz="4" w:space="0" w:color="auto"/>
            </w:tcBorders>
          </w:tcPr>
          <w:p w14:paraId="29FBC11B" w14:textId="77777777" w:rsidR="0093643C" w:rsidRPr="00CF1859" w:rsidRDefault="0093643C" w:rsidP="00A81C87">
            <w:pPr>
              <w:pStyle w:val="15"/>
              <w:rPr>
                <w:rFonts w:eastAsia="宋体"/>
              </w:rPr>
            </w:pPr>
            <w:r w:rsidRPr="00CF1859">
              <w:rPr>
                <w:rFonts w:eastAsia="宋体"/>
              </w:rPr>
              <w:t>sa_score</w:t>
            </w:r>
          </w:p>
        </w:tc>
        <w:tc>
          <w:tcPr>
            <w:tcW w:w="1658" w:type="pct"/>
            <w:tcBorders>
              <w:top w:val="single" w:sz="4" w:space="0" w:color="auto"/>
              <w:left w:val="single" w:sz="4" w:space="0" w:color="auto"/>
              <w:bottom w:val="single" w:sz="4" w:space="0" w:color="auto"/>
              <w:right w:val="single" w:sz="4" w:space="0" w:color="auto"/>
            </w:tcBorders>
          </w:tcPr>
          <w:p w14:paraId="3A2C0173" w14:textId="77777777" w:rsidR="0093643C" w:rsidRPr="00CF1859" w:rsidRDefault="0093643C" w:rsidP="00A81C87">
            <w:pPr>
              <w:pStyle w:val="15"/>
              <w:rPr>
                <w:rFonts w:eastAsia="宋体"/>
              </w:rPr>
            </w:pPr>
            <w:r w:rsidRPr="00CF1859">
              <w:rPr>
                <w:rFonts w:eastAsia="宋体"/>
              </w:rPr>
              <w:t>自评得分</w:t>
            </w:r>
          </w:p>
        </w:tc>
        <w:tc>
          <w:tcPr>
            <w:tcW w:w="1654" w:type="pct"/>
            <w:tcBorders>
              <w:top w:val="single" w:sz="4" w:space="0" w:color="auto"/>
              <w:left w:val="single" w:sz="4" w:space="0" w:color="auto"/>
              <w:bottom w:val="single" w:sz="4" w:space="0" w:color="auto"/>
              <w:right w:val="single" w:sz="4" w:space="0" w:color="auto"/>
            </w:tcBorders>
          </w:tcPr>
          <w:p w14:paraId="1D27F59A" w14:textId="77777777" w:rsidR="0093643C" w:rsidRDefault="0093643C" w:rsidP="00A81C87">
            <w:pPr>
              <w:pStyle w:val="15"/>
              <w:rPr>
                <w:rFonts w:eastAsia="宋体"/>
              </w:rPr>
            </w:pPr>
            <w:r>
              <w:rPr>
                <w:rFonts w:eastAsia="宋体"/>
              </w:rPr>
              <w:t>用户输入</w:t>
            </w:r>
          </w:p>
        </w:tc>
      </w:tr>
      <w:tr w:rsidR="0093643C" w:rsidRPr="00CF1859" w14:paraId="4BDAB307" w14:textId="77777777" w:rsidTr="0093643C">
        <w:tc>
          <w:tcPr>
            <w:tcW w:w="1689" w:type="pct"/>
            <w:tcBorders>
              <w:top w:val="single" w:sz="4" w:space="0" w:color="auto"/>
              <w:left w:val="single" w:sz="4" w:space="0" w:color="auto"/>
              <w:bottom w:val="single" w:sz="4" w:space="0" w:color="auto"/>
              <w:right w:val="single" w:sz="4" w:space="0" w:color="auto"/>
            </w:tcBorders>
          </w:tcPr>
          <w:p w14:paraId="767C222E" w14:textId="77777777" w:rsidR="0093643C" w:rsidRPr="00CF1859" w:rsidRDefault="0093643C" w:rsidP="00A81C87">
            <w:pPr>
              <w:pStyle w:val="15"/>
              <w:rPr>
                <w:rFonts w:eastAsia="宋体"/>
              </w:rPr>
            </w:pPr>
            <w:r w:rsidRPr="00CF1859">
              <w:rPr>
                <w:rFonts w:eastAsia="宋体"/>
              </w:rPr>
              <w:t>sa_reason</w:t>
            </w:r>
          </w:p>
        </w:tc>
        <w:tc>
          <w:tcPr>
            <w:tcW w:w="1658" w:type="pct"/>
            <w:tcBorders>
              <w:top w:val="single" w:sz="4" w:space="0" w:color="auto"/>
              <w:left w:val="single" w:sz="4" w:space="0" w:color="auto"/>
              <w:bottom w:val="single" w:sz="4" w:space="0" w:color="auto"/>
              <w:right w:val="single" w:sz="4" w:space="0" w:color="auto"/>
            </w:tcBorders>
          </w:tcPr>
          <w:p w14:paraId="133827FD" w14:textId="77777777" w:rsidR="0093643C" w:rsidRPr="00CF1859" w:rsidRDefault="0093643C" w:rsidP="00A81C87">
            <w:pPr>
              <w:pStyle w:val="15"/>
              <w:rPr>
                <w:rFonts w:eastAsia="宋体"/>
              </w:rPr>
            </w:pPr>
            <w:r w:rsidRPr="00CF1859">
              <w:rPr>
                <w:rFonts w:eastAsia="宋体"/>
              </w:rPr>
              <w:t>自评理由</w:t>
            </w:r>
          </w:p>
        </w:tc>
        <w:tc>
          <w:tcPr>
            <w:tcW w:w="1654" w:type="pct"/>
            <w:tcBorders>
              <w:top w:val="single" w:sz="4" w:space="0" w:color="auto"/>
              <w:left w:val="single" w:sz="4" w:space="0" w:color="auto"/>
              <w:bottom w:val="single" w:sz="4" w:space="0" w:color="auto"/>
              <w:right w:val="single" w:sz="4" w:space="0" w:color="auto"/>
            </w:tcBorders>
          </w:tcPr>
          <w:p w14:paraId="7759D203" w14:textId="77777777" w:rsidR="0093643C" w:rsidRDefault="0093643C" w:rsidP="00A81C87">
            <w:pPr>
              <w:pStyle w:val="15"/>
              <w:rPr>
                <w:rFonts w:eastAsia="宋体"/>
              </w:rPr>
            </w:pPr>
            <w:r>
              <w:rPr>
                <w:rFonts w:eastAsia="宋体"/>
              </w:rPr>
              <w:t>用户输入</w:t>
            </w:r>
          </w:p>
        </w:tc>
      </w:tr>
      <w:tr w:rsidR="0093643C" w:rsidRPr="00CF1859" w14:paraId="1CA52539" w14:textId="77777777" w:rsidTr="0093643C">
        <w:tc>
          <w:tcPr>
            <w:tcW w:w="1689" w:type="pct"/>
            <w:tcBorders>
              <w:top w:val="single" w:sz="4" w:space="0" w:color="auto"/>
              <w:left w:val="single" w:sz="4" w:space="0" w:color="auto"/>
              <w:bottom w:val="single" w:sz="4" w:space="0" w:color="auto"/>
              <w:right w:val="single" w:sz="4" w:space="0" w:color="auto"/>
            </w:tcBorders>
          </w:tcPr>
          <w:p w14:paraId="2012E9CA" w14:textId="77777777" w:rsidR="0093643C" w:rsidRPr="00CF1859" w:rsidRDefault="0093643C" w:rsidP="00A81C87">
            <w:pPr>
              <w:pStyle w:val="15"/>
              <w:rPr>
                <w:rFonts w:eastAsia="宋体"/>
              </w:rPr>
            </w:pPr>
            <w:r w:rsidRPr="00CF1859">
              <w:rPr>
                <w:rFonts w:eastAsia="宋体"/>
              </w:rPr>
              <w:t>reject_reason</w:t>
            </w:r>
          </w:p>
        </w:tc>
        <w:tc>
          <w:tcPr>
            <w:tcW w:w="1658" w:type="pct"/>
            <w:tcBorders>
              <w:top w:val="single" w:sz="4" w:space="0" w:color="auto"/>
              <w:left w:val="single" w:sz="4" w:space="0" w:color="auto"/>
              <w:bottom w:val="single" w:sz="4" w:space="0" w:color="auto"/>
              <w:right w:val="single" w:sz="4" w:space="0" w:color="auto"/>
            </w:tcBorders>
          </w:tcPr>
          <w:p w14:paraId="109FA07C" w14:textId="77777777" w:rsidR="0093643C" w:rsidRPr="00CF1859" w:rsidRDefault="0093643C" w:rsidP="00A81C87">
            <w:pPr>
              <w:pStyle w:val="15"/>
              <w:rPr>
                <w:rFonts w:eastAsia="宋体"/>
              </w:rPr>
            </w:pPr>
            <w:r w:rsidRPr="00CF1859">
              <w:rPr>
                <w:rFonts w:eastAsia="宋体"/>
              </w:rPr>
              <w:t>复核拒绝理由</w:t>
            </w:r>
          </w:p>
        </w:tc>
        <w:tc>
          <w:tcPr>
            <w:tcW w:w="1654" w:type="pct"/>
            <w:tcBorders>
              <w:top w:val="single" w:sz="4" w:space="0" w:color="auto"/>
              <w:left w:val="single" w:sz="4" w:space="0" w:color="auto"/>
              <w:bottom w:val="single" w:sz="4" w:space="0" w:color="auto"/>
              <w:right w:val="single" w:sz="4" w:space="0" w:color="auto"/>
            </w:tcBorders>
          </w:tcPr>
          <w:p w14:paraId="3C6227FF" w14:textId="77777777" w:rsidR="0093643C" w:rsidRDefault="0093643C" w:rsidP="00A81C87">
            <w:pPr>
              <w:pStyle w:val="15"/>
              <w:rPr>
                <w:rFonts w:eastAsia="宋体"/>
              </w:rPr>
            </w:pPr>
          </w:p>
        </w:tc>
      </w:tr>
      <w:tr w:rsidR="0093643C" w:rsidRPr="00CF1859" w14:paraId="0B98094A" w14:textId="77777777" w:rsidTr="0093643C">
        <w:tc>
          <w:tcPr>
            <w:tcW w:w="1689" w:type="pct"/>
            <w:tcBorders>
              <w:top w:val="single" w:sz="4" w:space="0" w:color="auto"/>
              <w:left w:val="single" w:sz="4" w:space="0" w:color="auto"/>
              <w:bottom w:val="single" w:sz="4" w:space="0" w:color="auto"/>
              <w:right w:val="single" w:sz="4" w:space="0" w:color="auto"/>
            </w:tcBorders>
          </w:tcPr>
          <w:p w14:paraId="0691CF68" w14:textId="77777777" w:rsidR="0093643C" w:rsidRPr="00CF1859" w:rsidRDefault="0093643C" w:rsidP="00A81C87">
            <w:pPr>
              <w:pStyle w:val="15"/>
              <w:rPr>
                <w:rFonts w:eastAsia="宋体"/>
              </w:rPr>
            </w:pPr>
            <w:r w:rsidRPr="00CF1859">
              <w:rPr>
                <w:rFonts w:eastAsia="宋体"/>
              </w:rPr>
              <w:t>attachment</w:t>
            </w:r>
          </w:p>
        </w:tc>
        <w:tc>
          <w:tcPr>
            <w:tcW w:w="1658" w:type="pct"/>
            <w:tcBorders>
              <w:top w:val="single" w:sz="4" w:space="0" w:color="auto"/>
              <w:left w:val="single" w:sz="4" w:space="0" w:color="auto"/>
              <w:bottom w:val="single" w:sz="4" w:space="0" w:color="auto"/>
              <w:right w:val="single" w:sz="4" w:space="0" w:color="auto"/>
            </w:tcBorders>
          </w:tcPr>
          <w:p w14:paraId="22CE7823" w14:textId="77777777" w:rsidR="0093643C" w:rsidRPr="00CF1859" w:rsidRDefault="0093643C" w:rsidP="00A81C87">
            <w:pPr>
              <w:pStyle w:val="15"/>
              <w:rPr>
                <w:rFonts w:eastAsia="宋体"/>
              </w:rPr>
            </w:pPr>
            <w:r w:rsidRPr="00CF1859">
              <w:rPr>
                <w:rFonts w:eastAsia="宋体"/>
              </w:rPr>
              <w:t>附件（路径）</w:t>
            </w:r>
          </w:p>
        </w:tc>
        <w:tc>
          <w:tcPr>
            <w:tcW w:w="1654" w:type="pct"/>
            <w:tcBorders>
              <w:top w:val="single" w:sz="4" w:space="0" w:color="auto"/>
              <w:left w:val="single" w:sz="4" w:space="0" w:color="auto"/>
              <w:bottom w:val="single" w:sz="4" w:space="0" w:color="auto"/>
              <w:right w:val="single" w:sz="4" w:space="0" w:color="auto"/>
            </w:tcBorders>
          </w:tcPr>
          <w:p w14:paraId="2249FDBD" w14:textId="77777777" w:rsidR="0093643C" w:rsidRDefault="0093643C" w:rsidP="00A81C87">
            <w:pPr>
              <w:pStyle w:val="15"/>
              <w:rPr>
                <w:rFonts w:eastAsia="宋体"/>
              </w:rPr>
            </w:pPr>
            <w:r>
              <w:rPr>
                <w:rFonts w:eastAsia="宋体"/>
              </w:rPr>
              <w:t>用户上传附件</w:t>
            </w:r>
            <w:r>
              <w:rPr>
                <w:rFonts w:eastAsia="宋体" w:hint="eastAsia"/>
                <w:lang w:eastAsia="zh-CN"/>
              </w:rPr>
              <w:t>，</w:t>
            </w:r>
            <w:r>
              <w:rPr>
                <w:rFonts w:eastAsia="宋体"/>
              </w:rPr>
              <w:t>系统填入文件名称</w:t>
            </w:r>
            <w:r>
              <w:rPr>
                <w:rFonts w:eastAsia="宋体" w:hint="eastAsia"/>
                <w:lang w:eastAsia="zh-CN"/>
              </w:rPr>
              <w:t>。</w:t>
            </w:r>
          </w:p>
        </w:tc>
      </w:tr>
      <w:tr w:rsidR="0093643C" w:rsidRPr="00CF1859" w14:paraId="2C6EC8A5" w14:textId="77777777" w:rsidTr="0093643C">
        <w:tc>
          <w:tcPr>
            <w:tcW w:w="1689" w:type="pct"/>
            <w:tcBorders>
              <w:top w:val="single" w:sz="4" w:space="0" w:color="auto"/>
              <w:left w:val="single" w:sz="4" w:space="0" w:color="auto"/>
              <w:bottom w:val="single" w:sz="4" w:space="0" w:color="auto"/>
              <w:right w:val="single" w:sz="4" w:space="0" w:color="auto"/>
            </w:tcBorders>
          </w:tcPr>
          <w:p w14:paraId="62A91640" w14:textId="77777777" w:rsidR="0093643C" w:rsidRPr="00CF1859" w:rsidRDefault="0093643C" w:rsidP="00A81C87">
            <w:pPr>
              <w:pStyle w:val="15"/>
              <w:rPr>
                <w:rFonts w:eastAsia="宋体"/>
              </w:rPr>
            </w:pPr>
            <w:r w:rsidRPr="00CF1859">
              <w:rPr>
                <w:rFonts w:eastAsia="宋体"/>
              </w:rPr>
              <w:t>rank_score</w:t>
            </w:r>
          </w:p>
        </w:tc>
        <w:tc>
          <w:tcPr>
            <w:tcW w:w="1658" w:type="pct"/>
            <w:tcBorders>
              <w:top w:val="single" w:sz="4" w:space="0" w:color="auto"/>
              <w:left w:val="single" w:sz="4" w:space="0" w:color="auto"/>
              <w:bottom w:val="single" w:sz="4" w:space="0" w:color="auto"/>
              <w:right w:val="single" w:sz="4" w:space="0" w:color="auto"/>
            </w:tcBorders>
          </w:tcPr>
          <w:p w14:paraId="0BC78233" w14:textId="77777777" w:rsidR="0093643C" w:rsidRPr="00CF1859" w:rsidRDefault="0093643C" w:rsidP="00A81C87">
            <w:pPr>
              <w:pStyle w:val="15"/>
              <w:rPr>
                <w:rFonts w:eastAsia="宋体"/>
              </w:rPr>
            </w:pPr>
            <w:r w:rsidRPr="00CF1859">
              <w:rPr>
                <w:rFonts w:eastAsia="宋体"/>
              </w:rPr>
              <w:t>评级得分</w:t>
            </w:r>
          </w:p>
        </w:tc>
        <w:tc>
          <w:tcPr>
            <w:tcW w:w="1654" w:type="pct"/>
            <w:tcBorders>
              <w:top w:val="single" w:sz="4" w:space="0" w:color="auto"/>
              <w:left w:val="single" w:sz="4" w:space="0" w:color="auto"/>
              <w:bottom w:val="single" w:sz="4" w:space="0" w:color="auto"/>
              <w:right w:val="single" w:sz="4" w:space="0" w:color="auto"/>
            </w:tcBorders>
          </w:tcPr>
          <w:p w14:paraId="4CD542C1" w14:textId="77777777" w:rsidR="0093643C" w:rsidRDefault="0093643C" w:rsidP="00A81C87">
            <w:pPr>
              <w:pStyle w:val="15"/>
              <w:rPr>
                <w:rFonts w:eastAsia="宋体"/>
              </w:rPr>
            </w:pPr>
          </w:p>
        </w:tc>
      </w:tr>
      <w:tr w:rsidR="0093643C" w:rsidRPr="00CF1859" w14:paraId="6DC518FD" w14:textId="77777777" w:rsidTr="0093643C">
        <w:tc>
          <w:tcPr>
            <w:tcW w:w="1689" w:type="pct"/>
            <w:tcBorders>
              <w:top w:val="single" w:sz="4" w:space="0" w:color="auto"/>
              <w:left w:val="single" w:sz="4" w:space="0" w:color="auto"/>
              <w:bottom w:val="single" w:sz="4" w:space="0" w:color="auto"/>
              <w:right w:val="single" w:sz="4" w:space="0" w:color="auto"/>
            </w:tcBorders>
          </w:tcPr>
          <w:p w14:paraId="31143650" w14:textId="77777777" w:rsidR="0093643C" w:rsidRPr="00CF1859" w:rsidRDefault="0093643C" w:rsidP="00A81C87">
            <w:pPr>
              <w:pStyle w:val="15"/>
              <w:rPr>
                <w:rFonts w:eastAsia="宋体"/>
              </w:rPr>
            </w:pPr>
            <w:r w:rsidRPr="00CF1859">
              <w:rPr>
                <w:rFonts w:eastAsia="宋体"/>
              </w:rPr>
              <w:lastRenderedPageBreak/>
              <w:t>ramk_reason</w:t>
            </w:r>
          </w:p>
        </w:tc>
        <w:tc>
          <w:tcPr>
            <w:tcW w:w="1658" w:type="pct"/>
            <w:tcBorders>
              <w:top w:val="single" w:sz="4" w:space="0" w:color="auto"/>
              <w:left w:val="single" w:sz="4" w:space="0" w:color="auto"/>
              <w:bottom w:val="single" w:sz="4" w:space="0" w:color="auto"/>
              <w:right w:val="single" w:sz="4" w:space="0" w:color="auto"/>
            </w:tcBorders>
          </w:tcPr>
          <w:p w14:paraId="6F7462C4" w14:textId="77777777" w:rsidR="0093643C" w:rsidRPr="00CF1859" w:rsidRDefault="0093643C" w:rsidP="00A81C87">
            <w:pPr>
              <w:pStyle w:val="15"/>
              <w:rPr>
                <w:rFonts w:eastAsia="宋体"/>
              </w:rPr>
            </w:pPr>
            <w:r w:rsidRPr="00CF1859">
              <w:rPr>
                <w:rFonts w:eastAsia="宋体"/>
              </w:rPr>
              <w:t>评级理由</w:t>
            </w:r>
          </w:p>
        </w:tc>
        <w:tc>
          <w:tcPr>
            <w:tcW w:w="1654" w:type="pct"/>
            <w:tcBorders>
              <w:top w:val="single" w:sz="4" w:space="0" w:color="auto"/>
              <w:left w:val="single" w:sz="4" w:space="0" w:color="auto"/>
              <w:bottom w:val="single" w:sz="4" w:space="0" w:color="auto"/>
              <w:right w:val="single" w:sz="4" w:space="0" w:color="auto"/>
            </w:tcBorders>
          </w:tcPr>
          <w:p w14:paraId="0F092B0C" w14:textId="77777777" w:rsidR="0093643C" w:rsidRDefault="0093643C" w:rsidP="00A81C87">
            <w:pPr>
              <w:pStyle w:val="15"/>
              <w:rPr>
                <w:rFonts w:eastAsia="宋体"/>
                <w:lang w:eastAsia="zh-CN"/>
              </w:rPr>
            </w:pPr>
          </w:p>
        </w:tc>
      </w:tr>
      <w:tr w:rsidR="0093643C" w:rsidRPr="00CF1859" w14:paraId="19FF3EF8" w14:textId="77777777" w:rsidTr="0093643C">
        <w:tc>
          <w:tcPr>
            <w:tcW w:w="1689" w:type="pct"/>
            <w:tcBorders>
              <w:top w:val="single" w:sz="4" w:space="0" w:color="auto"/>
              <w:left w:val="single" w:sz="4" w:space="0" w:color="auto"/>
              <w:bottom w:val="single" w:sz="4" w:space="0" w:color="auto"/>
              <w:right w:val="single" w:sz="4" w:space="0" w:color="auto"/>
            </w:tcBorders>
          </w:tcPr>
          <w:p w14:paraId="3D5C9380" w14:textId="77777777" w:rsidR="0093643C" w:rsidRPr="00CF1859" w:rsidRDefault="0093643C" w:rsidP="00A81C87">
            <w:pPr>
              <w:pStyle w:val="15"/>
              <w:rPr>
                <w:rFonts w:eastAsia="宋体"/>
              </w:rPr>
            </w:pPr>
            <w:r w:rsidRPr="00CF1859">
              <w:rPr>
                <w:rFonts w:eastAsia="宋体"/>
              </w:rPr>
              <w:t>is_opposition</w:t>
            </w:r>
          </w:p>
        </w:tc>
        <w:tc>
          <w:tcPr>
            <w:tcW w:w="1658" w:type="pct"/>
            <w:tcBorders>
              <w:top w:val="single" w:sz="4" w:space="0" w:color="auto"/>
              <w:left w:val="single" w:sz="4" w:space="0" w:color="auto"/>
              <w:bottom w:val="single" w:sz="4" w:space="0" w:color="auto"/>
              <w:right w:val="single" w:sz="4" w:space="0" w:color="auto"/>
            </w:tcBorders>
          </w:tcPr>
          <w:p w14:paraId="23937D6D" w14:textId="77777777" w:rsidR="0093643C" w:rsidRPr="00CF1859" w:rsidRDefault="0093643C" w:rsidP="00A81C87">
            <w:pPr>
              <w:pStyle w:val="15"/>
              <w:rPr>
                <w:rFonts w:eastAsia="宋体"/>
              </w:rPr>
            </w:pPr>
            <w:r w:rsidRPr="00CF1859">
              <w:rPr>
                <w:rFonts w:eastAsia="宋体"/>
              </w:rPr>
              <w:t>是否有异议</w:t>
            </w:r>
          </w:p>
        </w:tc>
        <w:tc>
          <w:tcPr>
            <w:tcW w:w="1654" w:type="pct"/>
            <w:tcBorders>
              <w:top w:val="single" w:sz="4" w:space="0" w:color="auto"/>
              <w:left w:val="single" w:sz="4" w:space="0" w:color="auto"/>
              <w:bottom w:val="single" w:sz="4" w:space="0" w:color="auto"/>
              <w:right w:val="single" w:sz="4" w:space="0" w:color="auto"/>
            </w:tcBorders>
          </w:tcPr>
          <w:p w14:paraId="7BCA467E" w14:textId="77777777" w:rsidR="0093643C" w:rsidRDefault="0093643C" w:rsidP="00A81C87">
            <w:pPr>
              <w:pStyle w:val="15"/>
              <w:rPr>
                <w:rFonts w:eastAsia="宋体"/>
              </w:rPr>
            </w:pPr>
          </w:p>
        </w:tc>
      </w:tr>
    </w:tbl>
    <w:p w14:paraId="1B296232" w14:textId="77777777" w:rsidR="00763D4D" w:rsidRDefault="00763D4D" w:rsidP="0093643C"/>
    <w:p w14:paraId="3B1B3B12" w14:textId="77777777" w:rsidR="00B246D4" w:rsidRDefault="00B246D4" w:rsidP="00B246D4">
      <w:pPr>
        <w:pStyle w:val="2"/>
      </w:pPr>
      <w:r w:rsidRPr="00F62C59">
        <w:rPr>
          <w:rFonts w:hint="eastAsia"/>
        </w:rPr>
        <w:t>评级明细信息</w:t>
      </w:r>
      <w:r>
        <w:t>导出</w:t>
      </w:r>
      <w:r>
        <w:t>Excel</w:t>
      </w:r>
      <w:r>
        <w:rPr>
          <w:rFonts w:hint="eastAsia"/>
        </w:rPr>
        <w:t xml:space="preserve"> </w:t>
      </w:r>
    </w:p>
    <w:p w14:paraId="1EB60772" w14:textId="77777777" w:rsidR="00B246D4" w:rsidRPr="002B2B0E" w:rsidRDefault="00B246D4" w:rsidP="00B246D4">
      <w:pPr>
        <w:pStyle w:val="af8"/>
        <w:numPr>
          <w:ilvl w:val="0"/>
          <w:numId w:val="25"/>
        </w:numPr>
        <w:ind w:firstLineChars="0"/>
      </w:pPr>
      <w:r>
        <w:rPr>
          <w:rFonts w:hint="eastAsia"/>
        </w:rPr>
        <w:t>描述：金融机构用户导出</w:t>
      </w:r>
      <w:r w:rsidRPr="0044065F">
        <w:rPr>
          <w:rFonts w:hint="eastAsia"/>
        </w:rPr>
        <w:t>评级明细信息</w:t>
      </w:r>
      <w:r w:rsidRPr="00543369">
        <w:rPr>
          <w:rFonts w:hint="eastAsia"/>
        </w:rPr>
        <w:t>。</w:t>
      </w:r>
      <w:r w:rsidRPr="002B2B0E">
        <w:rPr>
          <w:rFonts w:hint="eastAsia"/>
        </w:rPr>
        <w:t>涉及的相关表操作：</w:t>
      </w:r>
      <w:r w:rsidRPr="000E681E">
        <w:rPr>
          <w:rFonts w:hint="eastAsia"/>
        </w:rPr>
        <w:t>机构评级明细表（</w:t>
      </w:r>
      <w:r w:rsidRPr="000E681E">
        <w:rPr>
          <w:rFonts w:hint="eastAsia"/>
        </w:rPr>
        <w:t>ORG_RATE_DETAIL</w:t>
      </w:r>
      <w:r w:rsidRPr="000E681E">
        <w:rPr>
          <w:rFonts w:hint="eastAsia"/>
        </w:rPr>
        <w:t>）</w:t>
      </w:r>
      <w:r>
        <w:rPr>
          <w:rFonts w:hint="eastAsia"/>
        </w:rPr>
        <w:t>。</w:t>
      </w:r>
    </w:p>
    <w:p w14:paraId="48485517" w14:textId="77777777" w:rsidR="00B246D4" w:rsidRDefault="00B246D4" w:rsidP="00B246D4">
      <w:pPr>
        <w:pStyle w:val="af8"/>
        <w:numPr>
          <w:ilvl w:val="0"/>
          <w:numId w:val="25"/>
        </w:numPr>
        <w:ind w:firstLineChars="0"/>
      </w:pPr>
      <w:r>
        <w:rPr>
          <w:rFonts w:hint="eastAsia"/>
        </w:rPr>
        <w:t>权限：金融机构自评者</w:t>
      </w:r>
      <w:r w:rsidRPr="002B2B0E">
        <w:rPr>
          <w:rFonts w:hint="eastAsia"/>
        </w:rPr>
        <w:t>角色</w:t>
      </w:r>
      <w:r>
        <w:rPr>
          <w:rFonts w:hint="eastAsia"/>
        </w:rPr>
        <w:t>，金融机构复评者角色。</w:t>
      </w:r>
    </w:p>
    <w:p w14:paraId="19F5216F" w14:textId="77777777" w:rsidR="00B246D4" w:rsidRPr="00F62C59" w:rsidRDefault="00B246D4" w:rsidP="00B246D4">
      <w:pPr>
        <w:pStyle w:val="af8"/>
        <w:numPr>
          <w:ilvl w:val="0"/>
          <w:numId w:val="25"/>
        </w:numPr>
        <w:ind w:firstLineChars="0"/>
      </w:pPr>
      <w:r>
        <w:rPr>
          <w:rFonts w:hint="eastAsia"/>
        </w:rPr>
        <w:t>导出要素</w:t>
      </w:r>
      <w:r>
        <w:t>：明细界面</w:t>
      </w:r>
      <w:r>
        <w:rPr>
          <w:rFonts w:hint="eastAsia"/>
        </w:rPr>
        <w:t>的</w:t>
      </w:r>
      <w:r>
        <w:t>全部要</w:t>
      </w:r>
      <w:r>
        <w:rPr>
          <w:rFonts w:hint="eastAsia"/>
        </w:rPr>
        <w:t>素</w:t>
      </w:r>
      <w:r>
        <w:t>都需要导出。</w:t>
      </w:r>
    </w:p>
    <w:p w14:paraId="59F6DF44" w14:textId="77777777" w:rsidR="00B246D4" w:rsidRDefault="00B246D4" w:rsidP="00B246D4">
      <w:pPr>
        <w:pStyle w:val="2"/>
      </w:pPr>
      <w:r>
        <w:t>自评功能</w:t>
      </w:r>
    </w:p>
    <w:p w14:paraId="6EE01A6D" w14:textId="77777777" w:rsidR="00B246D4" w:rsidRPr="002B2B0E" w:rsidRDefault="00B246D4" w:rsidP="00B246D4">
      <w:pPr>
        <w:pStyle w:val="af8"/>
        <w:numPr>
          <w:ilvl w:val="0"/>
          <w:numId w:val="25"/>
        </w:numPr>
        <w:ind w:firstLineChars="0"/>
      </w:pPr>
      <w:r>
        <w:rPr>
          <w:rFonts w:hint="eastAsia"/>
        </w:rPr>
        <w:t>描述：金融机构用户在评级汇总信息中选取当年度的评级信息进入自评界面</w:t>
      </w:r>
      <w:r w:rsidRPr="00543369">
        <w:rPr>
          <w:rFonts w:hint="eastAsia"/>
        </w:rPr>
        <w:t>。</w:t>
      </w:r>
      <w:r w:rsidRPr="002B2B0E">
        <w:rPr>
          <w:rFonts w:hint="eastAsia"/>
        </w:rPr>
        <w:t>涉及的相关表操作：</w:t>
      </w:r>
      <w:r w:rsidRPr="002C4386">
        <w:rPr>
          <w:rFonts w:hint="eastAsia"/>
        </w:rPr>
        <w:t>机构评级总表（</w:t>
      </w:r>
      <w:r w:rsidRPr="002C4386">
        <w:rPr>
          <w:rFonts w:hint="eastAsia"/>
        </w:rPr>
        <w:t>ORG_RATE</w:t>
      </w:r>
      <w:r w:rsidRPr="002C4386">
        <w:rPr>
          <w:rFonts w:hint="eastAsia"/>
        </w:rPr>
        <w:t>）</w:t>
      </w:r>
      <w:r>
        <w:rPr>
          <w:rFonts w:hint="eastAsia"/>
        </w:rPr>
        <w:t>，</w:t>
      </w:r>
      <w:r w:rsidRPr="000E681E">
        <w:rPr>
          <w:rFonts w:hint="eastAsia"/>
        </w:rPr>
        <w:t>机构评级明细表（</w:t>
      </w:r>
      <w:r w:rsidRPr="000E681E">
        <w:rPr>
          <w:rFonts w:hint="eastAsia"/>
        </w:rPr>
        <w:t>ORG_RATE_DETAIL</w:t>
      </w:r>
      <w:r w:rsidRPr="000E681E">
        <w:rPr>
          <w:rFonts w:hint="eastAsia"/>
        </w:rPr>
        <w:t>）</w:t>
      </w:r>
      <w:r>
        <w:rPr>
          <w:rFonts w:hint="eastAsia"/>
        </w:rPr>
        <w:t>。</w:t>
      </w:r>
    </w:p>
    <w:p w14:paraId="2662C8ED" w14:textId="77777777" w:rsidR="00B246D4" w:rsidRPr="002B2B0E" w:rsidRDefault="00B246D4" w:rsidP="00B246D4">
      <w:pPr>
        <w:pStyle w:val="af8"/>
        <w:numPr>
          <w:ilvl w:val="0"/>
          <w:numId w:val="25"/>
        </w:numPr>
        <w:ind w:firstLineChars="0"/>
      </w:pPr>
      <w:r>
        <w:rPr>
          <w:rFonts w:hint="eastAsia"/>
        </w:rPr>
        <w:t>权限：金融机构自评者</w:t>
      </w:r>
      <w:r w:rsidRPr="002B2B0E">
        <w:rPr>
          <w:rFonts w:hint="eastAsia"/>
        </w:rPr>
        <w:t>角色</w:t>
      </w:r>
      <w:r>
        <w:rPr>
          <w:rFonts w:hint="eastAsia"/>
        </w:rPr>
        <w:t>。</w:t>
      </w:r>
    </w:p>
    <w:p w14:paraId="36C2F35B" w14:textId="77777777" w:rsidR="00B246D4" w:rsidRDefault="00B246D4" w:rsidP="00B246D4">
      <w:pPr>
        <w:pStyle w:val="af8"/>
        <w:numPr>
          <w:ilvl w:val="0"/>
          <w:numId w:val="25"/>
        </w:numPr>
        <w:ind w:firstLineChars="0"/>
      </w:pPr>
      <w:r w:rsidRPr="005D3430">
        <w:rPr>
          <w:rFonts w:hint="eastAsia"/>
        </w:rPr>
        <w:t>流程说明：</w:t>
      </w:r>
    </w:p>
    <w:p w14:paraId="6FFEB9EE" w14:textId="77777777" w:rsidR="00B246D4" w:rsidRPr="00BA0D54" w:rsidRDefault="00B246D4" w:rsidP="00B246D4">
      <w:pPr>
        <w:pStyle w:val="af8"/>
        <w:ind w:left="840" w:firstLineChars="0" w:firstLine="0"/>
      </w:pPr>
      <w:r>
        <w:rPr>
          <w:rFonts w:hint="eastAsia"/>
        </w:rPr>
        <w:t>1.</w:t>
      </w:r>
      <w:r>
        <w:rPr>
          <w:rFonts w:hint="eastAsia"/>
        </w:rPr>
        <w:t>金融机构用户选取评级记录进入自评界面。</w:t>
      </w:r>
      <w:commentRangeStart w:id="26"/>
      <w:commentRangeStart w:id="27"/>
      <w:r>
        <w:rPr>
          <w:rFonts w:hint="eastAsia"/>
        </w:rPr>
        <w:t>第一次自评时，</w:t>
      </w:r>
      <w:r>
        <w:t>系统在明细表中创建对应的明细目录</w:t>
      </w:r>
      <w:r>
        <w:rPr>
          <w:rFonts w:hint="eastAsia"/>
        </w:rPr>
        <w:t>。</w:t>
      </w:r>
      <w:commentRangeEnd w:id="26"/>
      <w:r>
        <w:rPr>
          <w:rStyle w:val="afc"/>
          <w:rFonts w:eastAsia="宋体"/>
          <w:kern w:val="0"/>
          <w:lang w:val="x-none" w:eastAsia="x-none"/>
        </w:rPr>
        <w:commentReference w:id="26"/>
      </w:r>
      <w:commentRangeEnd w:id="27"/>
      <w:r>
        <w:rPr>
          <w:rStyle w:val="afc"/>
          <w:rFonts w:eastAsia="宋体"/>
          <w:kern w:val="0"/>
          <w:lang w:val="x-none" w:eastAsia="x-none"/>
        </w:rPr>
        <w:commentReference w:id="27"/>
      </w:r>
    </w:p>
    <w:p w14:paraId="1A2FD16E" w14:textId="77777777" w:rsidR="00B246D4" w:rsidRDefault="00B246D4" w:rsidP="00B246D4">
      <w:pPr>
        <w:pStyle w:val="af8"/>
        <w:ind w:left="840" w:firstLineChars="0" w:firstLine="0"/>
      </w:pPr>
      <w:r>
        <w:t>2.</w:t>
      </w:r>
      <w:r>
        <w:t>系统判定此记录状态是否在</w:t>
      </w:r>
      <w:r>
        <w:rPr>
          <w:rFonts w:hint="eastAsia"/>
        </w:rPr>
        <w:t>自评阶段</w:t>
      </w:r>
      <w:r>
        <w:rPr>
          <w:rFonts w:hint="eastAsia"/>
        </w:rPr>
        <w:t xml:space="preserve"> </w:t>
      </w:r>
      <w:r>
        <w:rPr>
          <w:rFonts w:hint="eastAsia"/>
        </w:rPr>
        <w:t>即</w:t>
      </w:r>
      <w:r>
        <w:rPr>
          <w:rFonts w:hint="eastAsia"/>
        </w:rPr>
        <w:t>{</w:t>
      </w:r>
      <w:r>
        <w:rPr>
          <w:rFonts w:hint="eastAsia"/>
        </w:rPr>
        <w:t>“</w:t>
      </w:r>
      <w:r>
        <w:rPr>
          <w:rFonts w:hint="eastAsia"/>
        </w:rPr>
        <w:t>11</w:t>
      </w:r>
      <w:r>
        <w:rPr>
          <w:rFonts w:hint="eastAsia"/>
        </w:rPr>
        <w:t>”（自评阶段—</w:t>
      </w:r>
      <w:r>
        <w:rPr>
          <w:rFonts w:hint="eastAsia"/>
        </w:rPr>
        <w:t>&gt;</w:t>
      </w:r>
      <w:r>
        <w:rPr>
          <w:rFonts w:hint="eastAsia"/>
        </w:rPr>
        <w:t>自评中），“</w:t>
      </w:r>
      <w:r>
        <w:rPr>
          <w:rFonts w:hint="eastAsia"/>
        </w:rPr>
        <w:t>12</w:t>
      </w:r>
      <w:r>
        <w:rPr>
          <w:rFonts w:hint="eastAsia"/>
        </w:rPr>
        <w:t>”（自评阶段—</w:t>
      </w:r>
      <w:r>
        <w:rPr>
          <w:rFonts w:hint="eastAsia"/>
        </w:rPr>
        <w:t>&gt;</w:t>
      </w:r>
      <w:r>
        <w:rPr>
          <w:rFonts w:hint="eastAsia"/>
        </w:rPr>
        <w:t>待复核），“</w:t>
      </w:r>
      <w:r>
        <w:rPr>
          <w:rFonts w:hint="eastAsia"/>
        </w:rPr>
        <w:t>13</w:t>
      </w:r>
      <w:r>
        <w:rPr>
          <w:rFonts w:hint="eastAsia"/>
        </w:rPr>
        <w:t>”（自评阶段—</w:t>
      </w:r>
      <w:r>
        <w:rPr>
          <w:rFonts w:hint="eastAsia"/>
        </w:rPr>
        <w:t>&gt;</w:t>
      </w:r>
      <w:r>
        <w:rPr>
          <w:rFonts w:hint="eastAsia"/>
        </w:rPr>
        <w:t>复核通过</w:t>
      </w:r>
      <w:r w:rsidRPr="005D3430">
        <w:rPr>
          <w:rFonts w:hint="eastAsia"/>
        </w:rPr>
        <w:t>）</w:t>
      </w:r>
      <w:r>
        <w:rPr>
          <w:rFonts w:hint="eastAsia"/>
        </w:rPr>
        <w:t>,</w:t>
      </w:r>
      <w:r>
        <w:rPr>
          <w:rFonts w:hint="eastAsia"/>
        </w:rPr>
        <w:t>“</w:t>
      </w:r>
      <w:r>
        <w:rPr>
          <w:rFonts w:hint="eastAsia"/>
        </w:rPr>
        <w:t>14</w:t>
      </w:r>
      <w:r>
        <w:rPr>
          <w:rFonts w:hint="eastAsia"/>
        </w:rPr>
        <w:t>”</w:t>
      </w:r>
      <w:r>
        <w:rPr>
          <w:rFonts w:hint="eastAsia"/>
        </w:rPr>
        <w:t>(</w:t>
      </w:r>
      <w:r>
        <w:rPr>
          <w:rFonts w:hint="eastAsia"/>
        </w:rPr>
        <w:t>自评阶段—</w:t>
      </w:r>
      <w:r>
        <w:rPr>
          <w:rFonts w:hint="eastAsia"/>
        </w:rPr>
        <w:t>&gt;</w:t>
      </w:r>
      <w:r>
        <w:rPr>
          <w:rFonts w:hint="eastAsia"/>
        </w:rPr>
        <w:t>复核拒绝</w:t>
      </w:r>
      <w:r>
        <w:rPr>
          <w:rFonts w:hint="eastAsia"/>
        </w:rPr>
        <w:t>)}</w:t>
      </w:r>
      <w:r>
        <w:rPr>
          <w:rFonts w:hint="eastAsia"/>
        </w:rPr>
        <w:t>中，如果是，则进入到自评界面。如果不是则提示“当前记录不允许自评”。</w:t>
      </w:r>
    </w:p>
    <w:p w14:paraId="37822714" w14:textId="77777777" w:rsidR="00B246D4" w:rsidRDefault="00B246D4" w:rsidP="00B246D4">
      <w:pPr>
        <w:pStyle w:val="af8"/>
        <w:ind w:left="840" w:firstLineChars="0" w:firstLine="0"/>
      </w:pPr>
      <w:r>
        <w:rPr>
          <w:rFonts w:hint="eastAsia"/>
        </w:rPr>
        <w:t>3.</w:t>
      </w:r>
      <w:r>
        <w:rPr>
          <w:rFonts w:hint="eastAsia"/>
        </w:rPr>
        <w:t>自评界面，用户需要填写自评信息，详</w:t>
      </w:r>
      <w:hyperlink w:anchor="_机构评级明细表（ORG_RATE_DETAIL）" w:history="1">
        <w:r w:rsidRPr="006A357E">
          <w:rPr>
            <w:rStyle w:val="af0"/>
            <w:rFonts w:hint="eastAsia"/>
          </w:rPr>
          <w:t>见数据库表操作</w:t>
        </w:r>
        <w:r w:rsidRPr="006A357E">
          <w:rPr>
            <w:rStyle w:val="af0"/>
            <w:rFonts w:hint="eastAsia"/>
          </w:rPr>
          <w:t>-&gt;</w:t>
        </w:r>
        <w:r w:rsidRPr="006A357E">
          <w:rPr>
            <w:rStyle w:val="af0"/>
            <w:rFonts w:hint="eastAsia"/>
          </w:rPr>
          <w:t>自评时是否显示字段</w:t>
        </w:r>
      </w:hyperlink>
      <w:r>
        <w:rPr>
          <w:rFonts w:hint="eastAsia"/>
        </w:rPr>
        <w:t>。和</w:t>
      </w:r>
      <w:hyperlink w:anchor="_机构评级明细表（ORG_RATE_DETAIL）" w:history="1">
        <w:r w:rsidRPr="006A357E">
          <w:rPr>
            <w:rStyle w:val="af0"/>
            <w:rFonts w:hint="eastAsia"/>
          </w:rPr>
          <w:t>数据库表操作</w:t>
        </w:r>
        <w:r w:rsidRPr="006A357E">
          <w:rPr>
            <w:rStyle w:val="af0"/>
            <w:rFonts w:hint="eastAsia"/>
          </w:rPr>
          <w:t>-&gt;</w:t>
        </w:r>
        <w:r w:rsidRPr="006A357E">
          <w:rPr>
            <w:rStyle w:val="af0"/>
            <w:rFonts w:hint="eastAsia"/>
          </w:rPr>
          <w:t>自评需填写字段</w:t>
        </w:r>
      </w:hyperlink>
      <w:r>
        <w:rPr>
          <w:rFonts w:hint="eastAsia"/>
        </w:rPr>
        <w:t>。</w:t>
      </w:r>
    </w:p>
    <w:p w14:paraId="1721F3FF" w14:textId="77777777" w:rsidR="00B246D4" w:rsidRDefault="00B246D4" w:rsidP="00B246D4">
      <w:pPr>
        <w:pStyle w:val="af8"/>
        <w:ind w:left="840" w:firstLineChars="0" w:firstLine="0"/>
      </w:pPr>
      <w:r>
        <w:rPr>
          <w:rFonts w:hint="eastAsia"/>
        </w:rPr>
        <w:t>4.</w:t>
      </w:r>
      <w:r>
        <w:rPr>
          <w:rFonts w:hint="eastAsia"/>
        </w:rPr>
        <w:t>用户点击保存，系统将自评内容保存，机构评级总表的状态变为“</w:t>
      </w:r>
      <w:r>
        <w:rPr>
          <w:rFonts w:hint="eastAsia"/>
        </w:rPr>
        <w:t>11</w:t>
      </w:r>
      <w:r>
        <w:rPr>
          <w:rFonts w:hint="eastAsia"/>
        </w:rPr>
        <w:t>”（自评中）。</w:t>
      </w:r>
      <w:r>
        <w:rPr>
          <w:rFonts w:hint="eastAsia"/>
        </w:rPr>
        <w:lastRenderedPageBreak/>
        <w:t>保存更新时间信息。</w:t>
      </w:r>
    </w:p>
    <w:p w14:paraId="0C9A4D4A" w14:textId="77777777" w:rsidR="00B246D4" w:rsidRDefault="00B246D4" w:rsidP="00B246D4">
      <w:pPr>
        <w:pStyle w:val="af8"/>
        <w:ind w:left="840" w:firstLineChars="0" w:firstLine="0"/>
      </w:pPr>
      <w:r>
        <w:rPr>
          <w:rFonts w:hint="eastAsia"/>
        </w:rPr>
        <w:t>5.</w:t>
      </w:r>
      <w:r>
        <w:rPr>
          <w:rFonts w:hint="eastAsia"/>
        </w:rPr>
        <w:t>用户点击提交，</w:t>
      </w:r>
      <w:r w:rsidRPr="006A357E">
        <w:rPr>
          <w:rFonts w:hint="eastAsia"/>
        </w:rPr>
        <w:t>系统将自评内容保存</w:t>
      </w:r>
      <w:r>
        <w:rPr>
          <w:rFonts w:hint="eastAsia"/>
        </w:rPr>
        <w:t>，</w:t>
      </w:r>
      <w:r w:rsidRPr="006A357E">
        <w:rPr>
          <w:rFonts w:hint="eastAsia"/>
        </w:rPr>
        <w:t>机构评级总表的状态变为“</w:t>
      </w:r>
      <w:r>
        <w:rPr>
          <w:rFonts w:hint="eastAsia"/>
        </w:rPr>
        <w:t>12</w:t>
      </w:r>
      <w:r>
        <w:rPr>
          <w:rFonts w:hint="eastAsia"/>
        </w:rPr>
        <w:t>”（待复核</w:t>
      </w:r>
      <w:r w:rsidRPr="006A357E">
        <w:rPr>
          <w:rFonts w:hint="eastAsia"/>
        </w:rPr>
        <w:t>）。</w:t>
      </w:r>
      <w:r>
        <w:rPr>
          <w:rFonts w:hint="eastAsia"/>
        </w:rPr>
        <w:t>保存更新时间信息。</w:t>
      </w:r>
    </w:p>
    <w:p w14:paraId="1693C695" w14:textId="77777777" w:rsidR="00B246D4" w:rsidRDefault="00B246D4" w:rsidP="00B246D4">
      <w:pPr>
        <w:pStyle w:val="3"/>
      </w:pPr>
      <w:r>
        <w:rPr>
          <w:rFonts w:hint="eastAsia"/>
        </w:rPr>
        <w:t>附件上传功能</w:t>
      </w:r>
    </w:p>
    <w:p w14:paraId="3E360C88" w14:textId="77777777" w:rsidR="00B246D4" w:rsidRPr="002B2B0E" w:rsidRDefault="00B246D4" w:rsidP="00B246D4">
      <w:pPr>
        <w:pStyle w:val="af8"/>
        <w:numPr>
          <w:ilvl w:val="0"/>
          <w:numId w:val="25"/>
        </w:numPr>
        <w:ind w:firstLineChars="0"/>
      </w:pPr>
      <w:r>
        <w:rPr>
          <w:rFonts w:hint="eastAsia"/>
        </w:rPr>
        <w:t>描述：金融机构用户在自评时会有对附件的修改</w:t>
      </w:r>
      <w:r w:rsidRPr="00543369">
        <w:rPr>
          <w:rFonts w:hint="eastAsia"/>
        </w:rPr>
        <w:t>。</w:t>
      </w:r>
      <w:r w:rsidRPr="002B2B0E">
        <w:rPr>
          <w:rFonts w:hint="eastAsia"/>
        </w:rPr>
        <w:t>涉及的相关表操作：</w:t>
      </w:r>
      <w:r w:rsidRPr="000E681E">
        <w:rPr>
          <w:rFonts w:hint="eastAsia"/>
        </w:rPr>
        <w:t>机构评级明细表（</w:t>
      </w:r>
      <w:r w:rsidRPr="000E681E">
        <w:rPr>
          <w:rFonts w:hint="eastAsia"/>
        </w:rPr>
        <w:t>ORG_RATE_DETAIL</w:t>
      </w:r>
      <w:r w:rsidRPr="000E681E">
        <w:rPr>
          <w:rFonts w:hint="eastAsia"/>
        </w:rPr>
        <w:t>）</w:t>
      </w:r>
      <w:r>
        <w:rPr>
          <w:rFonts w:hint="eastAsia"/>
        </w:rPr>
        <w:t>。</w:t>
      </w:r>
    </w:p>
    <w:p w14:paraId="3A8BA568" w14:textId="77777777" w:rsidR="00B246D4" w:rsidRPr="002B2B0E" w:rsidRDefault="00B246D4" w:rsidP="00B246D4">
      <w:pPr>
        <w:pStyle w:val="af8"/>
        <w:numPr>
          <w:ilvl w:val="0"/>
          <w:numId w:val="25"/>
        </w:numPr>
        <w:ind w:firstLineChars="0"/>
      </w:pPr>
      <w:r>
        <w:rPr>
          <w:rFonts w:hint="eastAsia"/>
        </w:rPr>
        <w:t>权限：金融机构自评者</w:t>
      </w:r>
      <w:r w:rsidRPr="002B2B0E">
        <w:rPr>
          <w:rFonts w:hint="eastAsia"/>
        </w:rPr>
        <w:t>角色</w:t>
      </w:r>
      <w:r>
        <w:rPr>
          <w:rFonts w:hint="eastAsia"/>
        </w:rPr>
        <w:t>。</w:t>
      </w:r>
    </w:p>
    <w:p w14:paraId="1A55651E" w14:textId="77777777" w:rsidR="00B246D4" w:rsidRDefault="00B246D4" w:rsidP="00B246D4">
      <w:pPr>
        <w:pStyle w:val="af8"/>
        <w:numPr>
          <w:ilvl w:val="0"/>
          <w:numId w:val="25"/>
        </w:numPr>
        <w:ind w:firstLineChars="0"/>
      </w:pPr>
      <w:r w:rsidRPr="005D3430">
        <w:rPr>
          <w:rFonts w:hint="eastAsia"/>
        </w:rPr>
        <w:t>流程说明：</w:t>
      </w:r>
    </w:p>
    <w:p w14:paraId="5914FDAC" w14:textId="77777777" w:rsidR="00B246D4" w:rsidRDefault="00B246D4" w:rsidP="00B246D4">
      <w:pPr>
        <w:ind w:left="420" w:firstLine="420"/>
      </w:pPr>
      <w:commentRangeStart w:id="28"/>
      <w:r>
        <w:rPr>
          <w:rFonts w:hint="eastAsia"/>
        </w:rPr>
        <w:t>1.</w:t>
      </w:r>
      <w:r>
        <w:rPr>
          <w:rFonts w:hint="eastAsia"/>
        </w:rPr>
        <w:t>附件上传时，附件允许上传多个（最多为</w:t>
      </w:r>
      <w:r>
        <w:rPr>
          <w:rFonts w:hint="eastAsia"/>
        </w:rPr>
        <w:t>10</w:t>
      </w:r>
      <w:r>
        <w:rPr>
          <w:rFonts w:hint="eastAsia"/>
        </w:rPr>
        <w:t>个），总大小不能超过</w:t>
      </w:r>
      <w:r>
        <w:rPr>
          <w:rFonts w:hint="eastAsia"/>
        </w:rPr>
        <w:t>100M</w:t>
      </w:r>
      <w:r>
        <w:rPr>
          <w:rFonts w:hint="eastAsia"/>
        </w:rPr>
        <w:t>。</w:t>
      </w:r>
      <w:commentRangeEnd w:id="28"/>
      <w:r>
        <w:rPr>
          <w:rStyle w:val="afc"/>
          <w:rFonts w:eastAsia="宋体"/>
          <w:kern w:val="0"/>
          <w:lang w:val="x-none" w:eastAsia="x-none"/>
        </w:rPr>
        <w:commentReference w:id="28"/>
      </w:r>
    </w:p>
    <w:p w14:paraId="15549E28" w14:textId="77777777" w:rsidR="00B246D4" w:rsidRPr="007147D9" w:rsidRDefault="00B246D4" w:rsidP="00B246D4">
      <w:pPr>
        <w:pStyle w:val="af8"/>
        <w:ind w:left="840" w:firstLineChars="0" w:firstLine="0"/>
      </w:pPr>
      <w:r>
        <w:t>2.</w:t>
      </w:r>
      <w:r>
        <w:t>上传和删除附件时</w:t>
      </w:r>
      <w:r>
        <w:rPr>
          <w:rFonts w:hint="eastAsia"/>
        </w:rPr>
        <w:t>，</w:t>
      </w:r>
      <w:r>
        <w:t>附件变化信息要与界面同步</w:t>
      </w:r>
      <w:r>
        <w:rPr>
          <w:rFonts w:hint="eastAsia"/>
        </w:rPr>
        <w:t>，</w:t>
      </w:r>
      <w:r>
        <w:t>且不能刷新原有界面</w:t>
      </w:r>
      <w:r>
        <w:rPr>
          <w:rFonts w:hint="eastAsia"/>
        </w:rPr>
        <w:t>。</w:t>
      </w:r>
    </w:p>
    <w:p w14:paraId="7CB08889" w14:textId="77777777" w:rsidR="00B246D4" w:rsidRDefault="00B246D4" w:rsidP="00B246D4">
      <w:pPr>
        <w:pStyle w:val="2"/>
      </w:pPr>
      <w:commentRangeStart w:id="29"/>
      <w:r>
        <w:rPr>
          <w:rFonts w:hint="eastAsia"/>
        </w:rPr>
        <w:t>金融机构手动结束重开机构自评</w:t>
      </w:r>
      <w:commentRangeEnd w:id="29"/>
      <w:r>
        <w:rPr>
          <w:rStyle w:val="afc"/>
          <w:rFonts w:ascii="Times New Roman" w:eastAsia="宋体" w:hAnsi="Times New Roman"/>
          <w:b w:val="0"/>
          <w:kern w:val="0"/>
          <w:lang w:val="x-none" w:eastAsia="x-none"/>
        </w:rPr>
        <w:commentReference w:id="29"/>
      </w:r>
    </w:p>
    <w:p w14:paraId="1B72DC58" w14:textId="77777777" w:rsidR="00B246D4" w:rsidRPr="002B2B0E" w:rsidRDefault="00B246D4" w:rsidP="00B246D4">
      <w:pPr>
        <w:pStyle w:val="af8"/>
        <w:numPr>
          <w:ilvl w:val="0"/>
          <w:numId w:val="25"/>
        </w:numPr>
        <w:ind w:firstLineChars="0"/>
      </w:pPr>
      <w:r>
        <w:rPr>
          <w:rFonts w:hint="eastAsia"/>
        </w:rPr>
        <w:t>描述：在初评阶段，金融机构用户用于关闭本机构的金融机构自评，</w:t>
      </w:r>
      <w:r w:rsidRPr="002B2B0E">
        <w:rPr>
          <w:rFonts w:hint="eastAsia"/>
        </w:rPr>
        <w:t>涉及的相关表操作：</w:t>
      </w:r>
      <w:r w:rsidRPr="002C4386">
        <w:rPr>
          <w:rFonts w:hint="eastAsia"/>
        </w:rPr>
        <w:t>机构评级总表（</w:t>
      </w:r>
      <w:r w:rsidRPr="002C4386">
        <w:rPr>
          <w:rFonts w:hint="eastAsia"/>
        </w:rPr>
        <w:t>ORG_RATE</w:t>
      </w:r>
      <w:r w:rsidRPr="002C4386">
        <w:rPr>
          <w:rFonts w:hint="eastAsia"/>
        </w:rPr>
        <w:t>）</w:t>
      </w:r>
      <w:r>
        <w:rPr>
          <w:rFonts w:hint="eastAsia"/>
        </w:rPr>
        <w:t>，</w:t>
      </w:r>
    </w:p>
    <w:p w14:paraId="207BD717" w14:textId="77777777" w:rsidR="00B246D4" w:rsidRPr="002B2B0E" w:rsidRDefault="00B246D4" w:rsidP="00B246D4">
      <w:pPr>
        <w:pStyle w:val="af8"/>
        <w:numPr>
          <w:ilvl w:val="0"/>
          <w:numId w:val="25"/>
        </w:numPr>
        <w:ind w:firstLineChars="0"/>
      </w:pPr>
      <w:r>
        <w:rPr>
          <w:rFonts w:hint="eastAsia"/>
        </w:rPr>
        <w:t>权限：</w:t>
      </w:r>
      <w:r w:rsidRPr="00C35F78">
        <w:rPr>
          <w:rFonts w:hint="eastAsia"/>
        </w:rPr>
        <w:t>金融机构自评者角色</w:t>
      </w:r>
      <w:r>
        <w:rPr>
          <w:rFonts w:hint="eastAsia"/>
        </w:rPr>
        <w:t>。</w:t>
      </w:r>
    </w:p>
    <w:p w14:paraId="49F74CE5" w14:textId="77777777" w:rsidR="00B246D4" w:rsidRDefault="00B246D4" w:rsidP="00B246D4">
      <w:pPr>
        <w:pStyle w:val="af8"/>
        <w:numPr>
          <w:ilvl w:val="0"/>
          <w:numId w:val="25"/>
        </w:numPr>
        <w:ind w:firstLineChars="0"/>
      </w:pPr>
      <w:r w:rsidRPr="005D3430">
        <w:rPr>
          <w:rFonts w:hint="eastAsia"/>
        </w:rPr>
        <w:t>流程说明：</w:t>
      </w:r>
    </w:p>
    <w:p w14:paraId="2F4DC83B" w14:textId="77777777" w:rsidR="00B246D4" w:rsidRDefault="00B246D4" w:rsidP="00B246D4">
      <w:r>
        <w:t>1.</w:t>
      </w:r>
      <w:r w:rsidRPr="004716E1">
        <w:rPr>
          <w:rFonts w:hint="eastAsia"/>
        </w:rPr>
        <w:t xml:space="preserve"> </w:t>
      </w:r>
      <w:r w:rsidRPr="004716E1">
        <w:rPr>
          <w:rFonts w:hint="eastAsia"/>
        </w:rPr>
        <w:t>“结束重开机构自评”</w:t>
      </w:r>
      <w:r>
        <w:rPr>
          <w:rFonts w:hint="eastAsia"/>
        </w:rPr>
        <w:t>只在当前评级系统状态为初评阶段且当前机构的评级信息“状态”在</w:t>
      </w:r>
      <w:r w:rsidRPr="005B57AC">
        <w:rPr>
          <w:rFonts w:hint="eastAsia"/>
        </w:rPr>
        <w:t>“</w:t>
      </w:r>
      <w:r w:rsidRPr="005B57AC">
        <w:rPr>
          <w:rFonts w:hint="eastAsia"/>
        </w:rPr>
        <w:t>13</w:t>
      </w:r>
      <w:r w:rsidRPr="005B57AC">
        <w:rPr>
          <w:rFonts w:hint="eastAsia"/>
        </w:rPr>
        <w:t>”（自评阶段—</w:t>
      </w:r>
      <w:r w:rsidRPr="005B57AC">
        <w:rPr>
          <w:rFonts w:hint="eastAsia"/>
        </w:rPr>
        <w:t>&gt;</w:t>
      </w:r>
      <w:r w:rsidRPr="005B57AC">
        <w:rPr>
          <w:rFonts w:hint="eastAsia"/>
        </w:rPr>
        <w:t>复核通过）</w:t>
      </w:r>
      <w:r>
        <w:rPr>
          <w:rFonts w:hint="eastAsia"/>
        </w:rPr>
        <w:t>时显示。</w:t>
      </w:r>
    </w:p>
    <w:p w14:paraId="56074D82" w14:textId="77777777" w:rsidR="00B246D4" w:rsidRDefault="00B246D4" w:rsidP="00B246D4">
      <w:pPr>
        <w:pStyle w:val="af8"/>
        <w:ind w:left="432" w:firstLineChars="0" w:firstLine="0"/>
      </w:pPr>
      <w:r>
        <w:t>2.</w:t>
      </w:r>
      <w:r>
        <w:rPr>
          <w:rFonts w:hint="eastAsia"/>
        </w:rPr>
        <w:t>.</w:t>
      </w:r>
      <w:r>
        <w:rPr>
          <w:rFonts w:hint="eastAsia"/>
        </w:rPr>
        <w:t>用户在初评阶段选择</w:t>
      </w:r>
      <w:r>
        <w:rPr>
          <w:rFonts w:hint="eastAsia"/>
        </w:rPr>
        <w:t xml:space="preserve"> </w:t>
      </w:r>
      <w:r>
        <w:rPr>
          <w:rFonts w:hint="eastAsia"/>
        </w:rPr>
        <w:t>“状态”在</w:t>
      </w:r>
      <w:r w:rsidRPr="00C94CEE">
        <w:rPr>
          <w:rFonts w:hint="eastAsia"/>
        </w:rPr>
        <w:t>“</w:t>
      </w:r>
      <w:r w:rsidRPr="00C94CEE">
        <w:rPr>
          <w:rFonts w:hint="eastAsia"/>
        </w:rPr>
        <w:t>13</w:t>
      </w:r>
      <w:r w:rsidRPr="00C94CEE">
        <w:rPr>
          <w:rFonts w:hint="eastAsia"/>
        </w:rPr>
        <w:t>”（自评阶段—</w:t>
      </w:r>
      <w:r w:rsidRPr="00C94CEE">
        <w:rPr>
          <w:rFonts w:hint="eastAsia"/>
        </w:rPr>
        <w:t>&gt;</w:t>
      </w:r>
      <w:r w:rsidRPr="00C94CEE">
        <w:rPr>
          <w:rFonts w:hint="eastAsia"/>
        </w:rPr>
        <w:t>复核通过）</w:t>
      </w:r>
      <w:r w:rsidRPr="00C94CEE">
        <w:rPr>
          <w:rFonts w:hint="eastAsia"/>
        </w:rPr>
        <w:t>,</w:t>
      </w:r>
      <w:r>
        <w:rPr>
          <w:rFonts w:hint="eastAsia"/>
        </w:rPr>
        <w:t>选择本机构的金融机构评级信息，点击“结束重开机构自评”。</w:t>
      </w:r>
    </w:p>
    <w:p w14:paraId="71355867" w14:textId="77777777" w:rsidR="00B246D4" w:rsidRPr="005F0414" w:rsidRDefault="00B246D4" w:rsidP="00B246D4">
      <w:pPr>
        <w:pStyle w:val="af8"/>
        <w:ind w:left="432" w:firstLineChars="0" w:firstLine="0"/>
      </w:pPr>
      <w:r>
        <w:lastRenderedPageBreak/>
        <w:t>2.</w:t>
      </w:r>
      <w:r>
        <w:t>系统将结束金融机构评级信息的</w:t>
      </w:r>
      <w:r>
        <w:rPr>
          <w:rFonts w:hint="eastAsia"/>
        </w:rPr>
        <w:t>“</w:t>
      </w:r>
      <w:r>
        <w:t>状态</w:t>
      </w:r>
      <w:r>
        <w:rPr>
          <w:rFonts w:hint="eastAsia"/>
        </w:rPr>
        <w:t>”</w:t>
      </w:r>
      <w:r>
        <w:t>更改为</w:t>
      </w:r>
      <w:r w:rsidRPr="00947172">
        <w:rPr>
          <w:rFonts w:hint="eastAsia"/>
        </w:rPr>
        <w:t>“</w:t>
      </w:r>
      <w:r>
        <w:rPr>
          <w:rFonts w:hint="eastAsia"/>
        </w:rPr>
        <w:t>21</w:t>
      </w:r>
      <w:r>
        <w:rPr>
          <w:rFonts w:hint="eastAsia"/>
        </w:rPr>
        <w:t>”（初</w:t>
      </w:r>
      <w:r w:rsidRPr="00947172">
        <w:rPr>
          <w:rFonts w:hint="eastAsia"/>
        </w:rPr>
        <w:t>评阶段—</w:t>
      </w:r>
      <w:r w:rsidRPr="00947172">
        <w:rPr>
          <w:rFonts w:hint="eastAsia"/>
        </w:rPr>
        <w:t>&gt;</w:t>
      </w:r>
      <w:r>
        <w:rPr>
          <w:rFonts w:hint="eastAsia"/>
        </w:rPr>
        <w:t>待初评</w:t>
      </w:r>
      <w:r w:rsidRPr="00947172">
        <w:rPr>
          <w:rFonts w:hint="eastAsia"/>
        </w:rPr>
        <w:t>）</w:t>
      </w:r>
      <w:r>
        <w:rPr>
          <w:rFonts w:hint="eastAsia"/>
        </w:rPr>
        <w:t>。</w:t>
      </w:r>
    </w:p>
    <w:p w14:paraId="5C107AEE" w14:textId="77777777" w:rsidR="00B246D4" w:rsidRDefault="00B246D4" w:rsidP="00B246D4">
      <w:pPr>
        <w:pStyle w:val="2"/>
      </w:pPr>
      <w:r>
        <w:t>复核功能</w:t>
      </w:r>
    </w:p>
    <w:p w14:paraId="7F48EDF9" w14:textId="77777777" w:rsidR="00B246D4" w:rsidRPr="002B2B0E" w:rsidRDefault="00B246D4" w:rsidP="00B246D4">
      <w:pPr>
        <w:pStyle w:val="af8"/>
        <w:numPr>
          <w:ilvl w:val="0"/>
          <w:numId w:val="25"/>
        </w:numPr>
        <w:ind w:firstLineChars="0"/>
      </w:pPr>
      <w:r>
        <w:rPr>
          <w:rFonts w:hint="eastAsia"/>
        </w:rPr>
        <w:t>描述：金融机构用户中选取待复核的评级信息进入复核界面，进行复核操作。</w:t>
      </w:r>
      <w:r w:rsidRPr="002B2B0E">
        <w:rPr>
          <w:rFonts w:hint="eastAsia"/>
        </w:rPr>
        <w:t>涉及的相关表操作：</w:t>
      </w:r>
      <w:r w:rsidRPr="002C4386">
        <w:rPr>
          <w:rFonts w:hint="eastAsia"/>
        </w:rPr>
        <w:t>机构评级总表（</w:t>
      </w:r>
      <w:r w:rsidRPr="002C4386">
        <w:rPr>
          <w:rFonts w:hint="eastAsia"/>
        </w:rPr>
        <w:t>ORG_RATE</w:t>
      </w:r>
      <w:r w:rsidRPr="002C4386">
        <w:rPr>
          <w:rFonts w:hint="eastAsia"/>
        </w:rPr>
        <w:t>）</w:t>
      </w:r>
      <w:r>
        <w:rPr>
          <w:rFonts w:hint="eastAsia"/>
        </w:rPr>
        <w:t>，</w:t>
      </w:r>
      <w:r w:rsidRPr="000E681E">
        <w:rPr>
          <w:rFonts w:hint="eastAsia"/>
        </w:rPr>
        <w:t>机构评级明细表（</w:t>
      </w:r>
      <w:r w:rsidRPr="000E681E">
        <w:rPr>
          <w:rFonts w:hint="eastAsia"/>
        </w:rPr>
        <w:t>ORG_RATE_DETAIL</w:t>
      </w:r>
      <w:r w:rsidRPr="000E681E">
        <w:rPr>
          <w:rFonts w:hint="eastAsia"/>
        </w:rPr>
        <w:t>）</w:t>
      </w:r>
      <w:r>
        <w:rPr>
          <w:rFonts w:hint="eastAsia"/>
        </w:rPr>
        <w:t>。</w:t>
      </w:r>
    </w:p>
    <w:p w14:paraId="2BDE70C7" w14:textId="77777777" w:rsidR="00B246D4" w:rsidRPr="002B2B0E" w:rsidRDefault="00B246D4" w:rsidP="00B246D4">
      <w:pPr>
        <w:pStyle w:val="af8"/>
        <w:numPr>
          <w:ilvl w:val="0"/>
          <w:numId w:val="25"/>
        </w:numPr>
        <w:ind w:firstLineChars="0"/>
      </w:pPr>
      <w:r>
        <w:rPr>
          <w:rFonts w:hint="eastAsia"/>
        </w:rPr>
        <w:t>权限：金融机构复核者</w:t>
      </w:r>
      <w:r w:rsidRPr="002B2B0E">
        <w:rPr>
          <w:rFonts w:hint="eastAsia"/>
        </w:rPr>
        <w:t>角色</w:t>
      </w:r>
      <w:r>
        <w:rPr>
          <w:rFonts w:hint="eastAsia"/>
        </w:rPr>
        <w:t>。</w:t>
      </w:r>
    </w:p>
    <w:p w14:paraId="0F995DEF" w14:textId="77777777" w:rsidR="00B246D4" w:rsidRDefault="00B246D4" w:rsidP="00B246D4">
      <w:pPr>
        <w:pStyle w:val="af8"/>
        <w:numPr>
          <w:ilvl w:val="0"/>
          <w:numId w:val="25"/>
        </w:numPr>
        <w:ind w:firstLineChars="0"/>
      </w:pPr>
      <w:r w:rsidRPr="005D3430">
        <w:rPr>
          <w:rFonts w:hint="eastAsia"/>
        </w:rPr>
        <w:t>流程说明：</w:t>
      </w:r>
    </w:p>
    <w:p w14:paraId="09B552EC" w14:textId="77777777" w:rsidR="00B246D4" w:rsidRDefault="00B246D4" w:rsidP="00B246D4">
      <w:pPr>
        <w:ind w:left="420"/>
      </w:pPr>
      <w:r>
        <w:rPr>
          <w:rFonts w:hint="eastAsia"/>
        </w:rPr>
        <w:t>1</w:t>
      </w:r>
      <w:r>
        <w:t>.</w:t>
      </w:r>
      <w:r>
        <w:t>系统复核界面展示与自评时展示的信息基本相同</w:t>
      </w:r>
      <w:r>
        <w:rPr>
          <w:rFonts w:hint="eastAsia"/>
        </w:rPr>
        <w:t>，但是会多显示一项复核理由一栏。</w:t>
      </w:r>
    </w:p>
    <w:p w14:paraId="0C3AEAF3" w14:textId="77777777" w:rsidR="00B246D4" w:rsidRDefault="00B246D4" w:rsidP="00B246D4">
      <w:pPr>
        <w:ind w:left="420"/>
      </w:pPr>
      <w:r>
        <w:t>2.</w:t>
      </w:r>
      <w:r>
        <w:t>用户如对某项二级指标如不同意复核通过</w:t>
      </w:r>
      <w:r>
        <w:rPr>
          <w:rFonts w:hint="eastAsia"/>
        </w:rPr>
        <w:t>，</w:t>
      </w:r>
      <w:r>
        <w:t>则针对此项填写复核理由</w:t>
      </w:r>
      <w:r>
        <w:rPr>
          <w:rFonts w:hint="eastAsia"/>
        </w:rPr>
        <w:t>。</w:t>
      </w:r>
    </w:p>
    <w:p w14:paraId="4B541D21" w14:textId="77777777" w:rsidR="00B246D4" w:rsidRDefault="00B246D4" w:rsidP="00B246D4">
      <w:pPr>
        <w:ind w:left="420"/>
      </w:pPr>
      <w:r>
        <w:rPr>
          <w:rFonts w:hint="eastAsia"/>
        </w:rPr>
        <w:t>3.</w:t>
      </w:r>
      <w:r>
        <w:rPr>
          <w:rFonts w:hint="eastAsia"/>
        </w:rPr>
        <w:t>用户点击“复核拒绝”按钮，系统检测是否有填写复核理由，如果没有填写复核理由则提示“至少填写一个复核理由才能复核拒绝”。当有填写复核理由时，系统保存复核理由，且将</w:t>
      </w:r>
      <w:r w:rsidRPr="00BB3228">
        <w:rPr>
          <w:rFonts w:hint="eastAsia"/>
        </w:rPr>
        <w:t>机构评级总表</w:t>
      </w:r>
      <w:r>
        <w:rPr>
          <w:rFonts w:hint="eastAsia"/>
        </w:rPr>
        <w:t>中记录的状态修改为“复核拒绝”。</w:t>
      </w:r>
    </w:p>
    <w:p w14:paraId="74EE654F" w14:textId="77777777" w:rsidR="00B246D4" w:rsidRDefault="00B246D4" w:rsidP="00B246D4">
      <w:pPr>
        <w:ind w:left="420"/>
      </w:pPr>
      <w:r>
        <w:rPr>
          <w:rFonts w:hint="eastAsia"/>
        </w:rPr>
        <w:t>4.</w:t>
      </w:r>
      <w:r w:rsidRPr="001E3619">
        <w:rPr>
          <w:rFonts w:hint="eastAsia"/>
        </w:rPr>
        <w:t xml:space="preserve"> </w:t>
      </w:r>
      <w:r w:rsidRPr="001E3619">
        <w:rPr>
          <w:rFonts w:hint="eastAsia"/>
        </w:rPr>
        <w:t>用户点击“复核</w:t>
      </w:r>
      <w:r>
        <w:t>通过</w:t>
      </w:r>
      <w:r w:rsidRPr="001E3619">
        <w:rPr>
          <w:rFonts w:hint="eastAsia"/>
        </w:rPr>
        <w:t>”按钮</w:t>
      </w:r>
      <w:r>
        <w:rPr>
          <w:rFonts w:hint="eastAsia"/>
        </w:rPr>
        <w:t>，系统检测是否有填写复核理由，如果有则提示“复核通过禁止填写复核理由”。如果是否，系统将机构评级总表中记录的状态修改为“复核通过</w:t>
      </w:r>
      <w:r w:rsidRPr="001E3619">
        <w:rPr>
          <w:rFonts w:hint="eastAsia"/>
        </w:rPr>
        <w:t>”。</w:t>
      </w:r>
    </w:p>
    <w:p w14:paraId="78B17E3C" w14:textId="77777777" w:rsidR="00B246D4" w:rsidRPr="00C07649" w:rsidRDefault="00B246D4" w:rsidP="00B246D4">
      <w:pPr>
        <w:ind w:left="420"/>
      </w:pPr>
    </w:p>
    <w:p w14:paraId="22DE6BC5" w14:textId="77777777" w:rsidR="00B246D4" w:rsidRDefault="00B246D4" w:rsidP="00B246D4">
      <w:pPr>
        <w:pStyle w:val="2"/>
      </w:pPr>
      <w:r>
        <w:t>提出异议</w:t>
      </w:r>
    </w:p>
    <w:p w14:paraId="49D93A5C" w14:textId="77777777" w:rsidR="00B246D4" w:rsidRPr="002B2B0E" w:rsidRDefault="00B246D4" w:rsidP="00B246D4">
      <w:pPr>
        <w:pStyle w:val="af8"/>
        <w:numPr>
          <w:ilvl w:val="0"/>
          <w:numId w:val="25"/>
        </w:numPr>
        <w:ind w:firstLineChars="0"/>
      </w:pPr>
      <w:r>
        <w:rPr>
          <w:rFonts w:hint="eastAsia"/>
        </w:rPr>
        <w:t>描述：在复评阶段，金融机构用户将对有异议的评级内容进行申述。</w:t>
      </w:r>
      <w:r w:rsidRPr="002B2B0E">
        <w:rPr>
          <w:rFonts w:hint="eastAsia"/>
        </w:rPr>
        <w:t>涉及的相关表操作：</w:t>
      </w:r>
      <w:r w:rsidRPr="002C4386">
        <w:rPr>
          <w:rFonts w:hint="eastAsia"/>
        </w:rPr>
        <w:t>机构评级总表（</w:t>
      </w:r>
      <w:r w:rsidRPr="002C4386">
        <w:rPr>
          <w:rFonts w:hint="eastAsia"/>
        </w:rPr>
        <w:t>ORG_RATE</w:t>
      </w:r>
      <w:r w:rsidRPr="002C4386">
        <w:rPr>
          <w:rFonts w:hint="eastAsia"/>
        </w:rPr>
        <w:t>）</w:t>
      </w:r>
      <w:r>
        <w:rPr>
          <w:rFonts w:hint="eastAsia"/>
        </w:rPr>
        <w:t>，</w:t>
      </w:r>
      <w:r w:rsidRPr="002D16F6">
        <w:rPr>
          <w:rFonts w:hint="eastAsia"/>
        </w:rPr>
        <w:t>机构评级明细表（</w:t>
      </w:r>
      <w:r w:rsidRPr="002D16F6">
        <w:rPr>
          <w:rFonts w:hint="eastAsia"/>
        </w:rPr>
        <w:t>ORG_RATE_DETAIL</w:t>
      </w:r>
      <w:r w:rsidRPr="002D16F6">
        <w:rPr>
          <w:rFonts w:hint="eastAsia"/>
        </w:rPr>
        <w:t>）</w:t>
      </w:r>
      <w:r>
        <w:rPr>
          <w:rFonts w:hint="eastAsia"/>
        </w:rPr>
        <w:t>，</w:t>
      </w:r>
      <w:r w:rsidRPr="0043361E">
        <w:rPr>
          <w:rFonts w:hint="eastAsia"/>
        </w:rPr>
        <w:t>异议表</w:t>
      </w:r>
      <w:r w:rsidRPr="0043361E">
        <w:rPr>
          <w:rFonts w:hint="eastAsia"/>
        </w:rPr>
        <w:t>(org_opposition)</w:t>
      </w:r>
    </w:p>
    <w:p w14:paraId="2DA0B470" w14:textId="77777777" w:rsidR="00B246D4" w:rsidRPr="002B2B0E" w:rsidRDefault="00B246D4" w:rsidP="00B246D4">
      <w:pPr>
        <w:pStyle w:val="af8"/>
        <w:numPr>
          <w:ilvl w:val="0"/>
          <w:numId w:val="25"/>
        </w:numPr>
        <w:ind w:firstLineChars="0"/>
      </w:pPr>
      <w:r>
        <w:rPr>
          <w:rFonts w:hint="eastAsia"/>
        </w:rPr>
        <w:t>权限：金融机构自评</w:t>
      </w:r>
      <w:r w:rsidRPr="00623034">
        <w:rPr>
          <w:rFonts w:hint="eastAsia"/>
        </w:rPr>
        <w:t>者角色</w:t>
      </w:r>
    </w:p>
    <w:p w14:paraId="0936FE70" w14:textId="77777777" w:rsidR="00B246D4" w:rsidRDefault="00B246D4" w:rsidP="00B246D4">
      <w:pPr>
        <w:pStyle w:val="af8"/>
        <w:numPr>
          <w:ilvl w:val="0"/>
          <w:numId w:val="25"/>
        </w:numPr>
        <w:ind w:firstLineChars="0"/>
      </w:pPr>
      <w:r w:rsidRPr="005D3430">
        <w:rPr>
          <w:rFonts w:hint="eastAsia"/>
        </w:rPr>
        <w:lastRenderedPageBreak/>
        <w:t>流程说明：</w:t>
      </w:r>
    </w:p>
    <w:p w14:paraId="1DCBC8AF" w14:textId="77777777" w:rsidR="00B246D4" w:rsidRDefault="00B246D4" w:rsidP="00B246D4">
      <w:pPr>
        <w:pStyle w:val="af8"/>
        <w:ind w:left="432" w:firstLineChars="0" w:firstLine="0"/>
      </w:pPr>
      <w:r>
        <w:rPr>
          <w:rFonts w:hint="eastAsia"/>
        </w:rPr>
        <w:t>1.</w:t>
      </w:r>
      <w:r>
        <w:t>用户选取本机构当年度的评级信息进入提出异议界面</w:t>
      </w:r>
      <w:r>
        <w:rPr>
          <w:rFonts w:hint="eastAsia"/>
        </w:rPr>
        <w:t>。</w:t>
      </w:r>
      <w:r>
        <w:t>提出界面展示字段见</w:t>
      </w:r>
      <w:hyperlink w:anchor="_数据库表操作_2" w:history="1">
        <w:r w:rsidRPr="009339F7">
          <w:rPr>
            <w:rStyle w:val="af0"/>
          </w:rPr>
          <w:t>数据库表</w:t>
        </w:r>
        <w:r>
          <w:rPr>
            <w:rStyle w:val="af0"/>
          </w:rPr>
          <w:t>的</w:t>
        </w:r>
        <w:r w:rsidRPr="009339F7">
          <w:rPr>
            <w:rStyle w:val="af0"/>
          </w:rPr>
          <w:t>操作</w:t>
        </w:r>
      </w:hyperlink>
      <w:r>
        <w:rPr>
          <w:rFonts w:hint="eastAsia"/>
        </w:rPr>
        <w:t>。</w:t>
      </w:r>
    </w:p>
    <w:p w14:paraId="2DDEABAE" w14:textId="77777777" w:rsidR="00B246D4" w:rsidRDefault="00B246D4" w:rsidP="00B246D4">
      <w:pPr>
        <w:pStyle w:val="af8"/>
        <w:ind w:left="432" w:firstLineChars="0" w:firstLine="0"/>
      </w:pPr>
      <w:r>
        <w:rPr>
          <w:rFonts w:hint="eastAsia"/>
        </w:rPr>
        <w:t>2.</w:t>
      </w:r>
      <w:r>
        <w:rPr>
          <w:rFonts w:hint="eastAsia"/>
        </w:rPr>
        <w:t>用户对有异议的指标或等级填写异议值，异议理由并上传异议附件（注：异议附件上传后，异议表中应该就有一条对应的异议记录，此时的状态为“</w:t>
      </w:r>
      <w:r>
        <w:rPr>
          <w:rFonts w:hint="eastAsia"/>
        </w:rPr>
        <w:t>00</w:t>
      </w:r>
      <w:r>
        <w:rPr>
          <w:rFonts w:hint="eastAsia"/>
        </w:rPr>
        <w:t>”</w:t>
      </w:r>
      <w:r>
        <w:t>—</w:t>
      </w:r>
      <w:r>
        <w:rPr>
          <w:rFonts w:hint="eastAsia"/>
        </w:rPr>
        <w:t>待提出）。</w:t>
      </w:r>
    </w:p>
    <w:p w14:paraId="526CFE56" w14:textId="77777777" w:rsidR="00B246D4" w:rsidRDefault="00B246D4" w:rsidP="00B246D4">
      <w:pPr>
        <w:pStyle w:val="af8"/>
        <w:ind w:left="432" w:firstLineChars="0" w:firstLine="0"/>
      </w:pPr>
      <w:r>
        <w:rPr>
          <w:rFonts w:hint="eastAsia"/>
        </w:rPr>
        <w:t>3.</w:t>
      </w:r>
      <w:r>
        <w:rPr>
          <w:rFonts w:hint="eastAsia"/>
        </w:rPr>
        <w:t>用户点击保存按钮，</w:t>
      </w:r>
      <w:r w:rsidRPr="008378F6">
        <w:rPr>
          <w:rFonts w:hint="eastAsia"/>
        </w:rPr>
        <w:t>系统设置</w:t>
      </w:r>
      <w:r>
        <w:rPr>
          <w:rFonts w:hint="eastAsia"/>
        </w:rPr>
        <w:t>：</w:t>
      </w:r>
    </w:p>
    <w:p w14:paraId="3A661810" w14:textId="77777777" w:rsidR="00B246D4" w:rsidRDefault="00B246D4" w:rsidP="00B246D4">
      <w:pPr>
        <w:pStyle w:val="af8"/>
        <w:ind w:left="432" w:firstLineChars="0" w:firstLine="288"/>
      </w:pPr>
      <w:r>
        <w:rPr>
          <w:rFonts w:hint="eastAsia"/>
        </w:rPr>
        <w:t>1</w:t>
      </w:r>
      <w:r w:rsidRPr="003A6369">
        <w:rPr>
          <w:rFonts w:hint="eastAsia"/>
        </w:rPr>
        <w:t>.</w:t>
      </w:r>
      <w:r w:rsidRPr="003A6369">
        <w:rPr>
          <w:rFonts w:hint="eastAsia"/>
        </w:rPr>
        <w:t>保存用户输入的异议记录。</w:t>
      </w:r>
    </w:p>
    <w:p w14:paraId="79B5EA16" w14:textId="77777777" w:rsidR="00B246D4" w:rsidRDefault="00B246D4" w:rsidP="00B246D4">
      <w:pPr>
        <w:pStyle w:val="af8"/>
        <w:ind w:left="432" w:firstLineChars="0" w:firstLine="288"/>
      </w:pPr>
      <w:r>
        <w:t>2.</w:t>
      </w:r>
      <w:r>
        <w:rPr>
          <w:rFonts w:hint="eastAsia"/>
        </w:rPr>
        <w:t>机构评级总表中记录的状态为：“</w:t>
      </w:r>
      <w:r w:rsidRPr="008378F6">
        <w:t>31</w:t>
      </w:r>
      <w:r>
        <w:rPr>
          <w:rFonts w:hint="eastAsia"/>
        </w:rPr>
        <w:t>”</w:t>
      </w:r>
      <w:r>
        <w:rPr>
          <w:rFonts w:hint="eastAsia"/>
        </w:rPr>
        <w:t>-</w:t>
      </w:r>
      <w:r>
        <w:rPr>
          <w:rFonts w:hint="eastAsia"/>
        </w:rPr>
        <w:t>复评公示中。</w:t>
      </w:r>
    </w:p>
    <w:p w14:paraId="52E24ABF" w14:textId="77777777" w:rsidR="00B246D4" w:rsidRDefault="00B246D4" w:rsidP="00B246D4">
      <w:pPr>
        <w:pStyle w:val="af8"/>
        <w:ind w:left="432" w:firstLineChars="0" w:firstLine="288"/>
      </w:pPr>
      <w:r>
        <w:rPr>
          <w:rFonts w:hint="eastAsia"/>
        </w:rPr>
        <w:t>3.</w:t>
      </w:r>
      <w:r>
        <w:rPr>
          <w:rFonts w:hint="eastAsia"/>
        </w:rPr>
        <w:t>有等级异议的记录，在</w:t>
      </w:r>
      <w:r w:rsidRPr="008378F6">
        <w:rPr>
          <w:rFonts w:hint="eastAsia"/>
        </w:rPr>
        <w:t>机构评级总表</w:t>
      </w:r>
      <w:r>
        <w:rPr>
          <w:rFonts w:hint="eastAsia"/>
        </w:rPr>
        <w:t>设置此记录</w:t>
      </w:r>
      <w:r w:rsidRPr="008378F6">
        <w:rPr>
          <w:rFonts w:hint="eastAsia"/>
        </w:rPr>
        <w:t>的“是否有异议”改为“</w:t>
      </w:r>
      <w:r w:rsidRPr="008378F6">
        <w:rPr>
          <w:rFonts w:hint="eastAsia"/>
        </w:rPr>
        <w:t>01</w:t>
      </w:r>
      <w:r w:rsidRPr="008378F6">
        <w:rPr>
          <w:rFonts w:hint="eastAsia"/>
        </w:rPr>
        <w:t>”有异议。</w:t>
      </w:r>
    </w:p>
    <w:p w14:paraId="4E5A6BDC" w14:textId="77777777" w:rsidR="00B246D4" w:rsidRDefault="00B246D4" w:rsidP="00B246D4">
      <w:pPr>
        <w:pStyle w:val="af8"/>
        <w:ind w:left="432" w:firstLineChars="0" w:firstLine="288"/>
      </w:pPr>
      <w:r>
        <w:t>4</w:t>
      </w:r>
      <w:r>
        <w:rPr>
          <w:rFonts w:hint="eastAsia"/>
        </w:rPr>
        <w:t>.</w:t>
      </w:r>
      <w:r>
        <w:rPr>
          <w:rFonts w:hint="eastAsia"/>
        </w:rPr>
        <w:t>有指标异议的记录，在评级明细表中将此记录的“</w:t>
      </w:r>
      <w:r w:rsidRPr="008378F6">
        <w:rPr>
          <w:rFonts w:hint="eastAsia"/>
        </w:rPr>
        <w:t>是否有异议</w:t>
      </w:r>
      <w:r>
        <w:rPr>
          <w:rFonts w:hint="eastAsia"/>
        </w:rPr>
        <w:t>”改为“</w:t>
      </w:r>
      <w:r>
        <w:rPr>
          <w:rFonts w:hint="eastAsia"/>
        </w:rPr>
        <w:t>01</w:t>
      </w:r>
      <w:r>
        <w:rPr>
          <w:rFonts w:hint="eastAsia"/>
        </w:rPr>
        <w:t>”有异议。</w:t>
      </w:r>
    </w:p>
    <w:p w14:paraId="7DE8B507" w14:textId="77777777" w:rsidR="00B246D4" w:rsidRDefault="00B246D4" w:rsidP="00B246D4">
      <w:pPr>
        <w:ind w:firstLineChars="200" w:firstLine="480"/>
      </w:pPr>
      <w:r>
        <w:rPr>
          <w:rFonts w:hint="eastAsia"/>
        </w:rPr>
        <w:t>4</w:t>
      </w:r>
      <w:r>
        <w:rPr>
          <w:rFonts w:hint="eastAsia"/>
        </w:rPr>
        <w:t>用户点击提交按钮，系统设置如下：</w:t>
      </w:r>
    </w:p>
    <w:p w14:paraId="6375D323" w14:textId="77777777" w:rsidR="00B246D4" w:rsidRDefault="00B246D4" w:rsidP="00B246D4">
      <w:pPr>
        <w:ind w:firstLineChars="200" w:firstLine="480"/>
      </w:pPr>
      <w:r>
        <w:t>1.</w:t>
      </w:r>
      <w:r>
        <w:t>保存</w:t>
      </w:r>
      <w:r>
        <w:rPr>
          <w:rFonts w:hint="eastAsia"/>
        </w:rPr>
        <w:t>用户输入的异议记录。</w:t>
      </w:r>
    </w:p>
    <w:p w14:paraId="3A31E0D3" w14:textId="77777777" w:rsidR="00B246D4" w:rsidRDefault="00B246D4" w:rsidP="00B246D4">
      <w:pPr>
        <w:ind w:firstLineChars="200" w:firstLine="480"/>
      </w:pPr>
      <w:r>
        <w:t>2.</w:t>
      </w:r>
      <w:r w:rsidRPr="006A3AC4">
        <w:rPr>
          <w:rFonts w:hint="eastAsia"/>
        </w:rPr>
        <w:t xml:space="preserve"> </w:t>
      </w:r>
      <w:r>
        <w:rPr>
          <w:rFonts w:hint="eastAsia"/>
        </w:rPr>
        <w:t>机构评级总表中记录的状态为：“</w:t>
      </w:r>
      <w:r>
        <w:t>32</w:t>
      </w:r>
      <w:r>
        <w:rPr>
          <w:rFonts w:hint="eastAsia"/>
        </w:rPr>
        <w:t>”</w:t>
      </w:r>
      <w:r>
        <w:rPr>
          <w:rFonts w:hint="eastAsia"/>
        </w:rPr>
        <w:t>-</w:t>
      </w:r>
      <w:r>
        <w:rPr>
          <w:rFonts w:hint="eastAsia"/>
        </w:rPr>
        <w:t>复评中。</w:t>
      </w:r>
    </w:p>
    <w:p w14:paraId="268AC2D7" w14:textId="77777777" w:rsidR="00B246D4" w:rsidRDefault="00B246D4" w:rsidP="00B246D4">
      <w:pPr>
        <w:ind w:firstLineChars="200" w:firstLine="480"/>
      </w:pPr>
      <w:r>
        <w:t>3</w:t>
      </w:r>
      <w:r>
        <w:rPr>
          <w:rFonts w:hint="eastAsia"/>
        </w:rPr>
        <w:t>.</w:t>
      </w:r>
      <w:r>
        <w:rPr>
          <w:rFonts w:hint="eastAsia"/>
        </w:rPr>
        <w:t>有等级异议的记录，在机构评级总表设置此记录的“是否有异议”改为“</w:t>
      </w:r>
      <w:r>
        <w:rPr>
          <w:rFonts w:hint="eastAsia"/>
        </w:rPr>
        <w:t>01</w:t>
      </w:r>
      <w:r>
        <w:rPr>
          <w:rFonts w:hint="eastAsia"/>
        </w:rPr>
        <w:t>”有异议。</w:t>
      </w:r>
    </w:p>
    <w:p w14:paraId="346170D2" w14:textId="77777777" w:rsidR="00B246D4" w:rsidRDefault="00B246D4" w:rsidP="00B246D4">
      <w:pPr>
        <w:ind w:firstLineChars="200" w:firstLine="480"/>
      </w:pPr>
      <w:r>
        <w:t>4</w:t>
      </w:r>
      <w:r>
        <w:rPr>
          <w:rFonts w:hint="eastAsia"/>
        </w:rPr>
        <w:t>.</w:t>
      </w:r>
      <w:r>
        <w:rPr>
          <w:rFonts w:hint="eastAsia"/>
        </w:rPr>
        <w:t>有指标异议的记录，在评级明细表中将此记录的“是否有异议”改为“</w:t>
      </w:r>
      <w:r>
        <w:rPr>
          <w:rFonts w:hint="eastAsia"/>
        </w:rPr>
        <w:t>01</w:t>
      </w:r>
      <w:r>
        <w:rPr>
          <w:rFonts w:hint="eastAsia"/>
        </w:rPr>
        <w:t>”有异议。</w:t>
      </w:r>
    </w:p>
    <w:p w14:paraId="19320368" w14:textId="77777777" w:rsidR="00B246D4" w:rsidRDefault="00B246D4" w:rsidP="00B246D4">
      <w:pPr>
        <w:pStyle w:val="3"/>
      </w:pPr>
      <w:bookmarkStart w:id="30" w:name="_数据库表操作_2"/>
      <w:bookmarkEnd w:id="30"/>
      <w:r>
        <w:t>数据库表的操作</w:t>
      </w:r>
    </w:p>
    <w:p w14:paraId="2EB95B77" w14:textId="77777777" w:rsidR="00B246D4" w:rsidRPr="0077400C" w:rsidRDefault="00B246D4" w:rsidP="00B246D4">
      <w:pPr>
        <w:pStyle w:val="4"/>
      </w:pPr>
      <w:r w:rsidRPr="00E631FA">
        <w:rPr>
          <w:rFonts w:hint="eastAsia"/>
        </w:rPr>
        <w:lastRenderedPageBreak/>
        <w:t>机构评级总表（</w:t>
      </w:r>
      <w:r w:rsidRPr="00E631FA">
        <w:rPr>
          <w:rFonts w:hint="eastAsia"/>
        </w:rPr>
        <w:t>ORG_RATE</w:t>
      </w:r>
      <w:r w:rsidRPr="00E631FA">
        <w:rPr>
          <w:rFonts w:hint="eastAsia"/>
        </w:rPr>
        <w:t>）</w:t>
      </w:r>
    </w:p>
    <w:tbl>
      <w:tblPr>
        <w:tblW w:w="5000" w:type="pct"/>
        <w:jc w:val="center"/>
        <w:tblLook w:val="00A0" w:firstRow="1" w:lastRow="0" w:firstColumn="1" w:lastColumn="0" w:noHBand="0" w:noVBand="0"/>
      </w:tblPr>
      <w:tblGrid>
        <w:gridCol w:w="3945"/>
        <w:gridCol w:w="2531"/>
        <w:gridCol w:w="3260"/>
      </w:tblGrid>
      <w:tr w:rsidR="00B246D4" w:rsidRPr="004D366D" w14:paraId="0C709AF8"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17F69DEE" w14:textId="77777777" w:rsidR="00B246D4" w:rsidRPr="004D366D" w:rsidRDefault="00B246D4" w:rsidP="00B246D4">
            <w:pPr>
              <w:pStyle w:val="15"/>
            </w:pPr>
            <w:r w:rsidRPr="004D366D">
              <w:rPr>
                <w:rFonts w:hint="eastAsia"/>
              </w:rPr>
              <w:t>字段名</w:t>
            </w:r>
          </w:p>
        </w:tc>
        <w:tc>
          <w:tcPr>
            <w:tcW w:w="1300" w:type="pct"/>
            <w:tcBorders>
              <w:top w:val="single" w:sz="4" w:space="0" w:color="auto"/>
              <w:left w:val="single" w:sz="4" w:space="0" w:color="auto"/>
              <w:bottom w:val="single" w:sz="4" w:space="0" w:color="auto"/>
              <w:right w:val="single" w:sz="4" w:space="0" w:color="auto"/>
            </w:tcBorders>
          </w:tcPr>
          <w:p w14:paraId="6B1561B0" w14:textId="77777777" w:rsidR="00B246D4" w:rsidRPr="004D366D" w:rsidRDefault="00B246D4" w:rsidP="00B246D4">
            <w:pPr>
              <w:pStyle w:val="15"/>
            </w:pPr>
            <w:r w:rsidRPr="004D366D">
              <w:rPr>
                <w:rFonts w:hint="cs"/>
              </w:rPr>
              <w:t>说</w:t>
            </w:r>
            <w:r w:rsidRPr="004D366D">
              <w:rPr>
                <w:rFonts w:hint="eastAsia"/>
              </w:rPr>
              <w:t>明</w:t>
            </w:r>
          </w:p>
        </w:tc>
        <w:tc>
          <w:tcPr>
            <w:tcW w:w="1674" w:type="pct"/>
            <w:tcBorders>
              <w:top w:val="single" w:sz="4" w:space="0" w:color="auto"/>
              <w:left w:val="single" w:sz="4" w:space="0" w:color="auto"/>
              <w:bottom w:val="single" w:sz="4" w:space="0" w:color="auto"/>
              <w:right w:val="single" w:sz="4" w:space="0" w:color="auto"/>
            </w:tcBorders>
          </w:tcPr>
          <w:p w14:paraId="2E519FEA" w14:textId="77777777" w:rsidR="00B246D4" w:rsidRPr="004D366D" w:rsidRDefault="00B246D4" w:rsidP="00B246D4">
            <w:pPr>
              <w:pStyle w:val="15"/>
            </w:pPr>
            <w:r>
              <w:t>提出界面展示</w:t>
            </w:r>
          </w:p>
        </w:tc>
      </w:tr>
      <w:tr w:rsidR="00B246D4" w:rsidRPr="004D366D" w14:paraId="17908AE0"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56F5D018" w14:textId="77777777" w:rsidR="00B246D4" w:rsidRPr="004D366D" w:rsidRDefault="00B246D4" w:rsidP="00B246D4">
            <w:pPr>
              <w:pStyle w:val="15"/>
            </w:pPr>
            <w:r>
              <w:t>id</w:t>
            </w:r>
          </w:p>
        </w:tc>
        <w:tc>
          <w:tcPr>
            <w:tcW w:w="1300" w:type="pct"/>
            <w:tcBorders>
              <w:top w:val="single" w:sz="4" w:space="0" w:color="auto"/>
              <w:left w:val="single" w:sz="4" w:space="0" w:color="auto"/>
              <w:bottom w:val="single" w:sz="4" w:space="0" w:color="auto"/>
              <w:right w:val="single" w:sz="4" w:space="0" w:color="auto"/>
            </w:tcBorders>
          </w:tcPr>
          <w:p w14:paraId="2F3D04CF" w14:textId="77777777" w:rsidR="00B246D4" w:rsidRPr="004D366D" w:rsidRDefault="00B246D4" w:rsidP="00B246D4">
            <w:pPr>
              <w:pStyle w:val="15"/>
            </w:pPr>
            <w:r>
              <w:t>id</w:t>
            </w:r>
          </w:p>
        </w:tc>
        <w:tc>
          <w:tcPr>
            <w:tcW w:w="1674" w:type="pct"/>
            <w:tcBorders>
              <w:top w:val="single" w:sz="4" w:space="0" w:color="auto"/>
              <w:left w:val="single" w:sz="4" w:space="0" w:color="auto"/>
              <w:bottom w:val="single" w:sz="4" w:space="0" w:color="auto"/>
              <w:right w:val="single" w:sz="4" w:space="0" w:color="auto"/>
            </w:tcBorders>
          </w:tcPr>
          <w:p w14:paraId="52EE35BE" w14:textId="77777777" w:rsidR="00B246D4" w:rsidRPr="004D366D" w:rsidRDefault="00B246D4" w:rsidP="00B246D4">
            <w:pPr>
              <w:pStyle w:val="15"/>
            </w:pPr>
          </w:p>
        </w:tc>
      </w:tr>
      <w:tr w:rsidR="00B246D4" w:rsidRPr="004D366D" w14:paraId="0F95FCD9"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1F2C667A" w14:textId="77777777" w:rsidR="00B246D4" w:rsidRPr="004D366D" w:rsidRDefault="00B246D4" w:rsidP="00B246D4">
            <w:pPr>
              <w:pStyle w:val="15"/>
            </w:pPr>
            <w:r>
              <w:t>year</w:t>
            </w:r>
          </w:p>
        </w:tc>
        <w:tc>
          <w:tcPr>
            <w:tcW w:w="1300" w:type="pct"/>
            <w:tcBorders>
              <w:top w:val="single" w:sz="4" w:space="0" w:color="auto"/>
              <w:left w:val="single" w:sz="4" w:space="0" w:color="auto"/>
              <w:bottom w:val="single" w:sz="4" w:space="0" w:color="auto"/>
              <w:right w:val="single" w:sz="4" w:space="0" w:color="auto"/>
            </w:tcBorders>
          </w:tcPr>
          <w:p w14:paraId="05642B85" w14:textId="77777777" w:rsidR="00B246D4" w:rsidRPr="004D366D" w:rsidRDefault="00B246D4" w:rsidP="00B246D4">
            <w:pPr>
              <w:pStyle w:val="15"/>
            </w:pPr>
            <w:r>
              <w:t>年度</w:t>
            </w:r>
          </w:p>
        </w:tc>
        <w:tc>
          <w:tcPr>
            <w:tcW w:w="1674" w:type="pct"/>
            <w:tcBorders>
              <w:top w:val="single" w:sz="4" w:space="0" w:color="auto"/>
              <w:left w:val="single" w:sz="4" w:space="0" w:color="auto"/>
              <w:bottom w:val="single" w:sz="4" w:space="0" w:color="auto"/>
              <w:right w:val="single" w:sz="4" w:space="0" w:color="auto"/>
            </w:tcBorders>
          </w:tcPr>
          <w:p w14:paraId="6EE62E95" w14:textId="77777777" w:rsidR="00B246D4" w:rsidRPr="004D366D" w:rsidRDefault="00B246D4" w:rsidP="00B246D4">
            <w:pPr>
              <w:pStyle w:val="15"/>
            </w:pPr>
            <w:r>
              <w:t>是</w:t>
            </w:r>
          </w:p>
        </w:tc>
      </w:tr>
      <w:tr w:rsidR="00B246D4" w:rsidRPr="004D366D" w14:paraId="7F4FD2DF"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0811C7E8" w14:textId="77777777" w:rsidR="00B246D4" w:rsidRPr="004D366D" w:rsidRDefault="00B246D4" w:rsidP="00B246D4">
            <w:pPr>
              <w:pStyle w:val="15"/>
            </w:pPr>
            <w:r>
              <w:t>org_id</w:t>
            </w:r>
          </w:p>
        </w:tc>
        <w:tc>
          <w:tcPr>
            <w:tcW w:w="1300" w:type="pct"/>
            <w:tcBorders>
              <w:top w:val="single" w:sz="4" w:space="0" w:color="auto"/>
              <w:left w:val="single" w:sz="4" w:space="0" w:color="auto"/>
              <w:bottom w:val="single" w:sz="4" w:space="0" w:color="auto"/>
              <w:right w:val="single" w:sz="4" w:space="0" w:color="auto"/>
            </w:tcBorders>
          </w:tcPr>
          <w:p w14:paraId="2D2ED62A" w14:textId="77777777" w:rsidR="00B246D4" w:rsidRPr="004D366D" w:rsidRDefault="00B246D4" w:rsidP="00B246D4">
            <w:pPr>
              <w:pStyle w:val="15"/>
            </w:pPr>
            <w:r>
              <w:t>机构</w:t>
            </w:r>
            <w:r>
              <w:t>id</w:t>
            </w:r>
          </w:p>
        </w:tc>
        <w:tc>
          <w:tcPr>
            <w:tcW w:w="1674" w:type="pct"/>
            <w:tcBorders>
              <w:top w:val="single" w:sz="4" w:space="0" w:color="auto"/>
              <w:left w:val="single" w:sz="4" w:space="0" w:color="auto"/>
              <w:bottom w:val="single" w:sz="4" w:space="0" w:color="auto"/>
              <w:right w:val="single" w:sz="4" w:space="0" w:color="auto"/>
            </w:tcBorders>
          </w:tcPr>
          <w:p w14:paraId="78DADCA6" w14:textId="77777777" w:rsidR="00B246D4" w:rsidRPr="004D366D" w:rsidRDefault="00B246D4" w:rsidP="00B246D4">
            <w:pPr>
              <w:pStyle w:val="15"/>
            </w:pPr>
            <w:r>
              <w:t>展示机构名称</w:t>
            </w:r>
            <w:r>
              <w:rPr>
                <w:rFonts w:hint="eastAsia"/>
                <w:lang w:eastAsia="zh-CN"/>
              </w:rPr>
              <w:t>（表格外）</w:t>
            </w:r>
          </w:p>
        </w:tc>
      </w:tr>
      <w:tr w:rsidR="00B246D4" w:rsidRPr="004D366D" w14:paraId="4EB07F3C"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3459BDE8" w14:textId="77777777" w:rsidR="00B246D4" w:rsidRDefault="00B246D4" w:rsidP="00B246D4">
            <w:pPr>
              <w:pStyle w:val="15"/>
            </w:pPr>
            <w:r>
              <w:t>org_type</w:t>
            </w:r>
          </w:p>
        </w:tc>
        <w:tc>
          <w:tcPr>
            <w:tcW w:w="1300" w:type="pct"/>
            <w:tcBorders>
              <w:top w:val="single" w:sz="4" w:space="0" w:color="auto"/>
              <w:left w:val="single" w:sz="4" w:space="0" w:color="auto"/>
              <w:bottom w:val="single" w:sz="4" w:space="0" w:color="auto"/>
              <w:right w:val="single" w:sz="4" w:space="0" w:color="auto"/>
            </w:tcBorders>
          </w:tcPr>
          <w:p w14:paraId="71D741B9" w14:textId="77777777" w:rsidR="00B246D4" w:rsidRDefault="00B246D4" w:rsidP="00B246D4">
            <w:pPr>
              <w:pStyle w:val="15"/>
            </w:pPr>
            <w:r>
              <w:t>机构类型</w:t>
            </w:r>
          </w:p>
        </w:tc>
        <w:tc>
          <w:tcPr>
            <w:tcW w:w="1674" w:type="pct"/>
            <w:tcBorders>
              <w:top w:val="single" w:sz="4" w:space="0" w:color="auto"/>
              <w:left w:val="single" w:sz="4" w:space="0" w:color="auto"/>
              <w:bottom w:val="single" w:sz="4" w:space="0" w:color="auto"/>
              <w:right w:val="single" w:sz="4" w:space="0" w:color="auto"/>
            </w:tcBorders>
          </w:tcPr>
          <w:p w14:paraId="6A014B3E" w14:textId="77777777" w:rsidR="00B246D4" w:rsidRPr="004D366D" w:rsidRDefault="00B246D4" w:rsidP="00B246D4">
            <w:pPr>
              <w:pStyle w:val="15"/>
            </w:pPr>
            <w:r>
              <w:t>展示机构类型名称</w:t>
            </w:r>
            <w:r w:rsidRPr="009D663D">
              <w:rPr>
                <w:rFonts w:hint="eastAsia"/>
              </w:rPr>
              <w:t>（表格外）</w:t>
            </w:r>
          </w:p>
        </w:tc>
      </w:tr>
      <w:tr w:rsidR="00B246D4" w:rsidRPr="004D366D" w14:paraId="4A28CDE4"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640E0859" w14:textId="77777777" w:rsidR="00B246D4" w:rsidRDefault="00B246D4" w:rsidP="00B246D4">
            <w:pPr>
              <w:pStyle w:val="15"/>
            </w:pPr>
            <w:r>
              <w:t>rate_type</w:t>
            </w:r>
          </w:p>
        </w:tc>
        <w:tc>
          <w:tcPr>
            <w:tcW w:w="1300" w:type="pct"/>
            <w:tcBorders>
              <w:top w:val="single" w:sz="4" w:space="0" w:color="auto"/>
              <w:left w:val="single" w:sz="4" w:space="0" w:color="auto"/>
              <w:bottom w:val="single" w:sz="4" w:space="0" w:color="auto"/>
              <w:right w:val="single" w:sz="4" w:space="0" w:color="auto"/>
            </w:tcBorders>
          </w:tcPr>
          <w:p w14:paraId="09631939" w14:textId="77777777" w:rsidR="00B246D4" w:rsidRDefault="00B246D4" w:rsidP="00B246D4">
            <w:pPr>
              <w:pStyle w:val="15"/>
            </w:pPr>
            <w:r>
              <w:t>评级表类型</w:t>
            </w:r>
          </w:p>
        </w:tc>
        <w:tc>
          <w:tcPr>
            <w:tcW w:w="1674" w:type="pct"/>
            <w:tcBorders>
              <w:top w:val="single" w:sz="4" w:space="0" w:color="auto"/>
              <w:left w:val="single" w:sz="4" w:space="0" w:color="auto"/>
              <w:bottom w:val="single" w:sz="4" w:space="0" w:color="auto"/>
              <w:right w:val="single" w:sz="4" w:space="0" w:color="auto"/>
            </w:tcBorders>
          </w:tcPr>
          <w:p w14:paraId="39CB5FD9" w14:textId="77777777" w:rsidR="00B246D4" w:rsidRPr="004D366D" w:rsidRDefault="00B246D4" w:rsidP="00B246D4">
            <w:pPr>
              <w:pStyle w:val="15"/>
            </w:pPr>
            <w:r>
              <w:t>展示评级表类型名称</w:t>
            </w:r>
            <w:r w:rsidRPr="009D663D">
              <w:rPr>
                <w:rFonts w:hint="eastAsia"/>
              </w:rPr>
              <w:t>（表格外）</w:t>
            </w:r>
          </w:p>
        </w:tc>
      </w:tr>
      <w:tr w:rsidR="00B246D4" w:rsidRPr="004D366D" w14:paraId="7422A6B4"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1A6F774D" w14:textId="77777777" w:rsidR="00B246D4" w:rsidRDefault="00B246D4" w:rsidP="00B246D4">
            <w:pPr>
              <w:pStyle w:val="15"/>
            </w:pPr>
            <w:r>
              <w:t>status</w:t>
            </w:r>
          </w:p>
        </w:tc>
        <w:tc>
          <w:tcPr>
            <w:tcW w:w="1300" w:type="pct"/>
            <w:tcBorders>
              <w:top w:val="single" w:sz="4" w:space="0" w:color="auto"/>
              <w:left w:val="single" w:sz="4" w:space="0" w:color="auto"/>
              <w:bottom w:val="single" w:sz="4" w:space="0" w:color="auto"/>
              <w:right w:val="single" w:sz="4" w:space="0" w:color="auto"/>
            </w:tcBorders>
          </w:tcPr>
          <w:p w14:paraId="414085C9" w14:textId="77777777" w:rsidR="00B246D4" w:rsidRDefault="00B246D4" w:rsidP="00B246D4">
            <w:pPr>
              <w:pStyle w:val="15"/>
            </w:pPr>
            <w:r>
              <w:t>状态</w:t>
            </w:r>
          </w:p>
        </w:tc>
        <w:tc>
          <w:tcPr>
            <w:tcW w:w="1674" w:type="pct"/>
            <w:tcBorders>
              <w:top w:val="single" w:sz="4" w:space="0" w:color="auto"/>
              <w:left w:val="single" w:sz="4" w:space="0" w:color="auto"/>
              <w:bottom w:val="single" w:sz="4" w:space="0" w:color="auto"/>
              <w:right w:val="single" w:sz="4" w:space="0" w:color="auto"/>
            </w:tcBorders>
          </w:tcPr>
          <w:p w14:paraId="63594E6D" w14:textId="77777777" w:rsidR="00B246D4" w:rsidRPr="004D366D" w:rsidRDefault="00B246D4" w:rsidP="00B246D4">
            <w:pPr>
              <w:pStyle w:val="15"/>
            </w:pPr>
            <w:r>
              <w:t>展示</w:t>
            </w:r>
            <w:r w:rsidRPr="009D663D">
              <w:rPr>
                <w:rFonts w:hint="eastAsia"/>
              </w:rPr>
              <w:t>（表格外）</w:t>
            </w:r>
          </w:p>
        </w:tc>
      </w:tr>
      <w:tr w:rsidR="00B246D4" w:rsidRPr="004D366D" w14:paraId="15B88AA0"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706231F0" w14:textId="77777777" w:rsidR="00B246D4" w:rsidRDefault="00B246D4" w:rsidP="00B246D4">
            <w:pPr>
              <w:pStyle w:val="15"/>
            </w:pPr>
            <w:r>
              <w:t>sa_total_score</w:t>
            </w:r>
          </w:p>
        </w:tc>
        <w:tc>
          <w:tcPr>
            <w:tcW w:w="1300" w:type="pct"/>
            <w:tcBorders>
              <w:top w:val="single" w:sz="4" w:space="0" w:color="auto"/>
              <w:left w:val="single" w:sz="4" w:space="0" w:color="auto"/>
              <w:bottom w:val="single" w:sz="4" w:space="0" w:color="auto"/>
              <w:right w:val="single" w:sz="4" w:space="0" w:color="auto"/>
            </w:tcBorders>
          </w:tcPr>
          <w:p w14:paraId="0222A96B" w14:textId="77777777" w:rsidR="00B246D4" w:rsidRDefault="00B246D4" w:rsidP="00B246D4">
            <w:pPr>
              <w:pStyle w:val="15"/>
            </w:pPr>
            <w:r>
              <w:t>自评总分</w:t>
            </w:r>
          </w:p>
        </w:tc>
        <w:tc>
          <w:tcPr>
            <w:tcW w:w="1674" w:type="pct"/>
            <w:tcBorders>
              <w:top w:val="single" w:sz="4" w:space="0" w:color="auto"/>
              <w:left w:val="single" w:sz="4" w:space="0" w:color="auto"/>
              <w:bottom w:val="single" w:sz="4" w:space="0" w:color="auto"/>
              <w:right w:val="single" w:sz="4" w:space="0" w:color="auto"/>
            </w:tcBorders>
          </w:tcPr>
          <w:p w14:paraId="06CA30A3" w14:textId="77777777" w:rsidR="00B246D4" w:rsidRPr="004D366D" w:rsidRDefault="00B246D4" w:rsidP="00B246D4">
            <w:pPr>
              <w:pStyle w:val="15"/>
            </w:pPr>
          </w:p>
        </w:tc>
      </w:tr>
      <w:tr w:rsidR="00B246D4" w:rsidRPr="004D366D" w14:paraId="3DD782D7"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63AAE971" w14:textId="77777777" w:rsidR="00B246D4" w:rsidRDefault="00B246D4" w:rsidP="00B246D4">
            <w:pPr>
              <w:pStyle w:val="15"/>
            </w:pPr>
            <w:r>
              <w:t>sa_score</w:t>
            </w:r>
          </w:p>
        </w:tc>
        <w:tc>
          <w:tcPr>
            <w:tcW w:w="1300" w:type="pct"/>
            <w:tcBorders>
              <w:top w:val="single" w:sz="4" w:space="0" w:color="auto"/>
              <w:left w:val="single" w:sz="4" w:space="0" w:color="auto"/>
              <w:bottom w:val="single" w:sz="4" w:space="0" w:color="auto"/>
              <w:right w:val="single" w:sz="4" w:space="0" w:color="auto"/>
            </w:tcBorders>
          </w:tcPr>
          <w:p w14:paraId="2ECA7007" w14:textId="77777777" w:rsidR="00B246D4" w:rsidRDefault="00B246D4" w:rsidP="00B246D4">
            <w:pPr>
              <w:pStyle w:val="15"/>
            </w:pPr>
            <w:r>
              <w:t>自评得分</w:t>
            </w:r>
          </w:p>
        </w:tc>
        <w:tc>
          <w:tcPr>
            <w:tcW w:w="1674" w:type="pct"/>
            <w:tcBorders>
              <w:top w:val="single" w:sz="4" w:space="0" w:color="auto"/>
              <w:left w:val="single" w:sz="4" w:space="0" w:color="auto"/>
              <w:bottom w:val="single" w:sz="4" w:space="0" w:color="auto"/>
              <w:right w:val="single" w:sz="4" w:space="0" w:color="auto"/>
            </w:tcBorders>
          </w:tcPr>
          <w:p w14:paraId="273881C7" w14:textId="77777777" w:rsidR="00B246D4" w:rsidRPr="004D366D" w:rsidRDefault="00B246D4" w:rsidP="00B246D4">
            <w:pPr>
              <w:pStyle w:val="15"/>
            </w:pPr>
          </w:p>
        </w:tc>
      </w:tr>
      <w:tr w:rsidR="00B246D4" w:rsidRPr="004D366D" w14:paraId="0DF14677"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0FC339E4" w14:textId="77777777" w:rsidR="00B246D4" w:rsidRDefault="00B246D4" w:rsidP="00B246D4">
            <w:pPr>
              <w:pStyle w:val="15"/>
            </w:pPr>
            <w:r>
              <w:t>rate_level</w:t>
            </w:r>
          </w:p>
        </w:tc>
        <w:tc>
          <w:tcPr>
            <w:tcW w:w="1300" w:type="pct"/>
            <w:tcBorders>
              <w:top w:val="single" w:sz="4" w:space="0" w:color="auto"/>
              <w:left w:val="single" w:sz="4" w:space="0" w:color="auto"/>
              <w:bottom w:val="single" w:sz="4" w:space="0" w:color="auto"/>
              <w:right w:val="single" w:sz="4" w:space="0" w:color="auto"/>
            </w:tcBorders>
          </w:tcPr>
          <w:p w14:paraId="4F9093C1" w14:textId="77777777" w:rsidR="00B246D4" w:rsidRDefault="00B246D4" w:rsidP="00B246D4">
            <w:pPr>
              <w:pStyle w:val="15"/>
            </w:pPr>
            <w:r>
              <w:t>评级等级</w:t>
            </w:r>
          </w:p>
        </w:tc>
        <w:tc>
          <w:tcPr>
            <w:tcW w:w="1674" w:type="pct"/>
            <w:tcBorders>
              <w:top w:val="single" w:sz="4" w:space="0" w:color="auto"/>
              <w:left w:val="single" w:sz="4" w:space="0" w:color="auto"/>
              <w:bottom w:val="single" w:sz="4" w:space="0" w:color="auto"/>
              <w:right w:val="single" w:sz="4" w:space="0" w:color="auto"/>
            </w:tcBorders>
          </w:tcPr>
          <w:p w14:paraId="7881283B" w14:textId="77777777" w:rsidR="00B246D4" w:rsidRPr="004D366D" w:rsidRDefault="00B246D4" w:rsidP="00B246D4">
            <w:pPr>
              <w:pStyle w:val="15"/>
            </w:pPr>
          </w:p>
        </w:tc>
      </w:tr>
      <w:tr w:rsidR="00B246D4" w:rsidRPr="004D366D" w14:paraId="7DF55BBB"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7C28ED69" w14:textId="77777777" w:rsidR="00B246D4" w:rsidRDefault="00B246D4" w:rsidP="00B246D4">
            <w:pPr>
              <w:pStyle w:val="15"/>
            </w:pPr>
            <w:r>
              <w:t>rate_score</w:t>
            </w:r>
          </w:p>
        </w:tc>
        <w:tc>
          <w:tcPr>
            <w:tcW w:w="1300" w:type="pct"/>
            <w:tcBorders>
              <w:top w:val="single" w:sz="4" w:space="0" w:color="auto"/>
              <w:left w:val="single" w:sz="4" w:space="0" w:color="auto"/>
              <w:bottom w:val="single" w:sz="4" w:space="0" w:color="auto"/>
              <w:right w:val="single" w:sz="4" w:space="0" w:color="auto"/>
            </w:tcBorders>
          </w:tcPr>
          <w:p w14:paraId="4928DF76" w14:textId="77777777" w:rsidR="00B246D4" w:rsidRDefault="00B246D4" w:rsidP="00B246D4">
            <w:pPr>
              <w:pStyle w:val="15"/>
            </w:pPr>
            <w:r>
              <w:t>评级得分</w:t>
            </w:r>
          </w:p>
        </w:tc>
        <w:tc>
          <w:tcPr>
            <w:tcW w:w="1674" w:type="pct"/>
            <w:tcBorders>
              <w:top w:val="single" w:sz="4" w:space="0" w:color="auto"/>
              <w:left w:val="single" w:sz="4" w:space="0" w:color="auto"/>
              <w:bottom w:val="single" w:sz="4" w:space="0" w:color="auto"/>
              <w:right w:val="single" w:sz="4" w:space="0" w:color="auto"/>
            </w:tcBorders>
          </w:tcPr>
          <w:p w14:paraId="401197B2" w14:textId="77777777" w:rsidR="00B246D4" w:rsidRPr="004D366D" w:rsidRDefault="00B246D4" w:rsidP="00B246D4">
            <w:pPr>
              <w:pStyle w:val="15"/>
            </w:pPr>
            <w:r>
              <w:t>展示</w:t>
            </w:r>
          </w:p>
        </w:tc>
      </w:tr>
      <w:tr w:rsidR="00B246D4" w:rsidRPr="004D366D" w14:paraId="2869727E"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48CD0D7E" w14:textId="77777777" w:rsidR="00B246D4" w:rsidRDefault="00B246D4" w:rsidP="00B246D4">
            <w:pPr>
              <w:pStyle w:val="15"/>
            </w:pPr>
            <w:r>
              <w:t>rank_level</w:t>
            </w:r>
          </w:p>
        </w:tc>
        <w:tc>
          <w:tcPr>
            <w:tcW w:w="1300" w:type="pct"/>
            <w:tcBorders>
              <w:top w:val="single" w:sz="4" w:space="0" w:color="auto"/>
              <w:left w:val="single" w:sz="4" w:space="0" w:color="auto"/>
              <w:bottom w:val="single" w:sz="4" w:space="0" w:color="auto"/>
              <w:right w:val="single" w:sz="4" w:space="0" w:color="auto"/>
            </w:tcBorders>
          </w:tcPr>
          <w:p w14:paraId="7D8B7EA6" w14:textId="77777777" w:rsidR="00B246D4" w:rsidRDefault="00B246D4" w:rsidP="00B246D4">
            <w:pPr>
              <w:pStyle w:val="15"/>
            </w:pPr>
            <w:r>
              <w:t>定级等级</w:t>
            </w:r>
          </w:p>
        </w:tc>
        <w:tc>
          <w:tcPr>
            <w:tcW w:w="1674" w:type="pct"/>
            <w:tcBorders>
              <w:top w:val="single" w:sz="4" w:space="0" w:color="auto"/>
              <w:left w:val="single" w:sz="4" w:space="0" w:color="auto"/>
              <w:bottom w:val="single" w:sz="4" w:space="0" w:color="auto"/>
              <w:right w:val="single" w:sz="4" w:space="0" w:color="auto"/>
            </w:tcBorders>
          </w:tcPr>
          <w:p w14:paraId="6B86AB60" w14:textId="77777777" w:rsidR="00B246D4" w:rsidRPr="004D366D" w:rsidRDefault="00B246D4" w:rsidP="00B246D4">
            <w:pPr>
              <w:pStyle w:val="15"/>
            </w:pPr>
          </w:p>
        </w:tc>
      </w:tr>
      <w:tr w:rsidR="00B246D4" w:rsidRPr="004D366D" w14:paraId="5EF0A038"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705A25E9" w14:textId="77777777" w:rsidR="00B246D4" w:rsidRDefault="00B246D4" w:rsidP="00B246D4">
            <w:pPr>
              <w:pStyle w:val="15"/>
            </w:pPr>
            <w:r>
              <w:t>rank_reason</w:t>
            </w:r>
          </w:p>
        </w:tc>
        <w:tc>
          <w:tcPr>
            <w:tcW w:w="1300" w:type="pct"/>
            <w:tcBorders>
              <w:top w:val="single" w:sz="4" w:space="0" w:color="auto"/>
              <w:left w:val="single" w:sz="4" w:space="0" w:color="auto"/>
              <w:bottom w:val="single" w:sz="4" w:space="0" w:color="auto"/>
              <w:right w:val="single" w:sz="4" w:space="0" w:color="auto"/>
            </w:tcBorders>
          </w:tcPr>
          <w:p w14:paraId="4D6D4930" w14:textId="77777777" w:rsidR="00B246D4" w:rsidRDefault="00B246D4" w:rsidP="00B246D4">
            <w:pPr>
              <w:pStyle w:val="15"/>
            </w:pPr>
            <w:r>
              <w:t>定级理由</w:t>
            </w:r>
          </w:p>
        </w:tc>
        <w:tc>
          <w:tcPr>
            <w:tcW w:w="1674" w:type="pct"/>
            <w:tcBorders>
              <w:top w:val="single" w:sz="4" w:space="0" w:color="auto"/>
              <w:left w:val="single" w:sz="4" w:space="0" w:color="auto"/>
              <w:bottom w:val="single" w:sz="4" w:space="0" w:color="auto"/>
              <w:right w:val="single" w:sz="4" w:space="0" w:color="auto"/>
            </w:tcBorders>
          </w:tcPr>
          <w:p w14:paraId="749DA5DA" w14:textId="77777777" w:rsidR="00B246D4" w:rsidRPr="004D366D" w:rsidRDefault="00B246D4" w:rsidP="00B246D4">
            <w:pPr>
              <w:pStyle w:val="15"/>
            </w:pPr>
          </w:p>
        </w:tc>
      </w:tr>
      <w:tr w:rsidR="00B246D4" w:rsidRPr="004D366D" w14:paraId="1A149033"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503F6048" w14:textId="77777777" w:rsidR="00B246D4" w:rsidRDefault="00B246D4" w:rsidP="00B246D4">
            <w:pPr>
              <w:pStyle w:val="15"/>
            </w:pPr>
            <w:r w:rsidRPr="000E18E8">
              <w:rPr>
                <w:rFonts w:hint="eastAsia"/>
              </w:rPr>
              <w:t>Final_level</w:t>
            </w:r>
          </w:p>
        </w:tc>
        <w:tc>
          <w:tcPr>
            <w:tcW w:w="1300" w:type="pct"/>
            <w:tcBorders>
              <w:top w:val="single" w:sz="4" w:space="0" w:color="auto"/>
              <w:left w:val="single" w:sz="4" w:space="0" w:color="auto"/>
              <w:bottom w:val="single" w:sz="4" w:space="0" w:color="auto"/>
              <w:right w:val="single" w:sz="4" w:space="0" w:color="auto"/>
            </w:tcBorders>
          </w:tcPr>
          <w:p w14:paraId="2A5D7F20" w14:textId="77777777" w:rsidR="00B246D4" w:rsidRDefault="00B246D4" w:rsidP="00B246D4">
            <w:pPr>
              <w:pStyle w:val="15"/>
            </w:pPr>
            <w:r w:rsidRPr="000E18E8">
              <w:rPr>
                <w:rFonts w:hint="eastAsia"/>
              </w:rPr>
              <w:t>最终等级</w:t>
            </w:r>
          </w:p>
        </w:tc>
        <w:tc>
          <w:tcPr>
            <w:tcW w:w="1674" w:type="pct"/>
            <w:tcBorders>
              <w:top w:val="single" w:sz="4" w:space="0" w:color="auto"/>
              <w:left w:val="single" w:sz="4" w:space="0" w:color="auto"/>
              <w:bottom w:val="single" w:sz="4" w:space="0" w:color="auto"/>
              <w:right w:val="single" w:sz="4" w:space="0" w:color="auto"/>
            </w:tcBorders>
          </w:tcPr>
          <w:p w14:paraId="5FE2C7B7" w14:textId="77777777" w:rsidR="00B246D4" w:rsidRPr="004D366D" w:rsidRDefault="00B246D4" w:rsidP="00B246D4">
            <w:pPr>
              <w:pStyle w:val="15"/>
            </w:pPr>
            <w:r>
              <w:rPr>
                <w:rFonts w:hint="eastAsia"/>
              </w:rPr>
              <w:t>等级异议时</w:t>
            </w:r>
            <w:r>
              <w:rPr>
                <w:rFonts w:hint="eastAsia"/>
                <w:lang w:eastAsia="zh-CN"/>
              </w:rPr>
              <w:t>，</w:t>
            </w:r>
            <w:r w:rsidRPr="009D663D">
              <w:rPr>
                <w:rFonts w:hint="eastAsia"/>
              </w:rPr>
              <w:t>展示到“异议值栏位”</w:t>
            </w:r>
          </w:p>
        </w:tc>
      </w:tr>
      <w:tr w:rsidR="00B246D4" w:rsidRPr="004D366D" w14:paraId="516A521C"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21ECAA67" w14:textId="77777777" w:rsidR="00B246D4" w:rsidRDefault="00B246D4" w:rsidP="00B246D4">
            <w:pPr>
              <w:pStyle w:val="15"/>
            </w:pPr>
            <w:r>
              <w:t>is_opposition</w:t>
            </w:r>
          </w:p>
        </w:tc>
        <w:tc>
          <w:tcPr>
            <w:tcW w:w="1300" w:type="pct"/>
            <w:tcBorders>
              <w:top w:val="single" w:sz="4" w:space="0" w:color="auto"/>
              <w:left w:val="single" w:sz="4" w:space="0" w:color="auto"/>
              <w:bottom w:val="single" w:sz="4" w:space="0" w:color="auto"/>
              <w:right w:val="single" w:sz="4" w:space="0" w:color="auto"/>
            </w:tcBorders>
          </w:tcPr>
          <w:p w14:paraId="0F51FBE6" w14:textId="77777777" w:rsidR="00B246D4" w:rsidRDefault="00B246D4" w:rsidP="00B246D4">
            <w:pPr>
              <w:pStyle w:val="15"/>
            </w:pPr>
            <w:r>
              <w:t>是否有异议</w:t>
            </w:r>
          </w:p>
        </w:tc>
        <w:tc>
          <w:tcPr>
            <w:tcW w:w="1674" w:type="pct"/>
            <w:tcBorders>
              <w:top w:val="single" w:sz="4" w:space="0" w:color="auto"/>
              <w:left w:val="single" w:sz="4" w:space="0" w:color="auto"/>
              <w:bottom w:val="single" w:sz="4" w:space="0" w:color="auto"/>
              <w:right w:val="single" w:sz="4" w:space="0" w:color="auto"/>
            </w:tcBorders>
          </w:tcPr>
          <w:p w14:paraId="57396F29" w14:textId="77777777" w:rsidR="00B246D4" w:rsidRPr="004D366D" w:rsidRDefault="00B246D4" w:rsidP="00B246D4">
            <w:pPr>
              <w:pStyle w:val="15"/>
            </w:pPr>
          </w:p>
        </w:tc>
      </w:tr>
      <w:tr w:rsidR="00B246D4" w:rsidRPr="004D366D" w14:paraId="35ADA1C5"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76DCCA52" w14:textId="77777777" w:rsidR="00B246D4" w:rsidRDefault="00B246D4" w:rsidP="00B246D4">
            <w:pPr>
              <w:pStyle w:val="15"/>
            </w:pPr>
            <w:r>
              <w:t>opinion_book</w:t>
            </w:r>
          </w:p>
        </w:tc>
        <w:tc>
          <w:tcPr>
            <w:tcW w:w="1300" w:type="pct"/>
            <w:tcBorders>
              <w:top w:val="single" w:sz="4" w:space="0" w:color="auto"/>
              <w:left w:val="single" w:sz="4" w:space="0" w:color="auto"/>
              <w:bottom w:val="single" w:sz="4" w:space="0" w:color="auto"/>
              <w:right w:val="single" w:sz="4" w:space="0" w:color="auto"/>
            </w:tcBorders>
          </w:tcPr>
          <w:p w14:paraId="0F4A96F1" w14:textId="77777777" w:rsidR="00B246D4" w:rsidRDefault="00B246D4" w:rsidP="00B246D4">
            <w:pPr>
              <w:pStyle w:val="15"/>
            </w:pPr>
            <w:r>
              <w:t>监管意见书</w:t>
            </w:r>
          </w:p>
        </w:tc>
        <w:tc>
          <w:tcPr>
            <w:tcW w:w="1674" w:type="pct"/>
            <w:tcBorders>
              <w:top w:val="single" w:sz="4" w:space="0" w:color="auto"/>
              <w:left w:val="single" w:sz="4" w:space="0" w:color="auto"/>
              <w:bottom w:val="single" w:sz="4" w:space="0" w:color="auto"/>
              <w:right w:val="single" w:sz="4" w:space="0" w:color="auto"/>
            </w:tcBorders>
          </w:tcPr>
          <w:p w14:paraId="3B8D4570" w14:textId="77777777" w:rsidR="00B246D4" w:rsidRPr="004D366D" w:rsidRDefault="00B246D4" w:rsidP="00B246D4">
            <w:pPr>
              <w:pStyle w:val="15"/>
            </w:pPr>
          </w:p>
        </w:tc>
      </w:tr>
      <w:tr w:rsidR="00B246D4" w:rsidRPr="004D366D" w14:paraId="0FD7CE77"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6123D25D" w14:textId="77777777" w:rsidR="00B246D4" w:rsidRDefault="00B246D4" w:rsidP="00B246D4">
            <w:pPr>
              <w:pStyle w:val="15"/>
            </w:pPr>
            <w:r>
              <w:t>rectification_report</w:t>
            </w:r>
          </w:p>
        </w:tc>
        <w:tc>
          <w:tcPr>
            <w:tcW w:w="1300" w:type="pct"/>
            <w:tcBorders>
              <w:top w:val="single" w:sz="4" w:space="0" w:color="auto"/>
              <w:left w:val="single" w:sz="4" w:space="0" w:color="auto"/>
              <w:bottom w:val="single" w:sz="4" w:space="0" w:color="auto"/>
              <w:right w:val="single" w:sz="4" w:space="0" w:color="auto"/>
            </w:tcBorders>
          </w:tcPr>
          <w:p w14:paraId="364A24C9" w14:textId="77777777" w:rsidR="00B246D4" w:rsidRDefault="00B246D4" w:rsidP="00B246D4">
            <w:pPr>
              <w:pStyle w:val="15"/>
            </w:pPr>
            <w:r>
              <w:t>整改报告</w:t>
            </w:r>
          </w:p>
        </w:tc>
        <w:tc>
          <w:tcPr>
            <w:tcW w:w="1674" w:type="pct"/>
            <w:tcBorders>
              <w:top w:val="single" w:sz="4" w:space="0" w:color="auto"/>
              <w:left w:val="single" w:sz="4" w:space="0" w:color="auto"/>
              <w:bottom w:val="single" w:sz="4" w:space="0" w:color="auto"/>
              <w:right w:val="single" w:sz="4" w:space="0" w:color="auto"/>
            </w:tcBorders>
          </w:tcPr>
          <w:p w14:paraId="5571F52E" w14:textId="77777777" w:rsidR="00B246D4" w:rsidRPr="004D366D" w:rsidRDefault="00B246D4" w:rsidP="00B246D4">
            <w:pPr>
              <w:pStyle w:val="15"/>
            </w:pPr>
          </w:p>
        </w:tc>
      </w:tr>
    </w:tbl>
    <w:p w14:paraId="65185C28" w14:textId="77777777" w:rsidR="00B246D4" w:rsidRPr="001B2093" w:rsidRDefault="00B246D4" w:rsidP="00B246D4"/>
    <w:p w14:paraId="72945BD2" w14:textId="77777777" w:rsidR="00B246D4" w:rsidRPr="00EE104A" w:rsidRDefault="00B246D4" w:rsidP="00B246D4"/>
    <w:p w14:paraId="409379B4" w14:textId="77777777" w:rsidR="00B246D4" w:rsidRDefault="00B246D4" w:rsidP="00B246D4">
      <w:pPr>
        <w:pStyle w:val="4"/>
      </w:pPr>
      <w:r>
        <w:rPr>
          <w:rFonts w:hint="eastAsia"/>
        </w:rPr>
        <w:t>机构评级明细表（</w:t>
      </w:r>
      <w:r w:rsidRPr="001B5029">
        <w:t>ORG_RATE</w:t>
      </w:r>
      <w:r>
        <w:t>_DETAIL</w:t>
      </w:r>
      <w:r>
        <w:rPr>
          <w:rFonts w:hint="eastAsia"/>
        </w:rPr>
        <w:t>）</w:t>
      </w:r>
    </w:p>
    <w:tbl>
      <w:tblPr>
        <w:tblW w:w="5000" w:type="pct"/>
        <w:tblCellMar>
          <w:left w:w="113" w:type="dxa"/>
          <w:right w:w="113" w:type="dxa"/>
        </w:tblCellMar>
        <w:tblLook w:val="0000" w:firstRow="0" w:lastRow="0" w:firstColumn="0" w:lastColumn="0" w:noHBand="0" w:noVBand="0"/>
      </w:tblPr>
      <w:tblGrid>
        <w:gridCol w:w="2606"/>
        <w:gridCol w:w="2200"/>
        <w:gridCol w:w="4930"/>
      </w:tblGrid>
      <w:tr w:rsidR="00B246D4" w:rsidRPr="00CF1859" w14:paraId="72C0E29C" w14:textId="77777777" w:rsidTr="00A81C87">
        <w:tc>
          <w:tcPr>
            <w:tcW w:w="1338" w:type="pct"/>
            <w:tcBorders>
              <w:top w:val="single" w:sz="4" w:space="0" w:color="auto"/>
              <w:left w:val="single" w:sz="4" w:space="0" w:color="auto"/>
              <w:bottom w:val="single" w:sz="4" w:space="0" w:color="auto"/>
              <w:right w:val="single" w:sz="4" w:space="0" w:color="auto"/>
            </w:tcBorders>
          </w:tcPr>
          <w:p w14:paraId="74B0D650" w14:textId="77777777" w:rsidR="00B246D4" w:rsidRPr="00CF1859" w:rsidRDefault="00B246D4" w:rsidP="00B246D4">
            <w:pPr>
              <w:pStyle w:val="15"/>
              <w:rPr>
                <w:rFonts w:eastAsia="宋体"/>
              </w:rPr>
            </w:pPr>
            <w:r w:rsidRPr="004D6363">
              <w:rPr>
                <w:rFonts w:hint="eastAsia"/>
              </w:rPr>
              <w:t>字段名</w:t>
            </w:r>
          </w:p>
        </w:tc>
        <w:tc>
          <w:tcPr>
            <w:tcW w:w="1130" w:type="pct"/>
            <w:tcBorders>
              <w:top w:val="single" w:sz="4" w:space="0" w:color="auto"/>
              <w:left w:val="single" w:sz="4" w:space="0" w:color="auto"/>
              <w:bottom w:val="single" w:sz="4" w:space="0" w:color="auto"/>
              <w:right w:val="single" w:sz="4" w:space="0" w:color="auto"/>
            </w:tcBorders>
          </w:tcPr>
          <w:p w14:paraId="3F1AB8CB" w14:textId="77777777" w:rsidR="00B246D4" w:rsidRPr="00CF1859" w:rsidRDefault="00B246D4" w:rsidP="00B246D4">
            <w:pPr>
              <w:pStyle w:val="15"/>
              <w:rPr>
                <w:rFonts w:eastAsia="宋体"/>
              </w:rPr>
            </w:pPr>
            <w:r w:rsidRPr="004D6363">
              <w:rPr>
                <w:rFonts w:hint="eastAsia"/>
              </w:rPr>
              <w:t>说明</w:t>
            </w:r>
          </w:p>
        </w:tc>
        <w:tc>
          <w:tcPr>
            <w:tcW w:w="2532" w:type="pct"/>
            <w:tcBorders>
              <w:top w:val="single" w:sz="4" w:space="0" w:color="auto"/>
              <w:left w:val="single" w:sz="4" w:space="0" w:color="auto"/>
              <w:bottom w:val="single" w:sz="4" w:space="0" w:color="auto"/>
              <w:right w:val="single" w:sz="4" w:space="0" w:color="auto"/>
            </w:tcBorders>
          </w:tcPr>
          <w:p w14:paraId="7F3015CA" w14:textId="77777777" w:rsidR="00B246D4" w:rsidRPr="004D6363" w:rsidRDefault="00B246D4" w:rsidP="00B246D4">
            <w:pPr>
              <w:pStyle w:val="15"/>
            </w:pPr>
          </w:p>
        </w:tc>
      </w:tr>
      <w:tr w:rsidR="00B246D4" w:rsidRPr="00CF1859" w14:paraId="2FEC3CD8" w14:textId="77777777" w:rsidTr="00A81C87">
        <w:tc>
          <w:tcPr>
            <w:tcW w:w="1338" w:type="pct"/>
            <w:tcBorders>
              <w:top w:val="single" w:sz="4" w:space="0" w:color="auto"/>
              <w:left w:val="single" w:sz="4" w:space="0" w:color="auto"/>
              <w:bottom w:val="single" w:sz="4" w:space="0" w:color="auto"/>
              <w:right w:val="single" w:sz="4" w:space="0" w:color="auto"/>
            </w:tcBorders>
          </w:tcPr>
          <w:p w14:paraId="6CC2812A" w14:textId="77777777" w:rsidR="00B246D4" w:rsidRPr="00CF1859" w:rsidRDefault="00B246D4" w:rsidP="00B246D4">
            <w:pPr>
              <w:pStyle w:val="15"/>
              <w:rPr>
                <w:rFonts w:eastAsia="宋体"/>
              </w:rPr>
            </w:pPr>
            <w:r w:rsidRPr="00CF1859">
              <w:rPr>
                <w:rFonts w:eastAsia="宋体"/>
              </w:rPr>
              <w:t>Id</w:t>
            </w:r>
          </w:p>
        </w:tc>
        <w:tc>
          <w:tcPr>
            <w:tcW w:w="1130" w:type="pct"/>
            <w:tcBorders>
              <w:top w:val="single" w:sz="4" w:space="0" w:color="auto"/>
              <w:left w:val="single" w:sz="4" w:space="0" w:color="auto"/>
              <w:bottom w:val="single" w:sz="4" w:space="0" w:color="auto"/>
              <w:right w:val="single" w:sz="4" w:space="0" w:color="auto"/>
            </w:tcBorders>
          </w:tcPr>
          <w:p w14:paraId="7CE22A41" w14:textId="77777777" w:rsidR="00B246D4" w:rsidRPr="00CF1859" w:rsidRDefault="00B246D4" w:rsidP="00B246D4">
            <w:pPr>
              <w:pStyle w:val="15"/>
              <w:rPr>
                <w:rFonts w:eastAsia="宋体"/>
              </w:rPr>
            </w:pP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0B7C0584" w14:textId="77777777" w:rsidR="00B246D4" w:rsidRPr="00CF1859" w:rsidRDefault="00B246D4" w:rsidP="00B246D4">
            <w:pPr>
              <w:pStyle w:val="15"/>
              <w:rPr>
                <w:rFonts w:eastAsia="宋体"/>
              </w:rPr>
            </w:pPr>
          </w:p>
        </w:tc>
      </w:tr>
      <w:tr w:rsidR="00B246D4" w:rsidRPr="00CF1859" w14:paraId="050FF9C1" w14:textId="77777777" w:rsidTr="00A81C87">
        <w:tc>
          <w:tcPr>
            <w:tcW w:w="1338" w:type="pct"/>
            <w:tcBorders>
              <w:top w:val="single" w:sz="4" w:space="0" w:color="auto"/>
              <w:left w:val="single" w:sz="4" w:space="0" w:color="auto"/>
              <w:bottom w:val="single" w:sz="4" w:space="0" w:color="auto"/>
              <w:right w:val="single" w:sz="4" w:space="0" w:color="auto"/>
            </w:tcBorders>
          </w:tcPr>
          <w:p w14:paraId="14E70489" w14:textId="77777777" w:rsidR="00B246D4" w:rsidRPr="00CF1859" w:rsidRDefault="00B246D4" w:rsidP="00B246D4">
            <w:pPr>
              <w:pStyle w:val="15"/>
              <w:rPr>
                <w:rFonts w:eastAsia="宋体"/>
              </w:rPr>
            </w:pPr>
            <w:r w:rsidRPr="00CF1859">
              <w:rPr>
                <w:rFonts w:eastAsia="宋体"/>
              </w:rPr>
              <w:t>rate_id</w:t>
            </w:r>
          </w:p>
        </w:tc>
        <w:tc>
          <w:tcPr>
            <w:tcW w:w="1130" w:type="pct"/>
            <w:tcBorders>
              <w:top w:val="single" w:sz="4" w:space="0" w:color="auto"/>
              <w:left w:val="single" w:sz="4" w:space="0" w:color="auto"/>
              <w:bottom w:val="single" w:sz="4" w:space="0" w:color="auto"/>
              <w:right w:val="single" w:sz="4" w:space="0" w:color="auto"/>
            </w:tcBorders>
          </w:tcPr>
          <w:p w14:paraId="7DA5BBFB" w14:textId="77777777" w:rsidR="00B246D4" w:rsidRPr="00CF1859" w:rsidRDefault="00B246D4" w:rsidP="00B246D4">
            <w:pPr>
              <w:pStyle w:val="15"/>
              <w:rPr>
                <w:rFonts w:eastAsia="宋体"/>
              </w:rPr>
            </w:pPr>
            <w:r w:rsidRPr="00CF1859">
              <w:rPr>
                <w:rFonts w:eastAsia="宋体"/>
              </w:rPr>
              <w:t>指标</w:t>
            </w: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5A297F92" w14:textId="77777777" w:rsidR="00B246D4" w:rsidRPr="00CF1859" w:rsidRDefault="00B246D4" w:rsidP="00B246D4">
            <w:pPr>
              <w:pStyle w:val="15"/>
              <w:rPr>
                <w:rFonts w:eastAsia="宋体"/>
              </w:rPr>
            </w:pPr>
            <w:r>
              <w:rPr>
                <w:rFonts w:eastAsia="宋体"/>
              </w:rPr>
              <w:t>展示</w:t>
            </w:r>
          </w:p>
        </w:tc>
      </w:tr>
      <w:tr w:rsidR="00B246D4" w:rsidRPr="00CF1859" w14:paraId="0AE6EFA9" w14:textId="77777777" w:rsidTr="00A81C87">
        <w:tc>
          <w:tcPr>
            <w:tcW w:w="1338" w:type="pct"/>
            <w:tcBorders>
              <w:top w:val="single" w:sz="4" w:space="0" w:color="auto"/>
              <w:left w:val="single" w:sz="4" w:space="0" w:color="auto"/>
              <w:bottom w:val="single" w:sz="4" w:space="0" w:color="auto"/>
              <w:right w:val="single" w:sz="4" w:space="0" w:color="auto"/>
            </w:tcBorders>
          </w:tcPr>
          <w:p w14:paraId="50ED224D" w14:textId="77777777" w:rsidR="00B246D4" w:rsidRPr="00CF1859" w:rsidRDefault="00B246D4" w:rsidP="00B246D4">
            <w:pPr>
              <w:pStyle w:val="15"/>
              <w:rPr>
                <w:rFonts w:eastAsia="宋体"/>
              </w:rPr>
            </w:pPr>
            <w:r w:rsidRPr="00CF1859">
              <w:rPr>
                <w:rFonts w:eastAsia="宋体"/>
              </w:rPr>
              <w:t>org_id</w:t>
            </w:r>
          </w:p>
        </w:tc>
        <w:tc>
          <w:tcPr>
            <w:tcW w:w="1130" w:type="pct"/>
            <w:tcBorders>
              <w:top w:val="single" w:sz="4" w:space="0" w:color="auto"/>
              <w:left w:val="single" w:sz="4" w:space="0" w:color="auto"/>
              <w:bottom w:val="single" w:sz="4" w:space="0" w:color="auto"/>
              <w:right w:val="single" w:sz="4" w:space="0" w:color="auto"/>
            </w:tcBorders>
          </w:tcPr>
          <w:p w14:paraId="3449BEDD" w14:textId="77777777" w:rsidR="00B246D4" w:rsidRPr="00CF1859" w:rsidRDefault="00B246D4" w:rsidP="00B246D4">
            <w:pPr>
              <w:pStyle w:val="15"/>
              <w:rPr>
                <w:rFonts w:eastAsia="宋体"/>
              </w:rPr>
            </w:pPr>
            <w:r w:rsidRPr="00CF1859">
              <w:rPr>
                <w:rFonts w:eastAsia="宋体"/>
              </w:rPr>
              <w:t>机构</w:t>
            </w: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0C2BE46D" w14:textId="77777777" w:rsidR="00B246D4" w:rsidRPr="00CF1859" w:rsidRDefault="00B246D4" w:rsidP="00B246D4">
            <w:pPr>
              <w:pStyle w:val="15"/>
              <w:rPr>
                <w:rFonts w:eastAsia="宋体"/>
              </w:rPr>
            </w:pPr>
          </w:p>
        </w:tc>
      </w:tr>
      <w:tr w:rsidR="00B246D4" w:rsidRPr="00CF1859" w14:paraId="497213B8" w14:textId="77777777" w:rsidTr="00A81C87">
        <w:tc>
          <w:tcPr>
            <w:tcW w:w="1338" w:type="pct"/>
            <w:tcBorders>
              <w:top w:val="single" w:sz="4" w:space="0" w:color="auto"/>
              <w:left w:val="single" w:sz="4" w:space="0" w:color="auto"/>
              <w:bottom w:val="single" w:sz="4" w:space="0" w:color="auto"/>
              <w:right w:val="single" w:sz="4" w:space="0" w:color="auto"/>
            </w:tcBorders>
          </w:tcPr>
          <w:p w14:paraId="5884D380" w14:textId="77777777" w:rsidR="00B246D4" w:rsidRPr="00CF1859" w:rsidRDefault="00B246D4" w:rsidP="00B246D4">
            <w:pPr>
              <w:pStyle w:val="15"/>
              <w:rPr>
                <w:rFonts w:eastAsia="宋体"/>
              </w:rPr>
            </w:pPr>
            <w:r>
              <w:rPr>
                <w:rFonts w:eastAsia="宋体"/>
              </w:rPr>
              <w:t>org</w:t>
            </w:r>
            <w:r>
              <w:rPr>
                <w:rFonts w:eastAsia="宋体" w:hint="eastAsia"/>
                <w:lang w:eastAsia="zh-CN"/>
              </w:rPr>
              <w:t>_type_id</w:t>
            </w:r>
          </w:p>
        </w:tc>
        <w:tc>
          <w:tcPr>
            <w:tcW w:w="1130" w:type="pct"/>
            <w:tcBorders>
              <w:top w:val="single" w:sz="4" w:space="0" w:color="auto"/>
              <w:left w:val="single" w:sz="4" w:space="0" w:color="auto"/>
              <w:bottom w:val="single" w:sz="4" w:space="0" w:color="auto"/>
              <w:right w:val="single" w:sz="4" w:space="0" w:color="auto"/>
            </w:tcBorders>
          </w:tcPr>
          <w:p w14:paraId="7AB2BCAC" w14:textId="77777777" w:rsidR="00B246D4" w:rsidRPr="00CF1859" w:rsidRDefault="00B246D4" w:rsidP="00B246D4">
            <w:pPr>
              <w:pStyle w:val="15"/>
              <w:rPr>
                <w:rFonts w:eastAsia="宋体"/>
                <w:lang w:eastAsia="zh-CN"/>
              </w:rPr>
            </w:pPr>
            <w:r>
              <w:rPr>
                <w:rFonts w:eastAsia="宋体" w:hint="eastAsia"/>
                <w:lang w:eastAsia="zh-CN"/>
              </w:rPr>
              <w:t>机构类型</w:t>
            </w:r>
          </w:p>
        </w:tc>
        <w:tc>
          <w:tcPr>
            <w:tcW w:w="2532" w:type="pct"/>
            <w:tcBorders>
              <w:top w:val="single" w:sz="4" w:space="0" w:color="auto"/>
              <w:left w:val="single" w:sz="4" w:space="0" w:color="auto"/>
              <w:bottom w:val="single" w:sz="4" w:space="0" w:color="auto"/>
              <w:right w:val="single" w:sz="4" w:space="0" w:color="auto"/>
            </w:tcBorders>
          </w:tcPr>
          <w:p w14:paraId="35FD1742" w14:textId="77777777" w:rsidR="00B246D4" w:rsidRDefault="00B246D4" w:rsidP="00B246D4">
            <w:pPr>
              <w:pStyle w:val="15"/>
              <w:rPr>
                <w:rFonts w:eastAsia="宋体"/>
              </w:rPr>
            </w:pPr>
          </w:p>
        </w:tc>
      </w:tr>
      <w:tr w:rsidR="00B246D4" w:rsidRPr="00CF1859" w14:paraId="565D733C" w14:textId="77777777" w:rsidTr="00A81C87">
        <w:tc>
          <w:tcPr>
            <w:tcW w:w="1338" w:type="pct"/>
            <w:tcBorders>
              <w:top w:val="single" w:sz="4" w:space="0" w:color="auto"/>
              <w:left w:val="single" w:sz="4" w:space="0" w:color="auto"/>
              <w:bottom w:val="single" w:sz="4" w:space="0" w:color="auto"/>
              <w:right w:val="single" w:sz="4" w:space="0" w:color="auto"/>
            </w:tcBorders>
          </w:tcPr>
          <w:p w14:paraId="386B6464" w14:textId="77777777" w:rsidR="00B246D4" w:rsidRPr="00CF1859" w:rsidRDefault="00B246D4" w:rsidP="00B246D4">
            <w:pPr>
              <w:pStyle w:val="15"/>
              <w:rPr>
                <w:rFonts w:eastAsia="宋体"/>
              </w:rPr>
            </w:pPr>
            <w:r w:rsidRPr="00CF1859">
              <w:rPr>
                <w:rFonts w:eastAsia="宋体"/>
              </w:rPr>
              <w:t>Year</w:t>
            </w:r>
          </w:p>
        </w:tc>
        <w:tc>
          <w:tcPr>
            <w:tcW w:w="1130" w:type="pct"/>
            <w:tcBorders>
              <w:top w:val="single" w:sz="4" w:space="0" w:color="auto"/>
              <w:left w:val="single" w:sz="4" w:space="0" w:color="auto"/>
              <w:bottom w:val="single" w:sz="4" w:space="0" w:color="auto"/>
              <w:right w:val="single" w:sz="4" w:space="0" w:color="auto"/>
            </w:tcBorders>
          </w:tcPr>
          <w:p w14:paraId="0AF73569" w14:textId="77777777" w:rsidR="00B246D4" w:rsidRPr="00CF1859" w:rsidRDefault="00B246D4" w:rsidP="00B246D4">
            <w:pPr>
              <w:pStyle w:val="15"/>
              <w:rPr>
                <w:rFonts w:eastAsia="宋体"/>
              </w:rPr>
            </w:pPr>
            <w:r w:rsidRPr="00CF1859">
              <w:rPr>
                <w:rFonts w:eastAsia="宋体"/>
              </w:rPr>
              <w:t>年度</w:t>
            </w:r>
          </w:p>
        </w:tc>
        <w:tc>
          <w:tcPr>
            <w:tcW w:w="2532" w:type="pct"/>
            <w:tcBorders>
              <w:top w:val="single" w:sz="4" w:space="0" w:color="auto"/>
              <w:left w:val="single" w:sz="4" w:space="0" w:color="auto"/>
              <w:bottom w:val="single" w:sz="4" w:space="0" w:color="auto"/>
              <w:right w:val="single" w:sz="4" w:space="0" w:color="auto"/>
            </w:tcBorders>
          </w:tcPr>
          <w:p w14:paraId="48C8B1E5" w14:textId="77777777" w:rsidR="00B246D4" w:rsidRPr="00CF1859" w:rsidRDefault="00B246D4" w:rsidP="00B246D4">
            <w:pPr>
              <w:pStyle w:val="15"/>
              <w:rPr>
                <w:rFonts w:eastAsia="宋体"/>
              </w:rPr>
            </w:pPr>
          </w:p>
        </w:tc>
      </w:tr>
      <w:tr w:rsidR="00B246D4" w:rsidRPr="00CF1859" w14:paraId="5AB8AD9D" w14:textId="77777777" w:rsidTr="00A81C87">
        <w:tc>
          <w:tcPr>
            <w:tcW w:w="1338" w:type="pct"/>
            <w:tcBorders>
              <w:top w:val="single" w:sz="4" w:space="0" w:color="auto"/>
              <w:left w:val="single" w:sz="4" w:space="0" w:color="auto"/>
              <w:bottom w:val="single" w:sz="4" w:space="0" w:color="auto"/>
              <w:right w:val="single" w:sz="4" w:space="0" w:color="auto"/>
            </w:tcBorders>
          </w:tcPr>
          <w:p w14:paraId="5A1AA4DB" w14:textId="77777777" w:rsidR="00B246D4" w:rsidRPr="00CF1859" w:rsidRDefault="00B246D4" w:rsidP="00B246D4">
            <w:pPr>
              <w:pStyle w:val="15"/>
              <w:rPr>
                <w:rFonts w:eastAsia="宋体"/>
              </w:rPr>
            </w:pPr>
            <w:r w:rsidRPr="00AB78BA">
              <w:rPr>
                <w:rFonts w:hint="eastAsia"/>
              </w:rPr>
              <w:t>is_selfAssessment</w:t>
            </w:r>
          </w:p>
        </w:tc>
        <w:tc>
          <w:tcPr>
            <w:tcW w:w="1130" w:type="pct"/>
            <w:tcBorders>
              <w:top w:val="single" w:sz="4" w:space="0" w:color="auto"/>
              <w:left w:val="single" w:sz="4" w:space="0" w:color="auto"/>
              <w:bottom w:val="single" w:sz="4" w:space="0" w:color="auto"/>
              <w:right w:val="single" w:sz="4" w:space="0" w:color="auto"/>
            </w:tcBorders>
          </w:tcPr>
          <w:p w14:paraId="4B333A27" w14:textId="77777777" w:rsidR="00B246D4" w:rsidRPr="00CF1859" w:rsidRDefault="00B246D4" w:rsidP="00B246D4">
            <w:pPr>
              <w:pStyle w:val="15"/>
              <w:rPr>
                <w:rFonts w:eastAsia="宋体"/>
              </w:rPr>
            </w:pPr>
            <w:r w:rsidRPr="00AB78BA">
              <w:rPr>
                <w:rFonts w:hint="eastAsia"/>
              </w:rPr>
              <w:t>是否允许自评</w:t>
            </w:r>
          </w:p>
        </w:tc>
        <w:tc>
          <w:tcPr>
            <w:tcW w:w="2532" w:type="pct"/>
            <w:tcBorders>
              <w:top w:val="single" w:sz="4" w:space="0" w:color="auto"/>
              <w:left w:val="single" w:sz="4" w:space="0" w:color="auto"/>
              <w:bottom w:val="single" w:sz="4" w:space="0" w:color="auto"/>
              <w:right w:val="single" w:sz="4" w:space="0" w:color="auto"/>
            </w:tcBorders>
          </w:tcPr>
          <w:p w14:paraId="074AC6C8" w14:textId="77777777" w:rsidR="00B246D4" w:rsidRDefault="00B246D4" w:rsidP="00B246D4">
            <w:pPr>
              <w:pStyle w:val="15"/>
              <w:rPr>
                <w:rFonts w:eastAsia="宋体"/>
              </w:rPr>
            </w:pPr>
          </w:p>
        </w:tc>
      </w:tr>
      <w:tr w:rsidR="00B246D4" w:rsidRPr="00CF1859" w14:paraId="37AB6E44" w14:textId="77777777" w:rsidTr="00A81C87">
        <w:tc>
          <w:tcPr>
            <w:tcW w:w="1338" w:type="pct"/>
            <w:tcBorders>
              <w:top w:val="single" w:sz="4" w:space="0" w:color="auto"/>
              <w:left w:val="single" w:sz="4" w:space="0" w:color="auto"/>
              <w:bottom w:val="single" w:sz="4" w:space="0" w:color="auto"/>
              <w:right w:val="single" w:sz="4" w:space="0" w:color="auto"/>
            </w:tcBorders>
          </w:tcPr>
          <w:p w14:paraId="79E93A65" w14:textId="77777777" w:rsidR="00B246D4" w:rsidRPr="00CF1859" w:rsidRDefault="00B246D4" w:rsidP="00B246D4">
            <w:pPr>
              <w:pStyle w:val="15"/>
              <w:rPr>
                <w:rFonts w:eastAsia="宋体"/>
              </w:rPr>
            </w:pPr>
            <w:r w:rsidRPr="00CF1859">
              <w:rPr>
                <w:rFonts w:eastAsia="宋体"/>
              </w:rPr>
              <w:t>sa_score</w:t>
            </w:r>
          </w:p>
        </w:tc>
        <w:tc>
          <w:tcPr>
            <w:tcW w:w="1130" w:type="pct"/>
            <w:tcBorders>
              <w:top w:val="single" w:sz="4" w:space="0" w:color="auto"/>
              <w:left w:val="single" w:sz="4" w:space="0" w:color="auto"/>
              <w:bottom w:val="single" w:sz="4" w:space="0" w:color="auto"/>
              <w:right w:val="single" w:sz="4" w:space="0" w:color="auto"/>
            </w:tcBorders>
          </w:tcPr>
          <w:p w14:paraId="03723725" w14:textId="77777777" w:rsidR="00B246D4" w:rsidRPr="00CF1859" w:rsidRDefault="00B246D4" w:rsidP="00B246D4">
            <w:pPr>
              <w:pStyle w:val="15"/>
              <w:rPr>
                <w:rFonts w:eastAsia="宋体"/>
              </w:rPr>
            </w:pPr>
            <w:r w:rsidRPr="00CF1859">
              <w:rPr>
                <w:rFonts w:eastAsia="宋体"/>
              </w:rPr>
              <w:t>自评得分</w:t>
            </w:r>
          </w:p>
        </w:tc>
        <w:tc>
          <w:tcPr>
            <w:tcW w:w="2532" w:type="pct"/>
            <w:tcBorders>
              <w:top w:val="single" w:sz="4" w:space="0" w:color="auto"/>
              <w:left w:val="single" w:sz="4" w:space="0" w:color="auto"/>
              <w:bottom w:val="single" w:sz="4" w:space="0" w:color="auto"/>
              <w:right w:val="single" w:sz="4" w:space="0" w:color="auto"/>
            </w:tcBorders>
          </w:tcPr>
          <w:p w14:paraId="4FBA430F" w14:textId="77777777" w:rsidR="00B246D4" w:rsidRPr="00CF1859" w:rsidRDefault="00B246D4" w:rsidP="00B246D4">
            <w:pPr>
              <w:pStyle w:val="15"/>
              <w:rPr>
                <w:rFonts w:eastAsia="宋体"/>
              </w:rPr>
            </w:pPr>
            <w:r>
              <w:rPr>
                <w:rFonts w:eastAsia="宋体"/>
              </w:rPr>
              <w:t>展示</w:t>
            </w:r>
          </w:p>
        </w:tc>
      </w:tr>
      <w:tr w:rsidR="00B246D4" w:rsidRPr="00CF1859" w14:paraId="78C20A25" w14:textId="77777777" w:rsidTr="00A81C87">
        <w:tc>
          <w:tcPr>
            <w:tcW w:w="1338" w:type="pct"/>
            <w:tcBorders>
              <w:top w:val="single" w:sz="4" w:space="0" w:color="auto"/>
              <w:left w:val="single" w:sz="4" w:space="0" w:color="auto"/>
              <w:bottom w:val="single" w:sz="4" w:space="0" w:color="auto"/>
              <w:right w:val="single" w:sz="4" w:space="0" w:color="auto"/>
            </w:tcBorders>
          </w:tcPr>
          <w:p w14:paraId="46B1FC0C" w14:textId="77777777" w:rsidR="00B246D4" w:rsidRPr="00CF1859" w:rsidRDefault="00B246D4" w:rsidP="00B246D4">
            <w:pPr>
              <w:pStyle w:val="15"/>
              <w:rPr>
                <w:rFonts w:eastAsia="宋体"/>
              </w:rPr>
            </w:pPr>
            <w:r w:rsidRPr="00CF1859">
              <w:rPr>
                <w:rFonts w:eastAsia="宋体"/>
              </w:rPr>
              <w:t>sa_reason</w:t>
            </w:r>
          </w:p>
        </w:tc>
        <w:tc>
          <w:tcPr>
            <w:tcW w:w="1130" w:type="pct"/>
            <w:tcBorders>
              <w:top w:val="single" w:sz="4" w:space="0" w:color="auto"/>
              <w:left w:val="single" w:sz="4" w:space="0" w:color="auto"/>
              <w:bottom w:val="single" w:sz="4" w:space="0" w:color="auto"/>
              <w:right w:val="single" w:sz="4" w:space="0" w:color="auto"/>
            </w:tcBorders>
          </w:tcPr>
          <w:p w14:paraId="351F2DEE" w14:textId="77777777" w:rsidR="00B246D4" w:rsidRPr="00CF1859" w:rsidRDefault="00B246D4" w:rsidP="00B246D4">
            <w:pPr>
              <w:pStyle w:val="15"/>
              <w:rPr>
                <w:rFonts w:eastAsia="宋体"/>
              </w:rPr>
            </w:pPr>
            <w:r w:rsidRPr="00CF1859">
              <w:rPr>
                <w:rFonts w:eastAsia="宋体"/>
              </w:rPr>
              <w:t>自评理由</w:t>
            </w:r>
          </w:p>
        </w:tc>
        <w:tc>
          <w:tcPr>
            <w:tcW w:w="2532" w:type="pct"/>
            <w:tcBorders>
              <w:top w:val="single" w:sz="4" w:space="0" w:color="auto"/>
              <w:left w:val="single" w:sz="4" w:space="0" w:color="auto"/>
              <w:bottom w:val="single" w:sz="4" w:space="0" w:color="auto"/>
              <w:right w:val="single" w:sz="4" w:space="0" w:color="auto"/>
            </w:tcBorders>
          </w:tcPr>
          <w:p w14:paraId="0831C793" w14:textId="77777777" w:rsidR="00B246D4" w:rsidRPr="00CF1859" w:rsidRDefault="00B246D4" w:rsidP="00B246D4">
            <w:pPr>
              <w:pStyle w:val="15"/>
              <w:rPr>
                <w:rFonts w:eastAsia="宋体"/>
              </w:rPr>
            </w:pPr>
          </w:p>
        </w:tc>
      </w:tr>
      <w:tr w:rsidR="00B246D4" w:rsidRPr="00CF1859" w14:paraId="73CF004F" w14:textId="77777777" w:rsidTr="00A81C87">
        <w:tc>
          <w:tcPr>
            <w:tcW w:w="1338" w:type="pct"/>
            <w:tcBorders>
              <w:top w:val="single" w:sz="4" w:space="0" w:color="auto"/>
              <w:left w:val="single" w:sz="4" w:space="0" w:color="auto"/>
              <w:bottom w:val="single" w:sz="4" w:space="0" w:color="auto"/>
              <w:right w:val="single" w:sz="4" w:space="0" w:color="auto"/>
            </w:tcBorders>
          </w:tcPr>
          <w:p w14:paraId="470C330A" w14:textId="77777777" w:rsidR="00B246D4" w:rsidRPr="00CF1859" w:rsidRDefault="00B246D4" w:rsidP="00B246D4">
            <w:pPr>
              <w:pStyle w:val="15"/>
              <w:rPr>
                <w:rFonts w:eastAsia="宋体"/>
              </w:rPr>
            </w:pPr>
            <w:r w:rsidRPr="00CF1859">
              <w:rPr>
                <w:rFonts w:eastAsia="宋体"/>
              </w:rPr>
              <w:t>reject_reason</w:t>
            </w:r>
          </w:p>
        </w:tc>
        <w:tc>
          <w:tcPr>
            <w:tcW w:w="1130" w:type="pct"/>
            <w:tcBorders>
              <w:top w:val="single" w:sz="4" w:space="0" w:color="auto"/>
              <w:left w:val="single" w:sz="4" w:space="0" w:color="auto"/>
              <w:bottom w:val="single" w:sz="4" w:space="0" w:color="auto"/>
              <w:right w:val="single" w:sz="4" w:space="0" w:color="auto"/>
            </w:tcBorders>
          </w:tcPr>
          <w:p w14:paraId="3A0EDB61" w14:textId="77777777" w:rsidR="00B246D4" w:rsidRPr="00CF1859" w:rsidRDefault="00B246D4" w:rsidP="00B246D4">
            <w:pPr>
              <w:pStyle w:val="15"/>
              <w:rPr>
                <w:rFonts w:eastAsia="宋体"/>
              </w:rPr>
            </w:pPr>
            <w:r w:rsidRPr="00CF1859">
              <w:rPr>
                <w:rFonts w:eastAsia="宋体"/>
              </w:rPr>
              <w:t>复核拒绝理由</w:t>
            </w:r>
          </w:p>
        </w:tc>
        <w:tc>
          <w:tcPr>
            <w:tcW w:w="2532" w:type="pct"/>
            <w:tcBorders>
              <w:top w:val="single" w:sz="4" w:space="0" w:color="auto"/>
              <w:left w:val="single" w:sz="4" w:space="0" w:color="auto"/>
              <w:bottom w:val="single" w:sz="4" w:space="0" w:color="auto"/>
              <w:right w:val="single" w:sz="4" w:space="0" w:color="auto"/>
            </w:tcBorders>
          </w:tcPr>
          <w:p w14:paraId="6702DC6C" w14:textId="77777777" w:rsidR="00B246D4" w:rsidRPr="00CF1859" w:rsidRDefault="00B246D4" w:rsidP="00B246D4">
            <w:pPr>
              <w:pStyle w:val="15"/>
              <w:rPr>
                <w:rFonts w:eastAsia="宋体"/>
              </w:rPr>
            </w:pPr>
          </w:p>
        </w:tc>
      </w:tr>
      <w:tr w:rsidR="00B246D4" w:rsidRPr="00CF1859" w14:paraId="4703398F" w14:textId="77777777" w:rsidTr="00A81C87">
        <w:tc>
          <w:tcPr>
            <w:tcW w:w="1338" w:type="pct"/>
            <w:tcBorders>
              <w:top w:val="single" w:sz="4" w:space="0" w:color="auto"/>
              <w:left w:val="single" w:sz="4" w:space="0" w:color="auto"/>
              <w:bottom w:val="single" w:sz="4" w:space="0" w:color="auto"/>
              <w:right w:val="single" w:sz="4" w:space="0" w:color="auto"/>
            </w:tcBorders>
          </w:tcPr>
          <w:p w14:paraId="674BD82C" w14:textId="77777777" w:rsidR="00B246D4" w:rsidRPr="00CF1859" w:rsidRDefault="00B246D4" w:rsidP="00B246D4">
            <w:pPr>
              <w:pStyle w:val="15"/>
              <w:rPr>
                <w:rFonts w:eastAsia="宋体"/>
              </w:rPr>
            </w:pPr>
            <w:r w:rsidRPr="00CF1859">
              <w:rPr>
                <w:rFonts w:eastAsia="宋体"/>
              </w:rPr>
              <w:t>attachment</w:t>
            </w:r>
          </w:p>
        </w:tc>
        <w:tc>
          <w:tcPr>
            <w:tcW w:w="1130" w:type="pct"/>
            <w:tcBorders>
              <w:top w:val="single" w:sz="4" w:space="0" w:color="auto"/>
              <w:left w:val="single" w:sz="4" w:space="0" w:color="auto"/>
              <w:bottom w:val="single" w:sz="4" w:space="0" w:color="auto"/>
              <w:right w:val="single" w:sz="4" w:space="0" w:color="auto"/>
            </w:tcBorders>
          </w:tcPr>
          <w:p w14:paraId="63B10B64" w14:textId="77777777" w:rsidR="00B246D4" w:rsidRPr="00CF1859" w:rsidRDefault="00B246D4" w:rsidP="00B246D4">
            <w:pPr>
              <w:pStyle w:val="15"/>
              <w:rPr>
                <w:rFonts w:eastAsia="宋体"/>
              </w:rPr>
            </w:pPr>
            <w:r w:rsidRPr="00CF1859">
              <w:rPr>
                <w:rFonts w:eastAsia="宋体"/>
              </w:rPr>
              <w:t>附件（路径）</w:t>
            </w:r>
          </w:p>
        </w:tc>
        <w:tc>
          <w:tcPr>
            <w:tcW w:w="2532" w:type="pct"/>
            <w:tcBorders>
              <w:top w:val="single" w:sz="4" w:space="0" w:color="auto"/>
              <w:left w:val="single" w:sz="4" w:space="0" w:color="auto"/>
              <w:bottom w:val="single" w:sz="4" w:space="0" w:color="auto"/>
              <w:right w:val="single" w:sz="4" w:space="0" w:color="auto"/>
            </w:tcBorders>
          </w:tcPr>
          <w:p w14:paraId="1A0EDB64" w14:textId="77777777" w:rsidR="00B246D4" w:rsidRPr="00CF1859" w:rsidRDefault="00B246D4" w:rsidP="00B246D4">
            <w:pPr>
              <w:pStyle w:val="15"/>
              <w:rPr>
                <w:rFonts w:eastAsia="宋体"/>
              </w:rPr>
            </w:pPr>
          </w:p>
        </w:tc>
      </w:tr>
      <w:tr w:rsidR="00B246D4" w:rsidRPr="00CF1859" w14:paraId="2904930D" w14:textId="77777777" w:rsidTr="00A81C87">
        <w:tc>
          <w:tcPr>
            <w:tcW w:w="1338" w:type="pct"/>
            <w:tcBorders>
              <w:top w:val="single" w:sz="4" w:space="0" w:color="auto"/>
              <w:left w:val="single" w:sz="4" w:space="0" w:color="auto"/>
              <w:bottom w:val="single" w:sz="4" w:space="0" w:color="auto"/>
              <w:right w:val="single" w:sz="4" w:space="0" w:color="auto"/>
            </w:tcBorders>
          </w:tcPr>
          <w:p w14:paraId="61C3FF8F" w14:textId="77777777" w:rsidR="00B246D4" w:rsidRPr="00CF1859" w:rsidRDefault="00B246D4" w:rsidP="00B246D4">
            <w:pPr>
              <w:pStyle w:val="15"/>
              <w:rPr>
                <w:rFonts w:eastAsia="宋体"/>
              </w:rPr>
            </w:pPr>
            <w:r w:rsidRPr="00CF1859">
              <w:rPr>
                <w:rFonts w:eastAsia="宋体"/>
              </w:rPr>
              <w:t>rank_score</w:t>
            </w:r>
          </w:p>
        </w:tc>
        <w:tc>
          <w:tcPr>
            <w:tcW w:w="1130" w:type="pct"/>
            <w:tcBorders>
              <w:top w:val="single" w:sz="4" w:space="0" w:color="auto"/>
              <w:left w:val="single" w:sz="4" w:space="0" w:color="auto"/>
              <w:bottom w:val="single" w:sz="4" w:space="0" w:color="auto"/>
              <w:right w:val="single" w:sz="4" w:space="0" w:color="auto"/>
            </w:tcBorders>
          </w:tcPr>
          <w:p w14:paraId="372FFE45" w14:textId="77777777" w:rsidR="00B246D4" w:rsidRPr="00CF1859" w:rsidRDefault="00B246D4" w:rsidP="00B246D4">
            <w:pPr>
              <w:pStyle w:val="15"/>
              <w:rPr>
                <w:rFonts w:eastAsia="宋体"/>
              </w:rPr>
            </w:pPr>
            <w:r w:rsidRPr="00CF1859">
              <w:rPr>
                <w:rFonts w:eastAsia="宋体"/>
              </w:rPr>
              <w:t>评级得分</w:t>
            </w:r>
          </w:p>
        </w:tc>
        <w:tc>
          <w:tcPr>
            <w:tcW w:w="2532" w:type="pct"/>
            <w:tcBorders>
              <w:top w:val="single" w:sz="4" w:space="0" w:color="auto"/>
              <w:left w:val="single" w:sz="4" w:space="0" w:color="auto"/>
              <w:bottom w:val="single" w:sz="4" w:space="0" w:color="auto"/>
              <w:right w:val="single" w:sz="4" w:space="0" w:color="auto"/>
            </w:tcBorders>
          </w:tcPr>
          <w:p w14:paraId="473A776E" w14:textId="77777777" w:rsidR="00B246D4" w:rsidRPr="00CF1859" w:rsidRDefault="00B246D4" w:rsidP="00B246D4">
            <w:pPr>
              <w:pStyle w:val="15"/>
              <w:rPr>
                <w:rFonts w:eastAsia="宋体"/>
              </w:rPr>
            </w:pPr>
            <w:r>
              <w:rPr>
                <w:rFonts w:eastAsia="宋体"/>
              </w:rPr>
              <w:t>展示到</w:t>
            </w:r>
            <w:r>
              <w:rPr>
                <w:rFonts w:eastAsia="宋体" w:hint="eastAsia"/>
                <w:lang w:eastAsia="zh-CN"/>
              </w:rPr>
              <w:t>“异议值”栏位</w:t>
            </w:r>
          </w:p>
        </w:tc>
      </w:tr>
      <w:tr w:rsidR="00B246D4" w:rsidRPr="00CF1859" w14:paraId="724A3E21" w14:textId="77777777" w:rsidTr="00A81C87">
        <w:tc>
          <w:tcPr>
            <w:tcW w:w="1338" w:type="pct"/>
            <w:tcBorders>
              <w:top w:val="single" w:sz="4" w:space="0" w:color="auto"/>
              <w:left w:val="single" w:sz="4" w:space="0" w:color="auto"/>
              <w:bottom w:val="single" w:sz="4" w:space="0" w:color="auto"/>
              <w:right w:val="single" w:sz="4" w:space="0" w:color="auto"/>
            </w:tcBorders>
          </w:tcPr>
          <w:p w14:paraId="2F8A1644" w14:textId="77777777" w:rsidR="00B246D4" w:rsidRPr="00CF1859" w:rsidRDefault="00B246D4" w:rsidP="00B246D4">
            <w:pPr>
              <w:pStyle w:val="15"/>
              <w:rPr>
                <w:rFonts w:eastAsia="宋体"/>
              </w:rPr>
            </w:pPr>
            <w:r w:rsidRPr="00CF1859">
              <w:rPr>
                <w:rFonts w:eastAsia="宋体"/>
              </w:rPr>
              <w:t>ramk_reason</w:t>
            </w:r>
          </w:p>
        </w:tc>
        <w:tc>
          <w:tcPr>
            <w:tcW w:w="1130" w:type="pct"/>
            <w:tcBorders>
              <w:top w:val="single" w:sz="4" w:space="0" w:color="auto"/>
              <w:left w:val="single" w:sz="4" w:space="0" w:color="auto"/>
              <w:bottom w:val="single" w:sz="4" w:space="0" w:color="auto"/>
              <w:right w:val="single" w:sz="4" w:space="0" w:color="auto"/>
            </w:tcBorders>
          </w:tcPr>
          <w:p w14:paraId="5F84FF8D" w14:textId="77777777" w:rsidR="00B246D4" w:rsidRPr="00CF1859" w:rsidRDefault="00B246D4" w:rsidP="00B246D4">
            <w:pPr>
              <w:pStyle w:val="15"/>
              <w:rPr>
                <w:rFonts w:eastAsia="宋体"/>
              </w:rPr>
            </w:pPr>
            <w:r w:rsidRPr="00CF1859">
              <w:rPr>
                <w:rFonts w:eastAsia="宋体"/>
              </w:rPr>
              <w:t>评级理由</w:t>
            </w:r>
          </w:p>
        </w:tc>
        <w:tc>
          <w:tcPr>
            <w:tcW w:w="2532" w:type="pct"/>
            <w:tcBorders>
              <w:top w:val="single" w:sz="4" w:space="0" w:color="auto"/>
              <w:left w:val="single" w:sz="4" w:space="0" w:color="auto"/>
              <w:bottom w:val="single" w:sz="4" w:space="0" w:color="auto"/>
              <w:right w:val="single" w:sz="4" w:space="0" w:color="auto"/>
            </w:tcBorders>
          </w:tcPr>
          <w:p w14:paraId="0C4C9DB1" w14:textId="77777777" w:rsidR="00B246D4" w:rsidRPr="00CF1859" w:rsidRDefault="00B246D4" w:rsidP="00B246D4">
            <w:pPr>
              <w:pStyle w:val="15"/>
              <w:rPr>
                <w:rFonts w:eastAsia="宋体"/>
              </w:rPr>
            </w:pPr>
            <w:r>
              <w:rPr>
                <w:rFonts w:eastAsia="宋体"/>
              </w:rPr>
              <w:t>展示</w:t>
            </w:r>
          </w:p>
        </w:tc>
      </w:tr>
      <w:tr w:rsidR="00B246D4" w:rsidRPr="00CF1859" w14:paraId="193EBB4A" w14:textId="77777777" w:rsidTr="00A81C87">
        <w:tc>
          <w:tcPr>
            <w:tcW w:w="1338" w:type="pct"/>
            <w:tcBorders>
              <w:top w:val="single" w:sz="4" w:space="0" w:color="auto"/>
              <w:left w:val="single" w:sz="4" w:space="0" w:color="auto"/>
              <w:bottom w:val="single" w:sz="4" w:space="0" w:color="auto"/>
              <w:right w:val="single" w:sz="4" w:space="0" w:color="auto"/>
            </w:tcBorders>
          </w:tcPr>
          <w:p w14:paraId="253E65FC" w14:textId="77777777" w:rsidR="00B246D4" w:rsidRPr="00CF1859" w:rsidRDefault="00B246D4" w:rsidP="00B246D4">
            <w:pPr>
              <w:pStyle w:val="15"/>
              <w:rPr>
                <w:rFonts w:eastAsia="宋体"/>
              </w:rPr>
            </w:pPr>
            <w:r w:rsidRPr="00CF1859">
              <w:rPr>
                <w:rFonts w:eastAsia="宋体"/>
              </w:rPr>
              <w:t>is_opposition</w:t>
            </w:r>
          </w:p>
        </w:tc>
        <w:tc>
          <w:tcPr>
            <w:tcW w:w="1130" w:type="pct"/>
            <w:tcBorders>
              <w:top w:val="single" w:sz="4" w:space="0" w:color="auto"/>
              <w:left w:val="single" w:sz="4" w:space="0" w:color="auto"/>
              <w:bottom w:val="single" w:sz="4" w:space="0" w:color="auto"/>
              <w:right w:val="single" w:sz="4" w:space="0" w:color="auto"/>
            </w:tcBorders>
          </w:tcPr>
          <w:p w14:paraId="65DB40E6" w14:textId="77777777" w:rsidR="00B246D4" w:rsidRPr="00CF1859" w:rsidRDefault="00B246D4" w:rsidP="00B246D4">
            <w:pPr>
              <w:pStyle w:val="15"/>
              <w:rPr>
                <w:rFonts w:eastAsia="宋体"/>
              </w:rPr>
            </w:pPr>
            <w:r w:rsidRPr="00CF1859">
              <w:rPr>
                <w:rFonts w:eastAsia="宋体"/>
              </w:rPr>
              <w:t>是否有异议</w:t>
            </w:r>
          </w:p>
        </w:tc>
        <w:tc>
          <w:tcPr>
            <w:tcW w:w="2532" w:type="pct"/>
            <w:tcBorders>
              <w:top w:val="single" w:sz="4" w:space="0" w:color="auto"/>
              <w:left w:val="single" w:sz="4" w:space="0" w:color="auto"/>
              <w:bottom w:val="single" w:sz="4" w:space="0" w:color="auto"/>
              <w:right w:val="single" w:sz="4" w:space="0" w:color="auto"/>
            </w:tcBorders>
          </w:tcPr>
          <w:p w14:paraId="275594EB" w14:textId="77777777" w:rsidR="00B246D4" w:rsidRPr="00CF1859" w:rsidRDefault="00B246D4" w:rsidP="00B246D4">
            <w:pPr>
              <w:pStyle w:val="15"/>
              <w:rPr>
                <w:rFonts w:eastAsia="宋体"/>
              </w:rPr>
            </w:pPr>
          </w:p>
        </w:tc>
      </w:tr>
    </w:tbl>
    <w:p w14:paraId="16A3B70A" w14:textId="77777777" w:rsidR="00B246D4" w:rsidRDefault="00B246D4" w:rsidP="00B246D4"/>
    <w:p w14:paraId="21B1B41B" w14:textId="77777777" w:rsidR="00B246D4" w:rsidRDefault="00B246D4" w:rsidP="00B246D4">
      <w:pPr>
        <w:pStyle w:val="4"/>
      </w:pPr>
      <w:r>
        <w:rPr>
          <w:rFonts w:hint="eastAsia"/>
        </w:rPr>
        <w:lastRenderedPageBreak/>
        <w:t>异议表（</w:t>
      </w:r>
      <w:r w:rsidRPr="0005465A">
        <w:t>ORG_OPPOSITION</w:t>
      </w:r>
      <w:r>
        <w:rPr>
          <w:rFonts w:hint="eastAsia"/>
        </w:rPr>
        <w:t>）</w:t>
      </w:r>
    </w:p>
    <w:tbl>
      <w:tblPr>
        <w:tblW w:w="5000" w:type="pct"/>
        <w:tblCellMar>
          <w:left w:w="113" w:type="dxa"/>
          <w:right w:w="113" w:type="dxa"/>
        </w:tblCellMar>
        <w:tblLook w:val="0000" w:firstRow="0" w:lastRow="0" w:firstColumn="0" w:lastColumn="0" w:noHBand="0" w:noVBand="0"/>
      </w:tblPr>
      <w:tblGrid>
        <w:gridCol w:w="2434"/>
        <w:gridCol w:w="2434"/>
        <w:gridCol w:w="2434"/>
        <w:gridCol w:w="2434"/>
      </w:tblGrid>
      <w:tr w:rsidR="00B246D4" w:rsidRPr="009339F7" w14:paraId="1DB39D72" w14:textId="77777777" w:rsidTr="00A81C87">
        <w:tc>
          <w:tcPr>
            <w:tcW w:w="1250" w:type="pct"/>
            <w:tcBorders>
              <w:top w:val="single" w:sz="4" w:space="0" w:color="auto"/>
              <w:left w:val="single" w:sz="4" w:space="0" w:color="auto"/>
              <w:bottom w:val="single" w:sz="4" w:space="0" w:color="auto"/>
              <w:right w:val="single" w:sz="4" w:space="0" w:color="auto"/>
            </w:tcBorders>
          </w:tcPr>
          <w:p w14:paraId="39572F80" w14:textId="77777777" w:rsidR="00B246D4" w:rsidRPr="009339F7" w:rsidRDefault="00B246D4" w:rsidP="00A81C87">
            <w:pPr>
              <w:pStyle w:val="15"/>
            </w:pPr>
            <w:r>
              <w:rPr>
                <w:rFonts w:hint="eastAsia"/>
              </w:rPr>
              <w:t>字段名</w:t>
            </w:r>
          </w:p>
        </w:tc>
        <w:tc>
          <w:tcPr>
            <w:tcW w:w="1250" w:type="pct"/>
            <w:tcBorders>
              <w:top w:val="single" w:sz="4" w:space="0" w:color="auto"/>
              <w:left w:val="single" w:sz="4" w:space="0" w:color="auto"/>
              <w:bottom w:val="single" w:sz="4" w:space="0" w:color="auto"/>
              <w:right w:val="single" w:sz="4" w:space="0" w:color="auto"/>
            </w:tcBorders>
          </w:tcPr>
          <w:p w14:paraId="60C6041C" w14:textId="77777777" w:rsidR="00B246D4" w:rsidRPr="009339F7" w:rsidRDefault="00B246D4" w:rsidP="00A81C87">
            <w:pPr>
              <w:pStyle w:val="15"/>
            </w:pPr>
            <w:r>
              <w:rPr>
                <w:rFonts w:hint="eastAsia"/>
              </w:rPr>
              <w:t>说明</w:t>
            </w:r>
          </w:p>
        </w:tc>
        <w:tc>
          <w:tcPr>
            <w:tcW w:w="1250" w:type="pct"/>
            <w:tcBorders>
              <w:top w:val="single" w:sz="4" w:space="0" w:color="auto"/>
              <w:left w:val="single" w:sz="4" w:space="0" w:color="auto"/>
              <w:bottom w:val="single" w:sz="4" w:space="0" w:color="auto"/>
              <w:right w:val="single" w:sz="4" w:space="0" w:color="auto"/>
            </w:tcBorders>
          </w:tcPr>
          <w:p w14:paraId="2798925F" w14:textId="77777777" w:rsidR="00B246D4" w:rsidRPr="009339F7" w:rsidRDefault="00B246D4" w:rsidP="00A81C87">
            <w:pPr>
              <w:pStyle w:val="15"/>
            </w:pPr>
            <w:r w:rsidRPr="009339F7">
              <w:t>提出界面展示</w:t>
            </w:r>
          </w:p>
        </w:tc>
        <w:tc>
          <w:tcPr>
            <w:tcW w:w="1250" w:type="pct"/>
            <w:tcBorders>
              <w:top w:val="single" w:sz="4" w:space="0" w:color="auto"/>
              <w:left w:val="single" w:sz="4" w:space="0" w:color="auto"/>
              <w:bottom w:val="single" w:sz="4" w:space="0" w:color="auto"/>
              <w:right w:val="single" w:sz="4" w:space="0" w:color="auto"/>
            </w:tcBorders>
          </w:tcPr>
          <w:p w14:paraId="23340514" w14:textId="77777777" w:rsidR="00B246D4" w:rsidRPr="009339F7" w:rsidRDefault="00B246D4" w:rsidP="00A81C87">
            <w:pPr>
              <w:pStyle w:val="15"/>
            </w:pPr>
            <w:r>
              <w:t>保存和提交时新增字段</w:t>
            </w:r>
          </w:p>
        </w:tc>
      </w:tr>
      <w:tr w:rsidR="00B246D4" w:rsidRPr="009339F7" w14:paraId="7B76F8AE" w14:textId="77777777" w:rsidTr="00A81C87">
        <w:tc>
          <w:tcPr>
            <w:tcW w:w="1250" w:type="pct"/>
            <w:tcBorders>
              <w:top w:val="single" w:sz="4" w:space="0" w:color="auto"/>
              <w:left w:val="single" w:sz="4" w:space="0" w:color="auto"/>
              <w:bottom w:val="single" w:sz="4" w:space="0" w:color="auto"/>
              <w:right w:val="single" w:sz="4" w:space="0" w:color="auto"/>
            </w:tcBorders>
          </w:tcPr>
          <w:p w14:paraId="0EABD557" w14:textId="77777777" w:rsidR="00B246D4" w:rsidRPr="009339F7" w:rsidRDefault="00B246D4" w:rsidP="00A81C87">
            <w:pPr>
              <w:pStyle w:val="15"/>
            </w:pPr>
            <w:r w:rsidRPr="009339F7">
              <w:t>id</w:t>
            </w:r>
          </w:p>
        </w:tc>
        <w:tc>
          <w:tcPr>
            <w:tcW w:w="1250" w:type="pct"/>
            <w:tcBorders>
              <w:top w:val="single" w:sz="4" w:space="0" w:color="auto"/>
              <w:left w:val="single" w:sz="4" w:space="0" w:color="auto"/>
              <w:bottom w:val="single" w:sz="4" w:space="0" w:color="auto"/>
              <w:right w:val="single" w:sz="4" w:space="0" w:color="auto"/>
            </w:tcBorders>
          </w:tcPr>
          <w:p w14:paraId="7124238C" w14:textId="77777777" w:rsidR="00B246D4" w:rsidRPr="009339F7" w:rsidRDefault="00B246D4" w:rsidP="00A81C87">
            <w:pPr>
              <w:pStyle w:val="15"/>
            </w:pPr>
            <w:r w:rsidRPr="009339F7">
              <w:t>I</w:t>
            </w:r>
            <w:r w:rsidRPr="009339F7">
              <w:rPr>
                <w:rFonts w:hint="eastAsia"/>
              </w:rPr>
              <w:t>d</w:t>
            </w:r>
          </w:p>
        </w:tc>
        <w:tc>
          <w:tcPr>
            <w:tcW w:w="1250" w:type="pct"/>
            <w:tcBorders>
              <w:top w:val="single" w:sz="4" w:space="0" w:color="auto"/>
              <w:left w:val="single" w:sz="4" w:space="0" w:color="auto"/>
              <w:bottom w:val="single" w:sz="4" w:space="0" w:color="auto"/>
              <w:right w:val="single" w:sz="4" w:space="0" w:color="auto"/>
            </w:tcBorders>
          </w:tcPr>
          <w:p w14:paraId="1274B3DD" w14:textId="77777777" w:rsidR="00B246D4" w:rsidRPr="009339F7" w:rsidRDefault="00B246D4" w:rsidP="00A81C87">
            <w:pPr>
              <w:pStyle w:val="15"/>
            </w:pPr>
          </w:p>
        </w:tc>
        <w:tc>
          <w:tcPr>
            <w:tcW w:w="1250" w:type="pct"/>
            <w:tcBorders>
              <w:top w:val="single" w:sz="4" w:space="0" w:color="auto"/>
              <w:left w:val="single" w:sz="4" w:space="0" w:color="auto"/>
              <w:bottom w:val="single" w:sz="4" w:space="0" w:color="auto"/>
              <w:right w:val="single" w:sz="4" w:space="0" w:color="auto"/>
            </w:tcBorders>
          </w:tcPr>
          <w:p w14:paraId="2224DE75" w14:textId="77777777" w:rsidR="00B246D4" w:rsidRPr="009339F7" w:rsidRDefault="00B246D4" w:rsidP="00A81C87">
            <w:pPr>
              <w:pStyle w:val="15"/>
            </w:pPr>
            <w:r>
              <w:t>系统输入</w:t>
            </w:r>
          </w:p>
        </w:tc>
      </w:tr>
      <w:tr w:rsidR="00B246D4" w:rsidRPr="009339F7" w14:paraId="004EFF3C" w14:textId="77777777" w:rsidTr="00A81C87">
        <w:tc>
          <w:tcPr>
            <w:tcW w:w="1250" w:type="pct"/>
            <w:tcBorders>
              <w:top w:val="single" w:sz="4" w:space="0" w:color="auto"/>
              <w:left w:val="single" w:sz="4" w:space="0" w:color="auto"/>
              <w:bottom w:val="single" w:sz="4" w:space="0" w:color="auto"/>
              <w:right w:val="single" w:sz="4" w:space="0" w:color="auto"/>
            </w:tcBorders>
          </w:tcPr>
          <w:p w14:paraId="1E2F24AC" w14:textId="77777777" w:rsidR="00B246D4" w:rsidRPr="009339F7" w:rsidRDefault="00B246D4" w:rsidP="00A81C87">
            <w:pPr>
              <w:pStyle w:val="15"/>
            </w:pPr>
            <w:r w:rsidRPr="009339F7">
              <w:t>year</w:t>
            </w:r>
          </w:p>
        </w:tc>
        <w:tc>
          <w:tcPr>
            <w:tcW w:w="1250" w:type="pct"/>
            <w:tcBorders>
              <w:top w:val="single" w:sz="4" w:space="0" w:color="auto"/>
              <w:left w:val="single" w:sz="4" w:space="0" w:color="auto"/>
              <w:bottom w:val="single" w:sz="4" w:space="0" w:color="auto"/>
              <w:right w:val="single" w:sz="4" w:space="0" w:color="auto"/>
            </w:tcBorders>
          </w:tcPr>
          <w:p w14:paraId="119E9EE6" w14:textId="77777777" w:rsidR="00B246D4" w:rsidRPr="009339F7" w:rsidRDefault="00B246D4" w:rsidP="00A81C87">
            <w:pPr>
              <w:pStyle w:val="15"/>
            </w:pPr>
            <w:r w:rsidRPr="009339F7">
              <w:rPr>
                <w:rFonts w:hint="eastAsia"/>
              </w:rPr>
              <w:t>年度</w:t>
            </w:r>
          </w:p>
        </w:tc>
        <w:tc>
          <w:tcPr>
            <w:tcW w:w="1250" w:type="pct"/>
            <w:tcBorders>
              <w:top w:val="single" w:sz="4" w:space="0" w:color="auto"/>
              <w:left w:val="single" w:sz="4" w:space="0" w:color="auto"/>
              <w:bottom w:val="single" w:sz="4" w:space="0" w:color="auto"/>
              <w:right w:val="single" w:sz="4" w:space="0" w:color="auto"/>
            </w:tcBorders>
          </w:tcPr>
          <w:p w14:paraId="0D428AD1" w14:textId="77777777" w:rsidR="00B246D4" w:rsidRPr="009339F7" w:rsidRDefault="00B246D4" w:rsidP="00A81C87">
            <w:pPr>
              <w:pStyle w:val="15"/>
            </w:pPr>
          </w:p>
        </w:tc>
        <w:tc>
          <w:tcPr>
            <w:tcW w:w="1250" w:type="pct"/>
            <w:tcBorders>
              <w:top w:val="single" w:sz="4" w:space="0" w:color="auto"/>
              <w:left w:val="single" w:sz="4" w:space="0" w:color="auto"/>
              <w:bottom w:val="single" w:sz="4" w:space="0" w:color="auto"/>
              <w:right w:val="single" w:sz="4" w:space="0" w:color="auto"/>
            </w:tcBorders>
          </w:tcPr>
          <w:p w14:paraId="4CD41C50" w14:textId="77777777" w:rsidR="00B246D4" w:rsidRPr="009339F7" w:rsidRDefault="00B246D4" w:rsidP="00A81C87">
            <w:pPr>
              <w:pStyle w:val="15"/>
            </w:pPr>
            <w:r>
              <w:t>系统输入</w:t>
            </w:r>
          </w:p>
        </w:tc>
      </w:tr>
      <w:tr w:rsidR="00B246D4" w:rsidRPr="009339F7" w14:paraId="25E4C553" w14:textId="77777777" w:rsidTr="00A81C87">
        <w:tc>
          <w:tcPr>
            <w:tcW w:w="1250" w:type="pct"/>
            <w:tcBorders>
              <w:top w:val="single" w:sz="4" w:space="0" w:color="auto"/>
              <w:left w:val="single" w:sz="4" w:space="0" w:color="auto"/>
              <w:bottom w:val="single" w:sz="4" w:space="0" w:color="auto"/>
              <w:right w:val="single" w:sz="4" w:space="0" w:color="auto"/>
            </w:tcBorders>
          </w:tcPr>
          <w:p w14:paraId="71A24FED" w14:textId="77777777" w:rsidR="00B246D4" w:rsidRPr="009339F7" w:rsidRDefault="00B246D4" w:rsidP="00A81C87">
            <w:pPr>
              <w:pStyle w:val="15"/>
            </w:pPr>
            <w:r w:rsidRPr="009339F7">
              <w:t>org_id</w:t>
            </w:r>
          </w:p>
        </w:tc>
        <w:tc>
          <w:tcPr>
            <w:tcW w:w="1250" w:type="pct"/>
            <w:tcBorders>
              <w:top w:val="single" w:sz="4" w:space="0" w:color="auto"/>
              <w:left w:val="single" w:sz="4" w:space="0" w:color="auto"/>
              <w:bottom w:val="single" w:sz="4" w:space="0" w:color="auto"/>
              <w:right w:val="single" w:sz="4" w:space="0" w:color="auto"/>
            </w:tcBorders>
          </w:tcPr>
          <w:p w14:paraId="7AE11A9A" w14:textId="77777777" w:rsidR="00B246D4" w:rsidRPr="009339F7" w:rsidRDefault="00B246D4" w:rsidP="00A81C87">
            <w:pPr>
              <w:pStyle w:val="15"/>
            </w:pPr>
            <w:r w:rsidRPr="009339F7">
              <w:rPr>
                <w:rFonts w:hint="eastAsia"/>
              </w:rPr>
              <w:t>机构</w:t>
            </w:r>
            <w:r w:rsidRPr="009339F7">
              <w:t>ID</w:t>
            </w:r>
          </w:p>
        </w:tc>
        <w:tc>
          <w:tcPr>
            <w:tcW w:w="1250" w:type="pct"/>
            <w:tcBorders>
              <w:top w:val="single" w:sz="4" w:space="0" w:color="auto"/>
              <w:left w:val="single" w:sz="4" w:space="0" w:color="auto"/>
              <w:bottom w:val="single" w:sz="4" w:space="0" w:color="auto"/>
              <w:right w:val="single" w:sz="4" w:space="0" w:color="auto"/>
            </w:tcBorders>
          </w:tcPr>
          <w:p w14:paraId="28C67690" w14:textId="77777777" w:rsidR="00B246D4" w:rsidRPr="009339F7" w:rsidRDefault="00B246D4" w:rsidP="00A81C87">
            <w:pPr>
              <w:pStyle w:val="15"/>
            </w:pPr>
          </w:p>
        </w:tc>
        <w:tc>
          <w:tcPr>
            <w:tcW w:w="1250" w:type="pct"/>
            <w:tcBorders>
              <w:top w:val="single" w:sz="4" w:space="0" w:color="auto"/>
              <w:left w:val="single" w:sz="4" w:space="0" w:color="auto"/>
              <w:bottom w:val="single" w:sz="4" w:space="0" w:color="auto"/>
              <w:right w:val="single" w:sz="4" w:space="0" w:color="auto"/>
            </w:tcBorders>
          </w:tcPr>
          <w:p w14:paraId="60BF4C73" w14:textId="77777777" w:rsidR="00B246D4" w:rsidRPr="009339F7" w:rsidRDefault="00B246D4" w:rsidP="00A81C87">
            <w:pPr>
              <w:pStyle w:val="15"/>
            </w:pPr>
            <w:r>
              <w:t>系统输入</w:t>
            </w:r>
          </w:p>
        </w:tc>
      </w:tr>
      <w:tr w:rsidR="00B246D4" w:rsidRPr="009339F7" w14:paraId="1CF728D3" w14:textId="77777777" w:rsidTr="00A81C87">
        <w:tc>
          <w:tcPr>
            <w:tcW w:w="1250" w:type="pct"/>
            <w:tcBorders>
              <w:top w:val="single" w:sz="4" w:space="0" w:color="auto"/>
              <w:left w:val="single" w:sz="4" w:space="0" w:color="auto"/>
              <w:bottom w:val="single" w:sz="4" w:space="0" w:color="auto"/>
              <w:right w:val="single" w:sz="4" w:space="0" w:color="auto"/>
            </w:tcBorders>
          </w:tcPr>
          <w:p w14:paraId="5472CA0F" w14:textId="77777777" w:rsidR="00B246D4" w:rsidRPr="009339F7" w:rsidRDefault="00B246D4" w:rsidP="00A81C87">
            <w:pPr>
              <w:pStyle w:val="15"/>
            </w:pPr>
            <w:r w:rsidRPr="009339F7">
              <w:t>opp_type</w:t>
            </w:r>
          </w:p>
        </w:tc>
        <w:tc>
          <w:tcPr>
            <w:tcW w:w="1250" w:type="pct"/>
            <w:tcBorders>
              <w:top w:val="single" w:sz="4" w:space="0" w:color="auto"/>
              <w:left w:val="single" w:sz="4" w:space="0" w:color="auto"/>
              <w:bottom w:val="single" w:sz="4" w:space="0" w:color="auto"/>
              <w:right w:val="single" w:sz="4" w:space="0" w:color="auto"/>
            </w:tcBorders>
          </w:tcPr>
          <w:p w14:paraId="52BE712C" w14:textId="77777777" w:rsidR="00B246D4" w:rsidRPr="009339F7" w:rsidRDefault="00B246D4" w:rsidP="00A81C87">
            <w:pPr>
              <w:pStyle w:val="15"/>
            </w:pPr>
            <w:r w:rsidRPr="009339F7">
              <w:rPr>
                <w:rFonts w:hint="eastAsia"/>
              </w:rPr>
              <w:t>异议类型</w:t>
            </w:r>
          </w:p>
        </w:tc>
        <w:tc>
          <w:tcPr>
            <w:tcW w:w="1250" w:type="pct"/>
            <w:tcBorders>
              <w:top w:val="single" w:sz="4" w:space="0" w:color="auto"/>
              <w:left w:val="single" w:sz="4" w:space="0" w:color="auto"/>
              <w:bottom w:val="single" w:sz="4" w:space="0" w:color="auto"/>
              <w:right w:val="single" w:sz="4" w:space="0" w:color="auto"/>
            </w:tcBorders>
          </w:tcPr>
          <w:p w14:paraId="6F088903" w14:textId="77777777" w:rsidR="00B246D4" w:rsidRPr="009339F7" w:rsidRDefault="00B246D4" w:rsidP="00A81C87">
            <w:pPr>
              <w:pStyle w:val="15"/>
            </w:pPr>
          </w:p>
        </w:tc>
        <w:tc>
          <w:tcPr>
            <w:tcW w:w="1250" w:type="pct"/>
            <w:tcBorders>
              <w:top w:val="single" w:sz="4" w:space="0" w:color="auto"/>
              <w:left w:val="single" w:sz="4" w:space="0" w:color="auto"/>
              <w:bottom w:val="single" w:sz="4" w:space="0" w:color="auto"/>
              <w:right w:val="single" w:sz="4" w:space="0" w:color="auto"/>
            </w:tcBorders>
          </w:tcPr>
          <w:p w14:paraId="357D24BD" w14:textId="77777777" w:rsidR="00B246D4" w:rsidRPr="009339F7" w:rsidRDefault="00B246D4" w:rsidP="00A81C87">
            <w:pPr>
              <w:pStyle w:val="15"/>
            </w:pPr>
            <w:r>
              <w:t>系统输入</w:t>
            </w:r>
          </w:p>
        </w:tc>
      </w:tr>
      <w:tr w:rsidR="00B246D4" w:rsidRPr="009339F7" w14:paraId="794323EF" w14:textId="77777777" w:rsidTr="00A81C87">
        <w:tc>
          <w:tcPr>
            <w:tcW w:w="1250" w:type="pct"/>
            <w:tcBorders>
              <w:top w:val="single" w:sz="4" w:space="0" w:color="auto"/>
              <w:left w:val="single" w:sz="4" w:space="0" w:color="auto"/>
              <w:bottom w:val="single" w:sz="4" w:space="0" w:color="auto"/>
              <w:right w:val="single" w:sz="4" w:space="0" w:color="auto"/>
            </w:tcBorders>
          </w:tcPr>
          <w:p w14:paraId="50E5E90A" w14:textId="77777777" w:rsidR="00B246D4" w:rsidRPr="009339F7" w:rsidRDefault="00B246D4" w:rsidP="00A81C87">
            <w:pPr>
              <w:pStyle w:val="15"/>
            </w:pPr>
            <w:r w:rsidRPr="009339F7">
              <w:t>status</w:t>
            </w:r>
          </w:p>
        </w:tc>
        <w:tc>
          <w:tcPr>
            <w:tcW w:w="1250" w:type="pct"/>
            <w:tcBorders>
              <w:top w:val="single" w:sz="4" w:space="0" w:color="auto"/>
              <w:left w:val="single" w:sz="4" w:space="0" w:color="auto"/>
              <w:bottom w:val="single" w:sz="4" w:space="0" w:color="auto"/>
              <w:right w:val="single" w:sz="4" w:space="0" w:color="auto"/>
            </w:tcBorders>
          </w:tcPr>
          <w:p w14:paraId="1F29FBED" w14:textId="77777777" w:rsidR="00B246D4" w:rsidRPr="009339F7" w:rsidRDefault="00B246D4" w:rsidP="00A81C87">
            <w:pPr>
              <w:pStyle w:val="15"/>
            </w:pPr>
            <w:r w:rsidRPr="009339F7">
              <w:rPr>
                <w:rFonts w:hint="eastAsia"/>
              </w:rPr>
              <w:t>状态</w:t>
            </w:r>
          </w:p>
        </w:tc>
        <w:tc>
          <w:tcPr>
            <w:tcW w:w="1250" w:type="pct"/>
            <w:tcBorders>
              <w:top w:val="single" w:sz="4" w:space="0" w:color="auto"/>
              <w:left w:val="single" w:sz="4" w:space="0" w:color="auto"/>
              <w:bottom w:val="single" w:sz="4" w:space="0" w:color="auto"/>
              <w:right w:val="single" w:sz="4" w:space="0" w:color="auto"/>
            </w:tcBorders>
          </w:tcPr>
          <w:p w14:paraId="28B27E07" w14:textId="77777777" w:rsidR="00B246D4" w:rsidRPr="009339F7" w:rsidRDefault="00B246D4" w:rsidP="00A81C87">
            <w:pPr>
              <w:pStyle w:val="15"/>
            </w:pPr>
          </w:p>
        </w:tc>
        <w:tc>
          <w:tcPr>
            <w:tcW w:w="1250" w:type="pct"/>
            <w:tcBorders>
              <w:top w:val="single" w:sz="4" w:space="0" w:color="auto"/>
              <w:left w:val="single" w:sz="4" w:space="0" w:color="auto"/>
              <w:bottom w:val="single" w:sz="4" w:space="0" w:color="auto"/>
              <w:right w:val="single" w:sz="4" w:space="0" w:color="auto"/>
            </w:tcBorders>
          </w:tcPr>
          <w:p w14:paraId="62999E98" w14:textId="77777777" w:rsidR="00B246D4" w:rsidRDefault="00B246D4" w:rsidP="00A81C87">
            <w:pPr>
              <w:pStyle w:val="15"/>
              <w:rPr>
                <w:lang w:eastAsia="zh-CN"/>
              </w:rPr>
            </w:pPr>
            <w:r>
              <w:t>保存时为</w:t>
            </w:r>
            <w:r>
              <w:rPr>
                <w:rFonts w:hint="eastAsia"/>
                <w:lang w:eastAsia="zh-CN"/>
              </w:rPr>
              <w:t>：</w:t>
            </w:r>
            <w:r>
              <w:rPr>
                <w:rFonts w:hint="eastAsia"/>
                <w:lang w:eastAsia="zh-CN"/>
              </w:rPr>
              <w:t>00-</w:t>
            </w:r>
            <w:r>
              <w:rPr>
                <w:rFonts w:hint="eastAsia"/>
                <w:lang w:eastAsia="zh-CN"/>
              </w:rPr>
              <w:t>待提出</w:t>
            </w:r>
          </w:p>
          <w:p w14:paraId="3A661512" w14:textId="77777777" w:rsidR="00B246D4" w:rsidRPr="009339F7" w:rsidRDefault="00B246D4" w:rsidP="00A81C87">
            <w:pPr>
              <w:pStyle w:val="15"/>
              <w:rPr>
                <w:lang w:eastAsia="zh-CN"/>
              </w:rPr>
            </w:pPr>
            <w:r>
              <w:rPr>
                <w:lang w:eastAsia="zh-CN"/>
              </w:rPr>
              <w:t>提交时为</w:t>
            </w:r>
            <w:r>
              <w:rPr>
                <w:rFonts w:hint="eastAsia"/>
                <w:lang w:eastAsia="zh-CN"/>
              </w:rPr>
              <w:t>:01-</w:t>
            </w:r>
            <w:r>
              <w:rPr>
                <w:rFonts w:hint="eastAsia"/>
                <w:lang w:eastAsia="zh-CN"/>
              </w:rPr>
              <w:t>待处理</w:t>
            </w:r>
          </w:p>
        </w:tc>
      </w:tr>
      <w:tr w:rsidR="00B246D4" w:rsidRPr="009339F7" w14:paraId="4C794599" w14:textId="77777777" w:rsidTr="00A81C87">
        <w:tc>
          <w:tcPr>
            <w:tcW w:w="1250" w:type="pct"/>
            <w:tcBorders>
              <w:top w:val="single" w:sz="4" w:space="0" w:color="auto"/>
              <w:left w:val="single" w:sz="4" w:space="0" w:color="auto"/>
              <w:bottom w:val="single" w:sz="4" w:space="0" w:color="auto"/>
              <w:right w:val="single" w:sz="4" w:space="0" w:color="auto"/>
            </w:tcBorders>
          </w:tcPr>
          <w:p w14:paraId="1FC68435" w14:textId="77777777" w:rsidR="00B246D4" w:rsidRPr="009339F7" w:rsidRDefault="00B246D4" w:rsidP="00A81C87">
            <w:pPr>
              <w:pStyle w:val="15"/>
            </w:pPr>
            <w:r w:rsidRPr="009339F7">
              <w:t>org_rate_id</w:t>
            </w:r>
          </w:p>
        </w:tc>
        <w:tc>
          <w:tcPr>
            <w:tcW w:w="1250" w:type="pct"/>
            <w:tcBorders>
              <w:top w:val="single" w:sz="4" w:space="0" w:color="auto"/>
              <w:left w:val="single" w:sz="4" w:space="0" w:color="auto"/>
              <w:bottom w:val="single" w:sz="4" w:space="0" w:color="auto"/>
              <w:right w:val="single" w:sz="4" w:space="0" w:color="auto"/>
            </w:tcBorders>
          </w:tcPr>
          <w:p w14:paraId="1DCAACD0" w14:textId="77777777" w:rsidR="00B246D4" w:rsidRPr="009339F7" w:rsidRDefault="00B246D4" w:rsidP="00A81C87">
            <w:pPr>
              <w:pStyle w:val="15"/>
            </w:pPr>
            <w:r w:rsidRPr="009339F7">
              <w:rPr>
                <w:rFonts w:hint="eastAsia"/>
              </w:rPr>
              <w:t>评级总表</w:t>
            </w:r>
            <w:r w:rsidRPr="009339F7">
              <w:rPr>
                <w:rFonts w:hint="eastAsia"/>
              </w:rPr>
              <w:t>ID</w:t>
            </w:r>
          </w:p>
        </w:tc>
        <w:tc>
          <w:tcPr>
            <w:tcW w:w="1250" w:type="pct"/>
            <w:tcBorders>
              <w:top w:val="single" w:sz="4" w:space="0" w:color="auto"/>
              <w:left w:val="single" w:sz="4" w:space="0" w:color="auto"/>
              <w:bottom w:val="single" w:sz="4" w:space="0" w:color="auto"/>
              <w:right w:val="single" w:sz="4" w:space="0" w:color="auto"/>
            </w:tcBorders>
          </w:tcPr>
          <w:p w14:paraId="03546CF3" w14:textId="77777777" w:rsidR="00B246D4" w:rsidRPr="009339F7" w:rsidRDefault="00B246D4" w:rsidP="00A81C87">
            <w:pPr>
              <w:pStyle w:val="15"/>
            </w:pPr>
          </w:p>
        </w:tc>
        <w:tc>
          <w:tcPr>
            <w:tcW w:w="1250" w:type="pct"/>
            <w:tcBorders>
              <w:top w:val="single" w:sz="4" w:space="0" w:color="auto"/>
              <w:left w:val="single" w:sz="4" w:space="0" w:color="auto"/>
              <w:bottom w:val="single" w:sz="4" w:space="0" w:color="auto"/>
              <w:right w:val="single" w:sz="4" w:space="0" w:color="auto"/>
            </w:tcBorders>
          </w:tcPr>
          <w:p w14:paraId="58E46165" w14:textId="77777777" w:rsidR="00B246D4" w:rsidRPr="009339F7" w:rsidRDefault="00B246D4" w:rsidP="00A81C87">
            <w:pPr>
              <w:pStyle w:val="15"/>
            </w:pPr>
            <w:r>
              <w:t>等级异议时</w:t>
            </w:r>
            <w:r>
              <w:rPr>
                <w:rFonts w:hint="eastAsia"/>
                <w:lang w:eastAsia="zh-CN"/>
              </w:rPr>
              <w:t>：</w:t>
            </w:r>
            <w:r>
              <w:t>系统输入</w:t>
            </w:r>
          </w:p>
        </w:tc>
      </w:tr>
      <w:tr w:rsidR="00B246D4" w:rsidRPr="009339F7" w14:paraId="4D787221" w14:textId="77777777" w:rsidTr="00A81C87">
        <w:tc>
          <w:tcPr>
            <w:tcW w:w="1250" w:type="pct"/>
            <w:tcBorders>
              <w:top w:val="single" w:sz="4" w:space="0" w:color="auto"/>
              <w:left w:val="single" w:sz="4" w:space="0" w:color="auto"/>
              <w:bottom w:val="single" w:sz="4" w:space="0" w:color="auto"/>
              <w:right w:val="single" w:sz="4" w:space="0" w:color="auto"/>
            </w:tcBorders>
          </w:tcPr>
          <w:p w14:paraId="636FCA42" w14:textId="77777777" w:rsidR="00B246D4" w:rsidRPr="009339F7" w:rsidRDefault="00B246D4" w:rsidP="00A81C87">
            <w:pPr>
              <w:pStyle w:val="15"/>
            </w:pPr>
            <w:r w:rsidRPr="009339F7">
              <w:t>rate_id</w:t>
            </w:r>
          </w:p>
        </w:tc>
        <w:tc>
          <w:tcPr>
            <w:tcW w:w="1250" w:type="pct"/>
            <w:tcBorders>
              <w:top w:val="single" w:sz="4" w:space="0" w:color="auto"/>
              <w:left w:val="single" w:sz="4" w:space="0" w:color="auto"/>
              <w:bottom w:val="single" w:sz="4" w:space="0" w:color="auto"/>
              <w:right w:val="single" w:sz="4" w:space="0" w:color="auto"/>
            </w:tcBorders>
          </w:tcPr>
          <w:p w14:paraId="52AF3159" w14:textId="77777777" w:rsidR="00B246D4" w:rsidRPr="009339F7" w:rsidRDefault="00B246D4" w:rsidP="00A81C87">
            <w:pPr>
              <w:pStyle w:val="15"/>
            </w:pPr>
            <w:r w:rsidRPr="009339F7">
              <w:t>指标</w:t>
            </w:r>
            <w:r w:rsidRPr="009339F7">
              <w:t>id</w:t>
            </w:r>
          </w:p>
        </w:tc>
        <w:tc>
          <w:tcPr>
            <w:tcW w:w="1250" w:type="pct"/>
            <w:tcBorders>
              <w:top w:val="single" w:sz="4" w:space="0" w:color="auto"/>
              <w:left w:val="single" w:sz="4" w:space="0" w:color="auto"/>
              <w:bottom w:val="single" w:sz="4" w:space="0" w:color="auto"/>
              <w:right w:val="single" w:sz="4" w:space="0" w:color="auto"/>
            </w:tcBorders>
          </w:tcPr>
          <w:p w14:paraId="26050856" w14:textId="77777777" w:rsidR="00B246D4" w:rsidRPr="009339F7" w:rsidRDefault="00B246D4" w:rsidP="00A81C87">
            <w:pPr>
              <w:pStyle w:val="15"/>
            </w:pPr>
          </w:p>
        </w:tc>
        <w:tc>
          <w:tcPr>
            <w:tcW w:w="1250" w:type="pct"/>
            <w:tcBorders>
              <w:top w:val="single" w:sz="4" w:space="0" w:color="auto"/>
              <w:left w:val="single" w:sz="4" w:space="0" w:color="auto"/>
              <w:bottom w:val="single" w:sz="4" w:space="0" w:color="auto"/>
              <w:right w:val="single" w:sz="4" w:space="0" w:color="auto"/>
            </w:tcBorders>
          </w:tcPr>
          <w:p w14:paraId="2A1D9F63" w14:textId="77777777" w:rsidR="00B246D4" w:rsidRPr="009339F7" w:rsidRDefault="00B246D4" w:rsidP="00A81C87">
            <w:pPr>
              <w:pStyle w:val="15"/>
            </w:pPr>
            <w:r>
              <w:t>指标异议时</w:t>
            </w:r>
            <w:r>
              <w:rPr>
                <w:rFonts w:hint="eastAsia"/>
                <w:lang w:eastAsia="zh-CN"/>
              </w:rPr>
              <w:t>：</w:t>
            </w:r>
            <w:r>
              <w:t>系统输入</w:t>
            </w:r>
          </w:p>
        </w:tc>
      </w:tr>
      <w:tr w:rsidR="00B246D4" w:rsidRPr="009339F7" w14:paraId="54992B8F" w14:textId="77777777" w:rsidTr="00A81C87">
        <w:tc>
          <w:tcPr>
            <w:tcW w:w="1250" w:type="pct"/>
            <w:tcBorders>
              <w:top w:val="single" w:sz="4" w:space="0" w:color="auto"/>
              <w:left w:val="single" w:sz="4" w:space="0" w:color="auto"/>
              <w:bottom w:val="single" w:sz="4" w:space="0" w:color="auto"/>
              <w:right w:val="single" w:sz="4" w:space="0" w:color="auto"/>
            </w:tcBorders>
          </w:tcPr>
          <w:p w14:paraId="20BF3BAD" w14:textId="77777777" w:rsidR="00B246D4" w:rsidRPr="009339F7" w:rsidRDefault="00B246D4" w:rsidP="00A81C87">
            <w:pPr>
              <w:pStyle w:val="15"/>
            </w:pPr>
            <w:r w:rsidRPr="009339F7">
              <w:t>desired_value</w:t>
            </w:r>
          </w:p>
        </w:tc>
        <w:tc>
          <w:tcPr>
            <w:tcW w:w="1250" w:type="pct"/>
            <w:tcBorders>
              <w:top w:val="single" w:sz="4" w:space="0" w:color="auto"/>
              <w:left w:val="single" w:sz="4" w:space="0" w:color="auto"/>
              <w:bottom w:val="single" w:sz="4" w:space="0" w:color="auto"/>
              <w:right w:val="single" w:sz="4" w:space="0" w:color="auto"/>
            </w:tcBorders>
          </w:tcPr>
          <w:p w14:paraId="63610D99" w14:textId="77777777" w:rsidR="00B246D4" w:rsidRPr="009339F7" w:rsidRDefault="00B246D4" w:rsidP="00A81C87">
            <w:pPr>
              <w:pStyle w:val="15"/>
            </w:pPr>
            <w:r w:rsidRPr="009339F7">
              <w:t>期望值</w:t>
            </w:r>
          </w:p>
        </w:tc>
        <w:tc>
          <w:tcPr>
            <w:tcW w:w="1250" w:type="pct"/>
            <w:tcBorders>
              <w:top w:val="single" w:sz="4" w:space="0" w:color="auto"/>
              <w:left w:val="single" w:sz="4" w:space="0" w:color="auto"/>
              <w:bottom w:val="single" w:sz="4" w:space="0" w:color="auto"/>
              <w:right w:val="single" w:sz="4" w:space="0" w:color="auto"/>
            </w:tcBorders>
          </w:tcPr>
          <w:p w14:paraId="1D5397CD" w14:textId="77777777" w:rsidR="00B246D4" w:rsidRPr="009339F7" w:rsidRDefault="00B246D4" w:rsidP="00A81C87">
            <w:pPr>
              <w:pStyle w:val="15"/>
            </w:pPr>
            <w:r w:rsidRPr="009B6C0C">
              <w:rPr>
                <w:rFonts w:hint="eastAsia"/>
              </w:rPr>
              <w:t>展示</w:t>
            </w:r>
          </w:p>
        </w:tc>
        <w:tc>
          <w:tcPr>
            <w:tcW w:w="1250" w:type="pct"/>
            <w:tcBorders>
              <w:top w:val="single" w:sz="4" w:space="0" w:color="auto"/>
              <w:left w:val="single" w:sz="4" w:space="0" w:color="auto"/>
              <w:bottom w:val="single" w:sz="4" w:space="0" w:color="auto"/>
              <w:right w:val="single" w:sz="4" w:space="0" w:color="auto"/>
            </w:tcBorders>
          </w:tcPr>
          <w:p w14:paraId="2AF3588F" w14:textId="77777777" w:rsidR="00B246D4" w:rsidRPr="009B6C0C" w:rsidRDefault="00B246D4" w:rsidP="00A81C87">
            <w:pPr>
              <w:pStyle w:val="15"/>
            </w:pPr>
            <w:r>
              <w:rPr>
                <w:rFonts w:hint="eastAsia"/>
              </w:rPr>
              <w:t>用户输入</w:t>
            </w:r>
          </w:p>
        </w:tc>
      </w:tr>
      <w:tr w:rsidR="00B246D4" w:rsidRPr="009339F7" w14:paraId="0385CA47" w14:textId="77777777" w:rsidTr="00A81C87">
        <w:tc>
          <w:tcPr>
            <w:tcW w:w="1250" w:type="pct"/>
            <w:tcBorders>
              <w:top w:val="single" w:sz="4" w:space="0" w:color="auto"/>
              <w:left w:val="single" w:sz="4" w:space="0" w:color="auto"/>
              <w:bottom w:val="single" w:sz="4" w:space="0" w:color="auto"/>
              <w:right w:val="single" w:sz="4" w:space="0" w:color="auto"/>
            </w:tcBorders>
          </w:tcPr>
          <w:p w14:paraId="1328DCFA" w14:textId="77777777" w:rsidR="00B246D4" w:rsidRPr="009339F7" w:rsidRDefault="00B246D4" w:rsidP="00A81C87">
            <w:pPr>
              <w:pStyle w:val="15"/>
            </w:pPr>
            <w:r w:rsidRPr="009339F7">
              <w:t>opp_reason</w:t>
            </w:r>
          </w:p>
        </w:tc>
        <w:tc>
          <w:tcPr>
            <w:tcW w:w="1250" w:type="pct"/>
            <w:tcBorders>
              <w:top w:val="single" w:sz="4" w:space="0" w:color="auto"/>
              <w:left w:val="single" w:sz="4" w:space="0" w:color="auto"/>
              <w:bottom w:val="single" w:sz="4" w:space="0" w:color="auto"/>
              <w:right w:val="single" w:sz="4" w:space="0" w:color="auto"/>
            </w:tcBorders>
          </w:tcPr>
          <w:p w14:paraId="21B21600" w14:textId="77777777" w:rsidR="00B246D4" w:rsidRPr="009339F7" w:rsidRDefault="00B246D4" w:rsidP="00A81C87">
            <w:pPr>
              <w:pStyle w:val="15"/>
            </w:pPr>
            <w:r w:rsidRPr="009339F7">
              <w:rPr>
                <w:rFonts w:hint="eastAsia"/>
              </w:rPr>
              <w:t>异议理由</w:t>
            </w:r>
          </w:p>
        </w:tc>
        <w:tc>
          <w:tcPr>
            <w:tcW w:w="1250" w:type="pct"/>
            <w:tcBorders>
              <w:top w:val="single" w:sz="4" w:space="0" w:color="auto"/>
              <w:left w:val="single" w:sz="4" w:space="0" w:color="auto"/>
              <w:bottom w:val="single" w:sz="4" w:space="0" w:color="auto"/>
              <w:right w:val="single" w:sz="4" w:space="0" w:color="auto"/>
            </w:tcBorders>
          </w:tcPr>
          <w:p w14:paraId="4802B3CC" w14:textId="77777777" w:rsidR="00B246D4" w:rsidRPr="009339F7" w:rsidRDefault="00B246D4" w:rsidP="00A81C87">
            <w:pPr>
              <w:pStyle w:val="15"/>
            </w:pPr>
            <w:r w:rsidRPr="009B6C0C">
              <w:rPr>
                <w:rFonts w:hint="eastAsia"/>
              </w:rPr>
              <w:t>展示</w:t>
            </w:r>
          </w:p>
        </w:tc>
        <w:tc>
          <w:tcPr>
            <w:tcW w:w="1250" w:type="pct"/>
            <w:tcBorders>
              <w:top w:val="single" w:sz="4" w:space="0" w:color="auto"/>
              <w:left w:val="single" w:sz="4" w:space="0" w:color="auto"/>
              <w:bottom w:val="single" w:sz="4" w:space="0" w:color="auto"/>
              <w:right w:val="single" w:sz="4" w:space="0" w:color="auto"/>
            </w:tcBorders>
          </w:tcPr>
          <w:p w14:paraId="2AB882FC" w14:textId="77777777" w:rsidR="00B246D4" w:rsidRPr="009B6C0C" w:rsidRDefault="00B246D4" w:rsidP="00A81C87">
            <w:pPr>
              <w:pStyle w:val="15"/>
            </w:pPr>
            <w:r>
              <w:rPr>
                <w:rFonts w:hint="eastAsia"/>
              </w:rPr>
              <w:t>用户输入</w:t>
            </w:r>
          </w:p>
        </w:tc>
      </w:tr>
      <w:tr w:rsidR="00B246D4" w:rsidRPr="009339F7" w14:paraId="74D35307" w14:textId="77777777" w:rsidTr="00A81C87">
        <w:tc>
          <w:tcPr>
            <w:tcW w:w="1250" w:type="pct"/>
            <w:tcBorders>
              <w:top w:val="single" w:sz="4" w:space="0" w:color="auto"/>
              <w:left w:val="single" w:sz="4" w:space="0" w:color="auto"/>
              <w:bottom w:val="single" w:sz="4" w:space="0" w:color="auto"/>
              <w:right w:val="single" w:sz="4" w:space="0" w:color="auto"/>
            </w:tcBorders>
          </w:tcPr>
          <w:p w14:paraId="3EADB945" w14:textId="77777777" w:rsidR="00B246D4" w:rsidRPr="009339F7" w:rsidRDefault="00B246D4" w:rsidP="00A81C87">
            <w:pPr>
              <w:pStyle w:val="15"/>
            </w:pPr>
            <w:r w:rsidRPr="009339F7">
              <w:rPr>
                <w:rFonts w:hint="eastAsia"/>
              </w:rPr>
              <w:t>a</w:t>
            </w:r>
            <w:r w:rsidRPr="009339F7">
              <w:t>ttachment</w:t>
            </w:r>
          </w:p>
        </w:tc>
        <w:tc>
          <w:tcPr>
            <w:tcW w:w="1250" w:type="pct"/>
            <w:tcBorders>
              <w:top w:val="single" w:sz="4" w:space="0" w:color="auto"/>
              <w:left w:val="single" w:sz="4" w:space="0" w:color="auto"/>
              <w:bottom w:val="single" w:sz="4" w:space="0" w:color="auto"/>
              <w:right w:val="single" w:sz="4" w:space="0" w:color="auto"/>
            </w:tcBorders>
          </w:tcPr>
          <w:p w14:paraId="29A95DBD" w14:textId="77777777" w:rsidR="00B246D4" w:rsidRPr="009339F7" w:rsidRDefault="00B246D4" w:rsidP="00A81C87">
            <w:pPr>
              <w:pStyle w:val="15"/>
            </w:pPr>
            <w:r w:rsidRPr="009339F7">
              <w:rPr>
                <w:rFonts w:hint="eastAsia"/>
              </w:rPr>
              <w:t>异议附件（路径）</w:t>
            </w:r>
          </w:p>
        </w:tc>
        <w:tc>
          <w:tcPr>
            <w:tcW w:w="1250" w:type="pct"/>
            <w:tcBorders>
              <w:top w:val="single" w:sz="4" w:space="0" w:color="auto"/>
              <w:left w:val="single" w:sz="4" w:space="0" w:color="auto"/>
              <w:bottom w:val="single" w:sz="4" w:space="0" w:color="auto"/>
              <w:right w:val="single" w:sz="4" w:space="0" w:color="auto"/>
            </w:tcBorders>
          </w:tcPr>
          <w:p w14:paraId="617DF50C" w14:textId="77777777" w:rsidR="00B246D4" w:rsidRPr="009339F7" w:rsidRDefault="00B246D4" w:rsidP="00A81C87">
            <w:pPr>
              <w:pStyle w:val="15"/>
            </w:pPr>
            <w:r w:rsidRPr="009B6C0C">
              <w:rPr>
                <w:rFonts w:hint="eastAsia"/>
              </w:rPr>
              <w:t>展示</w:t>
            </w:r>
          </w:p>
        </w:tc>
        <w:tc>
          <w:tcPr>
            <w:tcW w:w="1250" w:type="pct"/>
            <w:tcBorders>
              <w:top w:val="single" w:sz="4" w:space="0" w:color="auto"/>
              <w:left w:val="single" w:sz="4" w:space="0" w:color="auto"/>
              <w:bottom w:val="single" w:sz="4" w:space="0" w:color="auto"/>
              <w:right w:val="single" w:sz="4" w:space="0" w:color="auto"/>
            </w:tcBorders>
          </w:tcPr>
          <w:p w14:paraId="382EC1F3" w14:textId="77777777" w:rsidR="00B246D4" w:rsidRPr="009B6C0C" w:rsidRDefault="00B246D4" w:rsidP="00A81C87">
            <w:pPr>
              <w:pStyle w:val="15"/>
            </w:pPr>
            <w:r>
              <w:rPr>
                <w:rFonts w:hint="eastAsia"/>
              </w:rPr>
              <w:t>用户上传</w:t>
            </w:r>
          </w:p>
        </w:tc>
      </w:tr>
      <w:tr w:rsidR="00B246D4" w:rsidRPr="009339F7" w14:paraId="3C4263C6" w14:textId="77777777" w:rsidTr="00A81C87">
        <w:tc>
          <w:tcPr>
            <w:tcW w:w="1250" w:type="pct"/>
            <w:tcBorders>
              <w:top w:val="single" w:sz="4" w:space="0" w:color="auto"/>
              <w:left w:val="single" w:sz="4" w:space="0" w:color="auto"/>
              <w:bottom w:val="single" w:sz="4" w:space="0" w:color="auto"/>
              <w:right w:val="single" w:sz="4" w:space="0" w:color="auto"/>
            </w:tcBorders>
          </w:tcPr>
          <w:p w14:paraId="6A2525E2" w14:textId="77777777" w:rsidR="00B246D4" w:rsidRPr="009339F7" w:rsidRDefault="00B246D4" w:rsidP="00A81C87">
            <w:pPr>
              <w:pStyle w:val="15"/>
            </w:pPr>
            <w:r w:rsidRPr="009339F7">
              <w:t>deal_result</w:t>
            </w:r>
          </w:p>
        </w:tc>
        <w:tc>
          <w:tcPr>
            <w:tcW w:w="1250" w:type="pct"/>
            <w:tcBorders>
              <w:top w:val="single" w:sz="4" w:space="0" w:color="auto"/>
              <w:left w:val="single" w:sz="4" w:space="0" w:color="auto"/>
              <w:bottom w:val="single" w:sz="4" w:space="0" w:color="auto"/>
              <w:right w:val="single" w:sz="4" w:space="0" w:color="auto"/>
            </w:tcBorders>
          </w:tcPr>
          <w:p w14:paraId="2E2B3023" w14:textId="77777777" w:rsidR="00B246D4" w:rsidRPr="009339F7" w:rsidRDefault="00B246D4" w:rsidP="00A81C87">
            <w:pPr>
              <w:pStyle w:val="15"/>
            </w:pPr>
            <w:r w:rsidRPr="009339F7">
              <w:rPr>
                <w:rFonts w:hint="eastAsia"/>
              </w:rPr>
              <w:t>处理结果</w:t>
            </w:r>
          </w:p>
        </w:tc>
        <w:tc>
          <w:tcPr>
            <w:tcW w:w="1250" w:type="pct"/>
            <w:tcBorders>
              <w:top w:val="single" w:sz="4" w:space="0" w:color="auto"/>
              <w:left w:val="single" w:sz="4" w:space="0" w:color="auto"/>
              <w:bottom w:val="single" w:sz="4" w:space="0" w:color="auto"/>
              <w:right w:val="single" w:sz="4" w:space="0" w:color="auto"/>
            </w:tcBorders>
          </w:tcPr>
          <w:p w14:paraId="49E26ACF" w14:textId="77777777" w:rsidR="00B246D4" w:rsidRPr="009339F7" w:rsidRDefault="00B246D4" w:rsidP="00A81C87">
            <w:pPr>
              <w:pStyle w:val="15"/>
            </w:pPr>
          </w:p>
        </w:tc>
        <w:tc>
          <w:tcPr>
            <w:tcW w:w="1250" w:type="pct"/>
            <w:tcBorders>
              <w:top w:val="single" w:sz="4" w:space="0" w:color="auto"/>
              <w:left w:val="single" w:sz="4" w:space="0" w:color="auto"/>
              <w:bottom w:val="single" w:sz="4" w:space="0" w:color="auto"/>
              <w:right w:val="single" w:sz="4" w:space="0" w:color="auto"/>
            </w:tcBorders>
          </w:tcPr>
          <w:p w14:paraId="0E28549A" w14:textId="77777777" w:rsidR="00B246D4" w:rsidRPr="009339F7" w:rsidRDefault="00B246D4" w:rsidP="00A81C87">
            <w:pPr>
              <w:pStyle w:val="15"/>
            </w:pPr>
            <w:r>
              <w:t>为空</w:t>
            </w:r>
          </w:p>
        </w:tc>
      </w:tr>
      <w:tr w:rsidR="00B246D4" w:rsidRPr="009339F7" w14:paraId="6F5CE873" w14:textId="77777777" w:rsidTr="00A81C87">
        <w:tc>
          <w:tcPr>
            <w:tcW w:w="1250" w:type="pct"/>
            <w:tcBorders>
              <w:top w:val="single" w:sz="4" w:space="0" w:color="auto"/>
              <w:left w:val="single" w:sz="4" w:space="0" w:color="auto"/>
              <w:bottom w:val="single" w:sz="4" w:space="0" w:color="auto"/>
              <w:right w:val="single" w:sz="4" w:space="0" w:color="auto"/>
            </w:tcBorders>
          </w:tcPr>
          <w:p w14:paraId="59FA75E0" w14:textId="77777777" w:rsidR="00B246D4" w:rsidRPr="009339F7" w:rsidRDefault="00B246D4" w:rsidP="00A81C87">
            <w:pPr>
              <w:pStyle w:val="15"/>
            </w:pPr>
            <w:r w:rsidRPr="009339F7">
              <w:t>deal_reason</w:t>
            </w:r>
          </w:p>
        </w:tc>
        <w:tc>
          <w:tcPr>
            <w:tcW w:w="1250" w:type="pct"/>
            <w:tcBorders>
              <w:top w:val="single" w:sz="4" w:space="0" w:color="auto"/>
              <w:left w:val="single" w:sz="4" w:space="0" w:color="auto"/>
              <w:bottom w:val="single" w:sz="4" w:space="0" w:color="auto"/>
              <w:right w:val="single" w:sz="4" w:space="0" w:color="auto"/>
            </w:tcBorders>
          </w:tcPr>
          <w:p w14:paraId="7888EF22" w14:textId="77777777" w:rsidR="00B246D4" w:rsidRPr="009339F7" w:rsidRDefault="00B246D4" w:rsidP="00A81C87">
            <w:pPr>
              <w:pStyle w:val="15"/>
            </w:pPr>
            <w:r w:rsidRPr="009339F7">
              <w:rPr>
                <w:rFonts w:hint="eastAsia"/>
              </w:rPr>
              <w:t>处理理由</w:t>
            </w:r>
          </w:p>
        </w:tc>
        <w:tc>
          <w:tcPr>
            <w:tcW w:w="1250" w:type="pct"/>
            <w:tcBorders>
              <w:top w:val="single" w:sz="4" w:space="0" w:color="auto"/>
              <w:left w:val="single" w:sz="4" w:space="0" w:color="auto"/>
              <w:bottom w:val="single" w:sz="4" w:space="0" w:color="auto"/>
              <w:right w:val="single" w:sz="4" w:space="0" w:color="auto"/>
            </w:tcBorders>
          </w:tcPr>
          <w:p w14:paraId="384AE69C" w14:textId="77777777" w:rsidR="00B246D4" w:rsidRPr="009339F7" w:rsidRDefault="00B246D4" w:rsidP="00A81C87">
            <w:pPr>
              <w:pStyle w:val="15"/>
            </w:pPr>
          </w:p>
        </w:tc>
        <w:tc>
          <w:tcPr>
            <w:tcW w:w="1250" w:type="pct"/>
            <w:tcBorders>
              <w:top w:val="single" w:sz="4" w:space="0" w:color="auto"/>
              <w:left w:val="single" w:sz="4" w:space="0" w:color="auto"/>
              <w:bottom w:val="single" w:sz="4" w:space="0" w:color="auto"/>
              <w:right w:val="single" w:sz="4" w:space="0" w:color="auto"/>
            </w:tcBorders>
          </w:tcPr>
          <w:p w14:paraId="2C7DC0DF" w14:textId="77777777" w:rsidR="00B246D4" w:rsidRPr="009339F7" w:rsidRDefault="00B246D4" w:rsidP="00A81C87">
            <w:pPr>
              <w:pStyle w:val="15"/>
            </w:pPr>
            <w:r>
              <w:t>为空</w:t>
            </w:r>
          </w:p>
        </w:tc>
      </w:tr>
    </w:tbl>
    <w:p w14:paraId="5A4E81E1" w14:textId="77777777" w:rsidR="00B246D4" w:rsidRDefault="00B246D4" w:rsidP="00B246D4"/>
    <w:p w14:paraId="0E9086D1" w14:textId="77777777" w:rsidR="00B246D4" w:rsidRPr="009339F7" w:rsidRDefault="00B246D4" w:rsidP="00B246D4">
      <w:pPr>
        <w:pStyle w:val="2"/>
      </w:pPr>
      <w:r>
        <w:t>查询异议处理情况</w:t>
      </w:r>
    </w:p>
    <w:p w14:paraId="5990C622" w14:textId="77777777" w:rsidR="00B246D4" w:rsidRPr="002B2B0E" w:rsidRDefault="00B246D4" w:rsidP="00B246D4">
      <w:pPr>
        <w:pStyle w:val="af8"/>
        <w:numPr>
          <w:ilvl w:val="0"/>
          <w:numId w:val="25"/>
        </w:numPr>
        <w:ind w:firstLineChars="0"/>
      </w:pPr>
      <w:r>
        <w:rPr>
          <w:rFonts w:hint="eastAsia"/>
        </w:rPr>
        <w:t>描述：在复评阶段，金融机构用户查看本机构提出的异议信息及其处理情况。</w:t>
      </w:r>
      <w:r w:rsidRPr="002B2B0E">
        <w:rPr>
          <w:rFonts w:hint="eastAsia"/>
        </w:rPr>
        <w:t>涉及的相关表操作：</w:t>
      </w:r>
      <w:r w:rsidRPr="00393DFA">
        <w:rPr>
          <w:rFonts w:hint="eastAsia"/>
        </w:rPr>
        <w:t>异议表</w:t>
      </w:r>
      <w:r w:rsidRPr="00393DFA">
        <w:rPr>
          <w:rFonts w:hint="eastAsia"/>
        </w:rPr>
        <w:t>(org_opposition)</w:t>
      </w:r>
      <w:r>
        <w:rPr>
          <w:rFonts w:hint="eastAsia"/>
        </w:rPr>
        <w:t>。</w:t>
      </w:r>
    </w:p>
    <w:p w14:paraId="220DE7C3" w14:textId="77777777" w:rsidR="00B246D4" w:rsidRPr="002B2B0E" w:rsidRDefault="00B246D4" w:rsidP="00B246D4">
      <w:pPr>
        <w:pStyle w:val="af8"/>
        <w:numPr>
          <w:ilvl w:val="0"/>
          <w:numId w:val="25"/>
        </w:numPr>
        <w:ind w:firstLineChars="0"/>
      </w:pPr>
      <w:r>
        <w:rPr>
          <w:rFonts w:hint="eastAsia"/>
        </w:rPr>
        <w:t>权限：金融机构自评</w:t>
      </w:r>
      <w:r w:rsidRPr="00623034">
        <w:rPr>
          <w:rFonts w:hint="eastAsia"/>
        </w:rPr>
        <w:t>者角色</w:t>
      </w:r>
    </w:p>
    <w:p w14:paraId="0A80DC6A" w14:textId="56005630" w:rsidR="00B246D4" w:rsidRPr="00B246D4" w:rsidRDefault="00B246D4" w:rsidP="00B246D4">
      <w:pPr>
        <w:pStyle w:val="af8"/>
        <w:numPr>
          <w:ilvl w:val="0"/>
          <w:numId w:val="25"/>
        </w:numPr>
        <w:ind w:firstLineChars="0"/>
        <w:rPr>
          <w:rStyle w:val="af0"/>
          <w:color w:val="auto"/>
          <w:u w:val="none"/>
        </w:rPr>
      </w:pPr>
      <w:r>
        <w:rPr>
          <w:rFonts w:hint="eastAsia"/>
        </w:rPr>
        <w:t>查询界面展示：见</w:t>
      </w:r>
      <w:hyperlink w:anchor="_数据库表操作_3" w:history="1">
        <w:r w:rsidRPr="00B8789B">
          <w:rPr>
            <w:rStyle w:val="af0"/>
            <w:rFonts w:hint="eastAsia"/>
          </w:rPr>
          <w:t>数据库表操作</w:t>
        </w:r>
      </w:hyperlink>
      <w:r>
        <w:rPr>
          <w:rStyle w:val="af0"/>
          <w:rFonts w:hint="eastAsia"/>
        </w:rPr>
        <w:t>。</w:t>
      </w:r>
    </w:p>
    <w:p w14:paraId="65F74095" w14:textId="77777777" w:rsidR="00B246D4" w:rsidRDefault="00B246D4" w:rsidP="00B246D4">
      <w:pPr>
        <w:pStyle w:val="af8"/>
        <w:ind w:left="420" w:firstLineChars="0" w:firstLine="0"/>
      </w:pPr>
    </w:p>
    <w:p w14:paraId="0C94874F" w14:textId="77777777" w:rsidR="00B246D4" w:rsidRDefault="00B246D4" w:rsidP="00B246D4">
      <w:pPr>
        <w:pStyle w:val="3"/>
      </w:pPr>
      <w:bookmarkStart w:id="31" w:name="_数据库表操作_3"/>
      <w:bookmarkEnd w:id="31"/>
      <w:r>
        <w:t>数据库表操作</w:t>
      </w:r>
    </w:p>
    <w:p w14:paraId="3917890A" w14:textId="77777777" w:rsidR="00B246D4" w:rsidRDefault="00B246D4" w:rsidP="00B246D4">
      <w:pPr>
        <w:pStyle w:val="4"/>
      </w:pPr>
      <w:r>
        <w:rPr>
          <w:rFonts w:hint="eastAsia"/>
        </w:rPr>
        <w:t>异议表（</w:t>
      </w:r>
      <w:r w:rsidRPr="001B5029">
        <w:t>ORG_RATE</w:t>
      </w:r>
      <w:r>
        <w:t>_DETAIL</w:t>
      </w:r>
      <w:r>
        <w:rPr>
          <w:rFonts w:hint="eastAsia"/>
        </w:rPr>
        <w:t>）</w:t>
      </w:r>
    </w:p>
    <w:tbl>
      <w:tblPr>
        <w:tblW w:w="3750" w:type="pct"/>
        <w:tblCellMar>
          <w:left w:w="113" w:type="dxa"/>
          <w:right w:w="113" w:type="dxa"/>
        </w:tblCellMar>
        <w:tblLook w:val="0000" w:firstRow="0" w:lastRow="0" w:firstColumn="0" w:lastColumn="0" w:noHBand="0" w:noVBand="0"/>
      </w:tblPr>
      <w:tblGrid>
        <w:gridCol w:w="2435"/>
        <w:gridCol w:w="2434"/>
        <w:gridCol w:w="2433"/>
      </w:tblGrid>
      <w:tr w:rsidR="00B246D4" w:rsidRPr="009339F7" w14:paraId="7BF1E9CE" w14:textId="77777777" w:rsidTr="00A81C87">
        <w:tc>
          <w:tcPr>
            <w:tcW w:w="1667" w:type="pct"/>
            <w:tcBorders>
              <w:top w:val="single" w:sz="4" w:space="0" w:color="auto"/>
              <w:left w:val="single" w:sz="4" w:space="0" w:color="auto"/>
              <w:bottom w:val="single" w:sz="4" w:space="0" w:color="auto"/>
              <w:right w:val="single" w:sz="4" w:space="0" w:color="auto"/>
            </w:tcBorders>
          </w:tcPr>
          <w:p w14:paraId="56F105F8" w14:textId="77777777" w:rsidR="00B246D4" w:rsidRPr="009339F7" w:rsidRDefault="00B246D4" w:rsidP="00B246D4">
            <w:pPr>
              <w:pStyle w:val="15"/>
            </w:pPr>
            <w:r>
              <w:rPr>
                <w:rFonts w:hint="eastAsia"/>
              </w:rPr>
              <w:t>字段名</w:t>
            </w:r>
          </w:p>
        </w:tc>
        <w:tc>
          <w:tcPr>
            <w:tcW w:w="1667" w:type="pct"/>
            <w:tcBorders>
              <w:top w:val="single" w:sz="4" w:space="0" w:color="auto"/>
              <w:left w:val="single" w:sz="4" w:space="0" w:color="auto"/>
              <w:bottom w:val="single" w:sz="4" w:space="0" w:color="auto"/>
              <w:right w:val="single" w:sz="4" w:space="0" w:color="auto"/>
            </w:tcBorders>
          </w:tcPr>
          <w:p w14:paraId="777EE3EA" w14:textId="77777777" w:rsidR="00B246D4" w:rsidRPr="009339F7" w:rsidRDefault="00B246D4" w:rsidP="00B246D4">
            <w:pPr>
              <w:pStyle w:val="15"/>
            </w:pPr>
            <w:r>
              <w:rPr>
                <w:rFonts w:hint="eastAsia"/>
              </w:rPr>
              <w:t>说明</w:t>
            </w:r>
          </w:p>
        </w:tc>
        <w:tc>
          <w:tcPr>
            <w:tcW w:w="1667" w:type="pct"/>
            <w:tcBorders>
              <w:top w:val="single" w:sz="4" w:space="0" w:color="auto"/>
              <w:left w:val="single" w:sz="4" w:space="0" w:color="auto"/>
              <w:bottom w:val="single" w:sz="4" w:space="0" w:color="auto"/>
              <w:right w:val="single" w:sz="4" w:space="0" w:color="auto"/>
            </w:tcBorders>
          </w:tcPr>
          <w:p w14:paraId="59FA8CA1" w14:textId="77777777" w:rsidR="00B246D4" w:rsidRPr="009339F7" w:rsidRDefault="00B246D4" w:rsidP="00B246D4">
            <w:pPr>
              <w:pStyle w:val="15"/>
            </w:pPr>
            <w:r>
              <w:t>异议查看</w:t>
            </w:r>
            <w:r w:rsidRPr="009339F7">
              <w:t>界面</w:t>
            </w:r>
            <w:r>
              <w:t>是否</w:t>
            </w:r>
            <w:r w:rsidRPr="009339F7">
              <w:t>展示</w:t>
            </w:r>
          </w:p>
        </w:tc>
      </w:tr>
      <w:tr w:rsidR="00B246D4" w:rsidRPr="009339F7" w14:paraId="0A67A500" w14:textId="77777777" w:rsidTr="00A81C87">
        <w:tc>
          <w:tcPr>
            <w:tcW w:w="1667" w:type="pct"/>
            <w:tcBorders>
              <w:top w:val="single" w:sz="4" w:space="0" w:color="auto"/>
              <w:left w:val="single" w:sz="4" w:space="0" w:color="auto"/>
              <w:bottom w:val="single" w:sz="4" w:space="0" w:color="auto"/>
              <w:right w:val="single" w:sz="4" w:space="0" w:color="auto"/>
            </w:tcBorders>
          </w:tcPr>
          <w:p w14:paraId="0AA38491" w14:textId="77777777" w:rsidR="00B246D4" w:rsidRPr="009339F7" w:rsidRDefault="00B246D4" w:rsidP="00B246D4">
            <w:pPr>
              <w:pStyle w:val="15"/>
            </w:pPr>
            <w:r w:rsidRPr="009339F7">
              <w:t>id</w:t>
            </w:r>
          </w:p>
        </w:tc>
        <w:tc>
          <w:tcPr>
            <w:tcW w:w="1667" w:type="pct"/>
            <w:tcBorders>
              <w:top w:val="single" w:sz="4" w:space="0" w:color="auto"/>
              <w:left w:val="single" w:sz="4" w:space="0" w:color="auto"/>
              <w:bottom w:val="single" w:sz="4" w:space="0" w:color="auto"/>
              <w:right w:val="single" w:sz="4" w:space="0" w:color="auto"/>
            </w:tcBorders>
          </w:tcPr>
          <w:p w14:paraId="3E21648D" w14:textId="77777777" w:rsidR="00B246D4" w:rsidRPr="009339F7" w:rsidRDefault="00B246D4" w:rsidP="00B246D4">
            <w:pPr>
              <w:pStyle w:val="15"/>
            </w:pPr>
            <w:r w:rsidRPr="009339F7">
              <w:t>I</w:t>
            </w:r>
            <w:r w:rsidRPr="009339F7">
              <w:rPr>
                <w:rFonts w:hint="eastAsia"/>
              </w:rPr>
              <w:t>d</w:t>
            </w:r>
          </w:p>
        </w:tc>
        <w:tc>
          <w:tcPr>
            <w:tcW w:w="1667" w:type="pct"/>
            <w:tcBorders>
              <w:top w:val="single" w:sz="4" w:space="0" w:color="auto"/>
              <w:left w:val="single" w:sz="4" w:space="0" w:color="auto"/>
              <w:bottom w:val="single" w:sz="4" w:space="0" w:color="auto"/>
              <w:right w:val="single" w:sz="4" w:space="0" w:color="auto"/>
            </w:tcBorders>
          </w:tcPr>
          <w:p w14:paraId="221B3FB4" w14:textId="77777777" w:rsidR="00B246D4" w:rsidRPr="009339F7" w:rsidRDefault="00B246D4" w:rsidP="00B246D4">
            <w:pPr>
              <w:pStyle w:val="15"/>
            </w:pPr>
            <w:r>
              <w:t>是</w:t>
            </w:r>
          </w:p>
        </w:tc>
      </w:tr>
      <w:tr w:rsidR="00B246D4" w:rsidRPr="009339F7" w14:paraId="51B052FF" w14:textId="77777777" w:rsidTr="00A81C87">
        <w:tc>
          <w:tcPr>
            <w:tcW w:w="1667" w:type="pct"/>
            <w:tcBorders>
              <w:top w:val="single" w:sz="4" w:space="0" w:color="auto"/>
              <w:left w:val="single" w:sz="4" w:space="0" w:color="auto"/>
              <w:bottom w:val="single" w:sz="4" w:space="0" w:color="auto"/>
              <w:right w:val="single" w:sz="4" w:space="0" w:color="auto"/>
            </w:tcBorders>
          </w:tcPr>
          <w:p w14:paraId="4531A4DA" w14:textId="77777777" w:rsidR="00B246D4" w:rsidRPr="009339F7" w:rsidRDefault="00B246D4" w:rsidP="00B246D4">
            <w:pPr>
              <w:pStyle w:val="15"/>
            </w:pPr>
            <w:r w:rsidRPr="009339F7">
              <w:t>year</w:t>
            </w:r>
          </w:p>
        </w:tc>
        <w:tc>
          <w:tcPr>
            <w:tcW w:w="1667" w:type="pct"/>
            <w:tcBorders>
              <w:top w:val="single" w:sz="4" w:space="0" w:color="auto"/>
              <w:left w:val="single" w:sz="4" w:space="0" w:color="auto"/>
              <w:bottom w:val="single" w:sz="4" w:space="0" w:color="auto"/>
              <w:right w:val="single" w:sz="4" w:space="0" w:color="auto"/>
            </w:tcBorders>
          </w:tcPr>
          <w:p w14:paraId="1C8E0D59" w14:textId="77777777" w:rsidR="00B246D4" w:rsidRPr="009339F7" w:rsidRDefault="00B246D4" w:rsidP="00B246D4">
            <w:pPr>
              <w:pStyle w:val="15"/>
            </w:pPr>
            <w:r w:rsidRPr="009339F7">
              <w:rPr>
                <w:rFonts w:hint="eastAsia"/>
              </w:rPr>
              <w:t>年度</w:t>
            </w:r>
          </w:p>
        </w:tc>
        <w:tc>
          <w:tcPr>
            <w:tcW w:w="1667" w:type="pct"/>
            <w:tcBorders>
              <w:top w:val="single" w:sz="4" w:space="0" w:color="auto"/>
              <w:left w:val="single" w:sz="4" w:space="0" w:color="auto"/>
              <w:bottom w:val="single" w:sz="4" w:space="0" w:color="auto"/>
              <w:right w:val="single" w:sz="4" w:space="0" w:color="auto"/>
            </w:tcBorders>
          </w:tcPr>
          <w:p w14:paraId="10A2D41F" w14:textId="77777777" w:rsidR="00B246D4" w:rsidRPr="009339F7" w:rsidRDefault="00B246D4" w:rsidP="00B246D4">
            <w:pPr>
              <w:pStyle w:val="15"/>
            </w:pPr>
            <w:r>
              <w:t>是</w:t>
            </w:r>
          </w:p>
        </w:tc>
      </w:tr>
      <w:tr w:rsidR="00B246D4" w:rsidRPr="009339F7" w14:paraId="171591E7" w14:textId="77777777" w:rsidTr="00A81C87">
        <w:tc>
          <w:tcPr>
            <w:tcW w:w="1667" w:type="pct"/>
            <w:tcBorders>
              <w:top w:val="single" w:sz="4" w:space="0" w:color="auto"/>
              <w:left w:val="single" w:sz="4" w:space="0" w:color="auto"/>
              <w:bottom w:val="single" w:sz="4" w:space="0" w:color="auto"/>
              <w:right w:val="single" w:sz="4" w:space="0" w:color="auto"/>
            </w:tcBorders>
          </w:tcPr>
          <w:p w14:paraId="746CE124" w14:textId="77777777" w:rsidR="00B246D4" w:rsidRPr="009339F7" w:rsidRDefault="00B246D4" w:rsidP="00B246D4">
            <w:pPr>
              <w:pStyle w:val="15"/>
            </w:pPr>
            <w:r w:rsidRPr="009339F7">
              <w:t>org_id</w:t>
            </w:r>
          </w:p>
        </w:tc>
        <w:tc>
          <w:tcPr>
            <w:tcW w:w="1667" w:type="pct"/>
            <w:tcBorders>
              <w:top w:val="single" w:sz="4" w:space="0" w:color="auto"/>
              <w:left w:val="single" w:sz="4" w:space="0" w:color="auto"/>
              <w:bottom w:val="single" w:sz="4" w:space="0" w:color="auto"/>
              <w:right w:val="single" w:sz="4" w:space="0" w:color="auto"/>
            </w:tcBorders>
          </w:tcPr>
          <w:p w14:paraId="1006207C" w14:textId="77777777" w:rsidR="00B246D4" w:rsidRPr="009339F7" w:rsidRDefault="00B246D4" w:rsidP="00B246D4">
            <w:pPr>
              <w:pStyle w:val="15"/>
            </w:pPr>
            <w:r w:rsidRPr="009339F7">
              <w:rPr>
                <w:rFonts w:hint="eastAsia"/>
              </w:rPr>
              <w:t>机构</w:t>
            </w:r>
            <w:r w:rsidRPr="009339F7">
              <w:t>ID</w:t>
            </w:r>
          </w:p>
        </w:tc>
        <w:tc>
          <w:tcPr>
            <w:tcW w:w="1667" w:type="pct"/>
            <w:tcBorders>
              <w:top w:val="single" w:sz="4" w:space="0" w:color="auto"/>
              <w:left w:val="single" w:sz="4" w:space="0" w:color="auto"/>
              <w:bottom w:val="single" w:sz="4" w:space="0" w:color="auto"/>
              <w:right w:val="single" w:sz="4" w:space="0" w:color="auto"/>
            </w:tcBorders>
          </w:tcPr>
          <w:p w14:paraId="5618F901" w14:textId="77777777" w:rsidR="00B246D4" w:rsidRPr="009339F7" w:rsidRDefault="00B246D4" w:rsidP="00B246D4">
            <w:pPr>
              <w:pStyle w:val="15"/>
            </w:pPr>
          </w:p>
        </w:tc>
      </w:tr>
      <w:tr w:rsidR="00B246D4" w:rsidRPr="009339F7" w14:paraId="2623207A" w14:textId="77777777" w:rsidTr="00A81C87">
        <w:tc>
          <w:tcPr>
            <w:tcW w:w="1667" w:type="pct"/>
            <w:tcBorders>
              <w:top w:val="single" w:sz="4" w:space="0" w:color="auto"/>
              <w:left w:val="single" w:sz="4" w:space="0" w:color="auto"/>
              <w:bottom w:val="single" w:sz="4" w:space="0" w:color="auto"/>
              <w:right w:val="single" w:sz="4" w:space="0" w:color="auto"/>
            </w:tcBorders>
          </w:tcPr>
          <w:p w14:paraId="318B0C08" w14:textId="77777777" w:rsidR="00B246D4" w:rsidRPr="009339F7" w:rsidRDefault="00B246D4" w:rsidP="00B246D4">
            <w:pPr>
              <w:pStyle w:val="15"/>
            </w:pPr>
            <w:r w:rsidRPr="009339F7">
              <w:t>opp_type</w:t>
            </w:r>
          </w:p>
        </w:tc>
        <w:tc>
          <w:tcPr>
            <w:tcW w:w="1667" w:type="pct"/>
            <w:tcBorders>
              <w:top w:val="single" w:sz="4" w:space="0" w:color="auto"/>
              <w:left w:val="single" w:sz="4" w:space="0" w:color="auto"/>
              <w:bottom w:val="single" w:sz="4" w:space="0" w:color="auto"/>
              <w:right w:val="single" w:sz="4" w:space="0" w:color="auto"/>
            </w:tcBorders>
          </w:tcPr>
          <w:p w14:paraId="3E5962D4" w14:textId="77777777" w:rsidR="00B246D4" w:rsidRPr="009339F7" w:rsidRDefault="00B246D4" w:rsidP="00B246D4">
            <w:pPr>
              <w:pStyle w:val="15"/>
            </w:pPr>
            <w:r w:rsidRPr="009339F7">
              <w:rPr>
                <w:rFonts w:hint="eastAsia"/>
              </w:rPr>
              <w:t>异议类型</w:t>
            </w:r>
          </w:p>
        </w:tc>
        <w:tc>
          <w:tcPr>
            <w:tcW w:w="1667" w:type="pct"/>
            <w:tcBorders>
              <w:top w:val="single" w:sz="4" w:space="0" w:color="auto"/>
              <w:left w:val="single" w:sz="4" w:space="0" w:color="auto"/>
              <w:bottom w:val="single" w:sz="4" w:space="0" w:color="auto"/>
              <w:right w:val="single" w:sz="4" w:space="0" w:color="auto"/>
            </w:tcBorders>
          </w:tcPr>
          <w:p w14:paraId="06312347" w14:textId="77777777" w:rsidR="00B246D4" w:rsidRPr="009339F7" w:rsidRDefault="00B246D4" w:rsidP="00B246D4">
            <w:pPr>
              <w:pStyle w:val="15"/>
            </w:pPr>
          </w:p>
        </w:tc>
      </w:tr>
      <w:tr w:rsidR="00B246D4" w:rsidRPr="009339F7" w14:paraId="0B7D26B3" w14:textId="77777777" w:rsidTr="00A81C87">
        <w:tc>
          <w:tcPr>
            <w:tcW w:w="1667" w:type="pct"/>
            <w:tcBorders>
              <w:top w:val="single" w:sz="4" w:space="0" w:color="auto"/>
              <w:left w:val="single" w:sz="4" w:space="0" w:color="auto"/>
              <w:bottom w:val="single" w:sz="4" w:space="0" w:color="auto"/>
              <w:right w:val="single" w:sz="4" w:space="0" w:color="auto"/>
            </w:tcBorders>
          </w:tcPr>
          <w:p w14:paraId="2CA1BF50" w14:textId="77777777" w:rsidR="00B246D4" w:rsidRPr="009339F7" w:rsidRDefault="00B246D4" w:rsidP="00B246D4">
            <w:pPr>
              <w:pStyle w:val="15"/>
            </w:pPr>
            <w:r w:rsidRPr="009339F7">
              <w:lastRenderedPageBreak/>
              <w:t>status</w:t>
            </w:r>
          </w:p>
        </w:tc>
        <w:tc>
          <w:tcPr>
            <w:tcW w:w="1667" w:type="pct"/>
            <w:tcBorders>
              <w:top w:val="single" w:sz="4" w:space="0" w:color="auto"/>
              <w:left w:val="single" w:sz="4" w:space="0" w:color="auto"/>
              <w:bottom w:val="single" w:sz="4" w:space="0" w:color="auto"/>
              <w:right w:val="single" w:sz="4" w:space="0" w:color="auto"/>
            </w:tcBorders>
          </w:tcPr>
          <w:p w14:paraId="5435357B" w14:textId="77777777" w:rsidR="00B246D4" w:rsidRPr="009339F7" w:rsidRDefault="00B246D4" w:rsidP="00B246D4">
            <w:pPr>
              <w:pStyle w:val="15"/>
            </w:pPr>
            <w:r w:rsidRPr="009339F7">
              <w:rPr>
                <w:rFonts w:hint="eastAsia"/>
              </w:rPr>
              <w:t>状态</w:t>
            </w:r>
          </w:p>
        </w:tc>
        <w:tc>
          <w:tcPr>
            <w:tcW w:w="1667" w:type="pct"/>
            <w:tcBorders>
              <w:top w:val="single" w:sz="4" w:space="0" w:color="auto"/>
              <w:left w:val="single" w:sz="4" w:space="0" w:color="auto"/>
              <w:bottom w:val="single" w:sz="4" w:space="0" w:color="auto"/>
              <w:right w:val="single" w:sz="4" w:space="0" w:color="auto"/>
            </w:tcBorders>
          </w:tcPr>
          <w:p w14:paraId="18518C39" w14:textId="77777777" w:rsidR="00B246D4" w:rsidRPr="009339F7" w:rsidRDefault="00B246D4" w:rsidP="00B246D4">
            <w:pPr>
              <w:pStyle w:val="15"/>
            </w:pPr>
          </w:p>
        </w:tc>
      </w:tr>
      <w:tr w:rsidR="00B246D4" w:rsidRPr="009339F7" w14:paraId="6F4C16B0" w14:textId="77777777" w:rsidTr="00A81C87">
        <w:tc>
          <w:tcPr>
            <w:tcW w:w="1667" w:type="pct"/>
            <w:tcBorders>
              <w:top w:val="single" w:sz="4" w:space="0" w:color="auto"/>
              <w:left w:val="single" w:sz="4" w:space="0" w:color="auto"/>
              <w:bottom w:val="single" w:sz="4" w:space="0" w:color="auto"/>
              <w:right w:val="single" w:sz="4" w:space="0" w:color="auto"/>
            </w:tcBorders>
          </w:tcPr>
          <w:p w14:paraId="5B425926" w14:textId="77777777" w:rsidR="00B246D4" w:rsidRPr="009339F7" w:rsidRDefault="00B246D4" w:rsidP="00B246D4">
            <w:pPr>
              <w:pStyle w:val="15"/>
            </w:pPr>
            <w:r w:rsidRPr="009339F7">
              <w:t>org_rate_id</w:t>
            </w:r>
          </w:p>
        </w:tc>
        <w:tc>
          <w:tcPr>
            <w:tcW w:w="1667" w:type="pct"/>
            <w:tcBorders>
              <w:top w:val="single" w:sz="4" w:space="0" w:color="auto"/>
              <w:left w:val="single" w:sz="4" w:space="0" w:color="auto"/>
              <w:bottom w:val="single" w:sz="4" w:space="0" w:color="auto"/>
              <w:right w:val="single" w:sz="4" w:space="0" w:color="auto"/>
            </w:tcBorders>
          </w:tcPr>
          <w:p w14:paraId="1B62E285" w14:textId="77777777" w:rsidR="00B246D4" w:rsidRPr="009339F7" w:rsidRDefault="00B246D4" w:rsidP="00B246D4">
            <w:pPr>
              <w:pStyle w:val="15"/>
            </w:pPr>
            <w:r w:rsidRPr="009339F7">
              <w:rPr>
                <w:rFonts w:hint="eastAsia"/>
              </w:rPr>
              <w:t>评级总表</w:t>
            </w:r>
            <w:r w:rsidRPr="009339F7">
              <w:rPr>
                <w:rFonts w:hint="eastAsia"/>
              </w:rPr>
              <w:t>ID</w:t>
            </w:r>
          </w:p>
        </w:tc>
        <w:tc>
          <w:tcPr>
            <w:tcW w:w="1667" w:type="pct"/>
            <w:tcBorders>
              <w:top w:val="single" w:sz="4" w:space="0" w:color="auto"/>
              <w:left w:val="single" w:sz="4" w:space="0" w:color="auto"/>
              <w:bottom w:val="single" w:sz="4" w:space="0" w:color="auto"/>
              <w:right w:val="single" w:sz="4" w:space="0" w:color="auto"/>
            </w:tcBorders>
          </w:tcPr>
          <w:p w14:paraId="3B98C861" w14:textId="77777777" w:rsidR="00B246D4" w:rsidRPr="009339F7" w:rsidRDefault="00B246D4" w:rsidP="00B246D4">
            <w:pPr>
              <w:pStyle w:val="15"/>
            </w:pPr>
          </w:p>
        </w:tc>
      </w:tr>
      <w:tr w:rsidR="00B246D4" w:rsidRPr="009339F7" w14:paraId="5407361C" w14:textId="77777777" w:rsidTr="00A81C87">
        <w:tc>
          <w:tcPr>
            <w:tcW w:w="1667" w:type="pct"/>
            <w:tcBorders>
              <w:top w:val="single" w:sz="4" w:space="0" w:color="auto"/>
              <w:left w:val="single" w:sz="4" w:space="0" w:color="auto"/>
              <w:bottom w:val="single" w:sz="4" w:space="0" w:color="auto"/>
              <w:right w:val="single" w:sz="4" w:space="0" w:color="auto"/>
            </w:tcBorders>
          </w:tcPr>
          <w:p w14:paraId="550F5BE4" w14:textId="77777777" w:rsidR="00B246D4" w:rsidRPr="009339F7" w:rsidRDefault="00B246D4" w:rsidP="00B246D4">
            <w:pPr>
              <w:pStyle w:val="15"/>
            </w:pPr>
            <w:r w:rsidRPr="009339F7">
              <w:t>rate_id</w:t>
            </w:r>
          </w:p>
        </w:tc>
        <w:tc>
          <w:tcPr>
            <w:tcW w:w="1667" w:type="pct"/>
            <w:tcBorders>
              <w:top w:val="single" w:sz="4" w:space="0" w:color="auto"/>
              <w:left w:val="single" w:sz="4" w:space="0" w:color="auto"/>
              <w:bottom w:val="single" w:sz="4" w:space="0" w:color="auto"/>
              <w:right w:val="single" w:sz="4" w:space="0" w:color="auto"/>
            </w:tcBorders>
          </w:tcPr>
          <w:p w14:paraId="494520B4" w14:textId="77777777" w:rsidR="00B246D4" w:rsidRPr="009339F7" w:rsidRDefault="00B246D4" w:rsidP="00B246D4">
            <w:pPr>
              <w:pStyle w:val="15"/>
            </w:pPr>
            <w:r w:rsidRPr="009339F7">
              <w:t>指标</w:t>
            </w:r>
            <w:r w:rsidRPr="009339F7">
              <w:t>id</w:t>
            </w:r>
          </w:p>
        </w:tc>
        <w:tc>
          <w:tcPr>
            <w:tcW w:w="1667" w:type="pct"/>
            <w:tcBorders>
              <w:top w:val="single" w:sz="4" w:space="0" w:color="auto"/>
              <w:left w:val="single" w:sz="4" w:space="0" w:color="auto"/>
              <w:bottom w:val="single" w:sz="4" w:space="0" w:color="auto"/>
              <w:right w:val="single" w:sz="4" w:space="0" w:color="auto"/>
            </w:tcBorders>
          </w:tcPr>
          <w:p w14:paraId="7C048249" w14:textId="77777777" w:rsidR="00B246D4" w:rsidRPr="009339F7" w:rsidRDefault="00B246D4" w:rsidP="00B246D4">
            <w:pPr>
              <w:pStyle w:val="15"/>
            </w:pPr>
          </w:p>
        </w:tc>
      </w:tr>
      <w:tr w:rsidR="00B246D4" w:rsidRPr="009339F7" w14:paraId="1ACACF07" w14:textId="77777777" w:rsidTr="00A81C87">
        <w:tc>
          <w:tcPr>
            <w:tcW w:w="1667" w:type="pct"/>
            <w:tcBorders>
              <w:top w:val="single" w:sz="4" w:space="0" w:color="auto"/>
              <w:left w:val="single" w:sz="4" w:space="0" w:color="auto"/>
              <w:bottom w:val="single" w:sz="4" w:space="0" w:color="auto"/>
              <w:right w:val="single" w:sz="4" w:space="0" w:color="auto"/>
            </w:tcBorders>
          </w:tcPr>
          <w:p w14:paraId="33B3B94C" w14:textId="77777777" w:rsidR="00B246D4" w:rsidRPr="009339F7" w:rsidRDefault="00B246D4" w:rsidP="00B246D4">
            <w:pPr>
              <w:pStyle w:val="15"/>
            </w:pPr>
            <w:r w:rsidRPr="009339F7">
              <w:t>desired_value</w:t>
            </w:r>
          </w:p>
        </w:tc>
        <w:tc>
          <w:tcPr>
            <w:tcW w:w="1667" w:type="pct"/>
            <w:tcBorders>
              <w:top w:val="single" w:sz="4" w:space="0" w:color="auto"/>
              <w:left w:val="single" w:sz="4" w:space="0" w:color="auto"/>
              <w:bottom w:val="single" w:sz="4" w:space="0" w:color="auto"/>
              <w:right w:val="single" w:sz="4" w:space="0" w:color="auto"/>
            </w:tcBorders>
          </w:tcPr>
          <w:p w14:paraId="10D86C62" w14:textId="77777777" w:rsidR="00B246D4" w:rsidRPr="009339F7" w:rsidRDefault="00B246D4" w:rsidP="00B246D4">
            <w:pPr>
              <w:pStyle w:val="15"/>
            </w:pPr>
            <w:r w:rsidRPr="009339F7">
              <w:t>期望值</w:t>
            </w:r>
          </w:p>
        </w:tc>
        <w:tc>
          <w:tcPr>
            <w:tcW w:w="1667" w:type="pct"/>
            <w:tcBorders>
              <w:top w:val="single" w:sz="4" w:space="0" w:color="auto"/>
              <w:left w:val="single" w:sz="4" w:space="0" w:color="auto"/>
              <w:bottom w:val="single" w:sz="4" w:space="0" w:color="auto"/>
              <w:right w:val="single" w:sz="4" w:space="0" w:color="auto"/>
            </w:tcBorders>
          </w:tcPr>
          <w:p w14:paraId="59C2A1EC" w14:textId="77777777" w:rsidR="00B246D4" w:rsidRPr="009339F7" w:rsidRDefault="00B246D4" w:rsidP="00B246D4">
            <w:pPr>
              <w:pStyle w:val="15"/>
            </w:pPr>
            <w:r w:rsidRPr="009B6C0C">
              <w:rPr>
                <w:rFonts w:hint="eastAsia"/>
              </w:rPr>
              <w:t>展示</w:t>
            </w:r>
          </w:p>
        </w:tc>
      </w:tr>
      <w:tr w:rsidR="00B246D4" w:rsidRPr="009339F7" w14:paraId="562798B5" w14:textId="77777777" w:rsidTr="00A81C87">
        <w:tc>
          <w:tcPr>
            <w:tcW w:w="1667" w:type="pct"/>
            <w:tcBorders>
              <w:top w:val="single" w:sz="4" w:space="0" w:color="auto"/>
              <w:left w:val="single" w:sz="4" w:space="0" w:color="auto"/>
              <w:bottom w:val="single" w:sz="4" w:space="0" w:color="auto"/>
              <w:right w:val="single" w:sz="4" w:space="0" w:color="auto"/>
            </w:tcBorders>
          </w:tcPr>
          <w:p w14:paraId="7174EF6B" w14:textId="77777777" w:rsidR="00B246D4" w:rsidRPr="009339F7" w:rsidRDefault="00B246D4" w:rsidP="00B246D4">
            <w:pPr>
              <w:pStyle w:val="15"/>
            </w:pPr>
            <w:r w:rsidRPr="009339F7">
              <w:t>opp_reason</w:t>
            </w:r>
          </w:p>
        </w:tc>
        <w:tc>
          <w:tcPr>
            <w:tcW w:w="1667" w:type="pct"/>
            <w:tcBorders>
              <w:top w:val="single" w:sz="4" w:space="0" w:color="auto"/>
              <w:left w:val="single" w:sz="4" w:space="0" w:color="auto"/>
              <w:bottom w:val="single" w:sz="4" w:space="0" w:color="auto"/>
              <w:right w:val="single" w:sz="4" w:space="0" w:color="auto"/>
            </w:tcBorders>
          </w:tcPr>
          <w:p w14:paraId="2E11DEB3" w14:textId="77777777" w:rsidR="00B246D4" w:rsidRPr="009339F7" w:rsidRDefault="00B246D4" w:rsidP="00B246D4">
            <w:pPr>
              <w:pStyle w:val="15"/>
            </w:pPr>
            <w:r w:rsidRPr="009339F7">
              <w:rPr>
                <w:rFonts w:hint="eastAsia"/>
              </w:rPr>
              <w:t>异议理由</w:t>
            </w:r>
          </w:p>
        </w:tc>
        <w:tc>
          <w:tcPr>
            <w:tcW w:w="1667" w:type="pct"/>
            <w:tcBorders>
              <w:top w:val="single" w:sz="4" w:space="0" w:color="auto"/>
              <w:left w:val="single" w:sz="4" w:space="0" w:color="auto"/>
              <w:bottom w:val="single" w:sz="4" w:space="0" w:color="auto"/>
              <w:right w:val="single" w:sz="4" w:space="0" w:color="auto"/>
            </w:tcBorders>
          </w:tcPr>
          <w:p w14:paraId="7E993232" w14:textId="77777777" w:rsidR="00B246D4" w:rsidRPr="009339F7" w:rsidRDefault="00B246D4" w:rsidP="00B246D4">
            <w:pPr>
              <w:pStyle w:val="15"/>
            </w:pPr>
            <w:r w:rsidRPr="009B6C0C">
              <w:rPr>
                <w:rFonts w:hint="eastAsia"/>
              </w:rPr>
              <w:t>展示</w:t>
            </w:r>
          </w:p>
        </w:tc>
      </w:tr>
      <w:tr w:rsidR="00B246D4" w:rsidRPr="009339F7" w14:paraId="137B61BA" w14:textId="77777777" w:rsidTr="00A81C87">
        <w:tc>
          <w:tcPr>
            <w:tcW w:w="1667" w:type="pct"/>
            <w:tcBorders>
              <w:top w:val="single" w:sz="4" w:space="0" w:color="auto"/>
              <w:left w:val="single" w:sz="4" w:space="0" w:color="auto"/>
              <w:bottom w:val="single" w:sz="4" w:space="0" w:color="auto"/>
              <w:right w:val="single" w:sz="4" w:space="0" w:color="auto"/>
            </w:tcBorders>
          </w:tcPr>
          <w:p w14:paraId="481A2B00" w14:textId="77777777" w:rsidR="00B246D4" w:rsidRPr="009339F7" w:rsidRDefault="00B246D4" w:rsidP="00B246D4">
            <w:pPr>
              <w:pStyle w:val="15"/>
            </w:pPr>
            <w:r w:rsidRPr="009339F7">
              <w:rPr>
                <w:rFonts w:hint="eastAsia"/>
              </w:rPr>
              <w:t>a</w:t>
            </w:r>
            <w:r w:rsidRPr="009339F7">
              <w:t>ttachment</w:t>
            </w:r>
          </w:p>
        </w:tc>
        <w:tc>
          <w:tcPr>
            <w:tcW w:w="1667" w:type="pct"/>
            <w:tcBorders>
              <w:top w:val="single" w:sz="4" w:space="0" w:color="auto"/>
              <w:left w:val="single" w:sz="4" w:space="0" w:color="auto"/>
              <w:bottom w:val="single" w:sz="4" w:space="0" w:color="auto"/>
              <w:right w:val="single" w:sz="4" w:space="0" w:color="auto"/>
            </w:tcBorders>
          </w:tcPr>
          <w:p w14:paraId="2EF07146" w14:textId="77777777" w:rsidR="00B246D4" w:rsidRPr="009339F7" w:rsidRDefault="00B246D4" w:rsidP="00B246D4">
            <w:pPr>
              <w:pStyle w:val="15"/>
            </w:pPr>
            <w:r w:rsidRPr="009339F7">
              <w:rPr>
                <w:rFonts w:hint="eastAsia"/>
              </w:rPr>
              <w:t>异议附件（路径）</w:t>
            </w:r>
          </w:p>
        </w:tc>
        <w:tc>
          <w:tcPr>
            <w:tcW w:w="1667" w:type="pct"/>
            <w:tcBorders>
              <w:top w:val="single" w:sz="4" w:space="0" w:color="auto"/>
              <w:left w:val="single" w:sz="4" w:space="0" w:color="auto"/>
              <w:bottom w:val="single" w:sz="4" w:space="0" w:color="auto"/>
              <w:right w:val="single" w:sz="4" w:space="0" w:color="auto"/>
            </w:tcBorders>
          </w:tcPr>
          <w:p w14:paraId="59364ED7" w14:textId="77777777" w:rsidR="00B246D4" w:rsidRPr="009339F7" w:rsidRDefault="00B246D4" w:rsidP="00B246D4">
            <w:pPr>
              <w:pStyle w:val="15"/>
            </w:pPr>
            <w:r w:rsidRPr="009B6C0C">
              <w:rPr>
                <w:rFonts w:hint="eastAsia"/>
              </w:rPr>
              <w:t>展示</w:t>
            </w:r>
          </w:p>
        </w:tc>
      </w:tr>
      <w:tr w:rsidR="00B246D4" w:rsidRPr="009339F7" w14:paraId="30067562" w14:textId="77777777" w:rsidTr="00A81C87">
        <w:tc>
          <w:tcPr>
            <w:tcW w:w="1667" w:type="pct"/>
            <w:tcBorders>
              <w:top w:val="single" w:sz="4" w:space="0" w:color="auto"/>
              <w:left w:val="single" w:sz="4" w:space="0" w:color="auto"/>
              <w:bottom w:val="single" w:sz="4" w:space="0" w:color="auto"/>
              <w:right w:val="single" w:sz="4" w:space="0" w:color="auto"/>
            </w:tcBorders>
          </w:tcPr>
          <w:p w14:paraId="7F60EB51" w14:textId="77777777" w:rsidR="00B246D4" w:rsidRPr="009339F7" w:rsidRDefault="00B246D4" w:rsidP="00B246D4">
            <w:pPr>
              <w:pStyle w:val="15"/>
            </w:pPr>
            <w:r w:rsidRPr="009339F7">
              <w:t>deal_result</w:t>
            </w:r>
          </w:p>
        </w:tc>
        <w:tc>
          <w:tcPr>
            <w:tcW w:w="1667" w:type="pct"/>
            <w:tcBorders>
              <w:top w:val="single" w:sz="4" w:space="0" w:color="auto"/>
              <w:left w:val="single" w:sz="4" w:space="0" w:color="auto"/>
              <w:bottom w:val="single" w:sz="4" w:space="0" w:color="auto"/>
              <w:right w:val="single" w:sz="4" w:space="0" w:color="auto"/>
            </w:tcBorders>
          </w:tcPr>
          <w:p w14:paraId="44307EF5" w14:textId="77777777" w:rsidR="00B246D4" w:rsidRPr="009339F7" w:rsidRDefault="00B246D4" w:rsidP="00B246D4">
            <w:pPr>
              <w:pStyle w:val="15"/>
            </w:pPr>
            <w:r w:rsidRPr="009339F7">
              <w:rPr>
                <w:rFonts w:hint="eastAsia"/>
              </w:rPr>
              <w:t>处理结果</w:t>
            </w:r>
          </w:p>
        </w:tc>
        <w:tc>
          <w:tcPr>
            <w:tcW w:w="1667" w:type="pct"/>
            <w:tcBorders>
              <w:top w:val="single" w:sz="4" w:space="0" w:color="auto"/>
              <w:left w:val="single" w:sz="4" w:space="0" w:color="auto"/>
              <w:bottom w:val="single" w:sz="4" w:space="0" w:color="auto"/>
              <w:right w:val="single" w:sz="4" w:space="0" w:color="auto"/>
            </w:tcBorders>
          </w:tcPr>
          <w:p w14:paraId="138352A6" w14:textId="77777777" w:rsidR="00B246D4" w:rsidRPr="009339F7" w:rsidRDefault="00B246D4" w:rsidP="00B246D4">
            <w:pPr>
              <w:pStyle w:val="15"/>
            </w:pPr>
          </w:p>
        </w:tc>
      </w:tr>
      <w:tr w:rsidR="00B246D4" w:rsidRPr="009339F7" w14:paraId="6A2B6F37" w14:textId="77777777" w:rsidTr="00A81C87">
        <w:tc>
          <w:tcPr>
            <w:tcW w:w="1667" w:type="pct"/>
            <w:tcBorders>
              <w:top w:val="single" w:sz="4" w:space="0" w:color="auto"/>
              <w:left w:val="single" w:sz="4" w:space="0" w:color="auto"/>
              <w:bottom w:val="single" w:sz="4" w:space="0" w:color="auto"/>
              <w:right w:val="single" w:sz="4" w:space="0" w:color="auto"/>
            </w:tcBorders>
          </w:tcPr>
          <w:p w14:paraId="02D20A98" w14:textId="77777777" w:rsidR="00B246D4" w:rsidRPr="009339F7" w:rsidRDefault="00B246D4" w:rsidP="00B246D4">
            <w:pPr>
              <w:pStyle w:val="15"/>
            </w:pPr>
            <w:r w:rsidRPr="009339F7">
              <w:t>deal_reason</w:t>
            </w:r>
          </w:p>
        </w:tc>
        <w:tc>
          <w:tcPr>
            <w:tcW w:w="1667" w:type="pct"/>
            <w:tcBorders>
              <w:top w:val="single" w:sz="4" w:space="0" w:color="auto"/>
              <w:left w:val="single" w:sz="4" w:space="0" w:color="auto"/>
              <w:bottom w:val="single" w:sz="4" w:space="0" w:color="auto"/>
              <w:right w:val="single" w:sz="4" w:space="0" w:color="auto"/>
            </w:tcBorders>
          </w:tcPr>
          <w:p w14:paraId="4EED2277" w14:textId="77777777" w:rsidR="00B246D4" w:rsidRPr="009339F7" w:rsidRDefault="00B246D4" w:rsidP="00B246D4">
            <w:pPr>
              <w:pStyle w:val="15"/>
            </w:pPr>
            <w:r w:rsidRPr="009339F7">
              <w:rPr>
                <w:rFonts w:hint="eastAsia"/>
              </w:rPr>
              <w:t>处理理由</w:t>
            </w:r>
          </w:p>
        </w:tc>
        <w:tc>
          <w:tcPr>
            <w:tcW w:w="1667" w:type="pct"/>
            <w:tcBorders>
              <w:top w:val="single" w:sz="4" w:space="0" w:color="auto"/>
              <w:left w:val="single" w:sz="4" w:space="0" w:color="auto"/>
              <w:bottom w:val="single" w:sz="4" w:space="0" w:color="auto"/>
              <w:right w:val="single" w:sz="4" w:space="0" w:color="auto"/>
            </w:tcBorders>
          </w:tcPr>
          <w:p w14:paraId="7A500060" w14:textId="77777777" w:rsidR="00B246D4" w:rsidRPr="009339F7" w:rsidRDefault="00B246D4" w:rsidP="00B246D4">
            <w:pPr>
              <w:pStyle w:val="15"/>
            </w:pPr>
          </w:p>
        </w:tc>
      </w:tr>
    </w:tbl>
    <w:p w14:paraId="1F567310" w14:textId="77777777" w:rsidR="00B246D4" w:rsidRPr="00393DFA" w:rsidRDefault="00B246D4" w:rsidP="00B246D4"/>
    <w:p w14:paraId="5288FDBC" w14:textId="77777777" w:rsidR="00B246D4" w:rsidRPr="0077400C" w:rsidRDefault="00B246D4" w:rsidP="00B246D4">
      <w:pPr>
        <w:pStyle w:val="4"/>
      </w:pPr>
      <w:r w:rsidRPr="00E631FA">
        <w:rPr>
          <w:rFonts w:hint="eastAsia"/>
        </w:rPr>
        <w:t>机构评级总表（</w:t>
      </w:r>
      <w:r w:rsidRPr="00E631FA">
        <w:rPr>
          <w:rFonts w:hint="eastAsia"/>
        </w:rPr>
        <w:t>ORG_RATE</w:t>
      </w:r>
      <w:r w:rsidRPr="00E631FA">
        <w:rPr>
          <w:rFonts w:hint="eastAsia"/>
        </w:rPr>
        <w:t>）</w:t>
      </w:r>
    </w:p>
    <w:tbl>
      <w:tblPr>
        <w:tblW w:w="5000" w:type="pct"/>
        <w:jc w:val="center"/>
        <w:tblLook w:val="00A0" w:firstRow="1" w:lastRow="0" w:firstColumn="1" w:lastColumn="0" w:noHBand="0" w:noVBand="0"/>
      </w:tblPr>
      <w:tblGrid>
        <w:gridCol w:w="3945"/>
        <w:gridCol w:w="2531"/>
        <w:gridCol w:w="3260"/>
      </w:tblGrid>
      <w:tr w:rsidR="00B246D4" w:rsidRPr="004D366D" w14:paraId="5F8190DE"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6C7AF5BA" w14:textId="77777777" w:rsidR="00B246D4" w:rsidRPr="004D366D" w:rsidRDefault="00B246D4" w:rsidP="00B246D4">
            <w:pPr>
              <w:pStyle w:val="15"/>
            </w:pPr>
            <w:r w:rsidRPr="004D366D">
              <w:rPr>
                <w:rFonts w:hint="eastAsia"/>
              </w:rPr>
              <w:t>字段名</w:t>
            </w:r>
          </w:p>
        </w:tc>
        <w:tc>
          <w:tcPr>
            <w:tcW w:w="1300" w:type="pct"/>
            <w:tcBorders>
              <w:top w:val="single" w:sz="4" w:space="0" w:color="auto"/>
              <w:left w:val="single" w:sz="4" w:space="0" w:color="auto"/>
              <w:bottom w:val="single" w:sz="4" w:space="0" w:color="auto"/>
              <w:right w:val="single" w:sz="4" w:space="0" w:color="auto"/>
            </w:tcBorders>
          </w:tcPr>
          <w:p w14:paraId="4431D802" w14:textId="77777777" w:rsidR="00B246D4" w:rsidRPr="004D366D" w:rsidRDefault="00B246D4" w:rsidP="00B246D4">
            <w:pPr>
              <w:pStyle w:val="15"/>
            </w:pPr>
            <w:r w:rsidRPr="004D366D">
              <w:rPr>
                <w:rFonts w:hint="cs"/>
              </w:rPr>
              <w:t>说</w:t>
            </w:r>
            <w:r w:rsidRPr="004D366D">
              <w:rPr>
                <w:rFonts w:hint="eastAsia"/>
              </w:rPr>
              <w:t>明</w:t>
            </w:r>
          </w:p>
        </w:tc>
        <w:tc>
          <w:tcPr>
            <w:tcW w:w="1674" w:type="pct"/>
            <w:tcBorders>
              <w:top w:val="single" w:sz="4" w:space="0" w:color="auto"/>
              <w:left w:val="single" w:sz="4" w:space="0" w:color="auto"/>
              <w:bottom w:val="single" w:sz="4" w:space="0" w:color="auto"/>
              <w:right w:val="single" w:sz="4" w:space="0" w:color="auto"/>
            </w:tcBorders>
          </w:tcPr>
          <w:p w14:paraId="47388CE2" w14:textId="77777777" w:rsidR="00B246D4" w:rsidRPr="004D366D" w:rsidRDefault="00B246D4" w:rsidP="00B246D4">
            <w:pPr>
              <w:pStyle w:val="15"/>
            </w:pPr>
            <w:r>
              <w:t>提出界面展示</w:t>
            </w:r>
          </w:p>
        </w:tc>
      </w:tr>
      <w:tr w:rsidR="00B246D4" w:rsidRPr="004D366D" w14:paraId="3A818F53"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089F7B87" w14:textId="77777777" w:rsidR="00B246D4" w:rsidRPr="004D366D" w:rsidRDefault="00B246D4" w:rsidP="00B246D4">
            <w:pPr>
              <w:pStyle w:val="15"/>
            </w:pPr>
            <w:r>
              <w:t>id</w:t>
            </w:r>
          </w:p>
        </w:tc>
        <w:tc>
          <w:tcPr>
            <w:tcW w:w="1300" w:type="pct"/>
            <w:tcBorders>
              <w:top w:val="single" w:sz="4" w:space="0" w:color="auto"/>
              <w:left w:val="single" w:sz="4" w:space="0" w:color="auto"/>
              <w:bottom w:val="single" w:sz="4" w:space="0" w:color="auto"/>
              <w:right w:val="single" w:sz="4" w:space="0" w:color="auto"/>
            </w:tcBorders>
          </w:tcPr>
          <w:p w14:paraId="6952AC94" w14:textId="77777777" w:rsidR="00B246D4" w:rsidRPr="004D366D" w:rsidRDefault="00B246D4" w:rsidP="00B246D4">
            <w:pPr>
              <w:pStyle w:val="15"/>
            </w:pPr>
            <w:r>
              <w:t>id</w:t>
            </w:r>
          </w:p>
        </w:tc>
        <w:tc>
          <w:tcPr>
            <w:tcW w:w="1674" w:type="pct"/>
            <w:tcBorders>
              <w:top w:val="single" w:sz="4" w:space="0" w:color="auto"/>
              <w:left w:val="single" w:sz="4" w:space="0" w:color="auto"/>
              <w:bottom w:val="single" w:sz="4" w:space="0" w:color="auto"/>
              <w:right w:val="single" w:sz="4" w:space="0" w:color="auto"/>
            </w:tcBorders>
          </w:tcPr>
          <w:p w14:paraId="23B38EFF" w14:textId="77777777" w:rsidR="00B246D4" w:rsidRPr="004D366D" w:rsidRDefault="00B246D4" w:rsidP="00B246D4">
            <w:pPr>
              <w:pStyle w:val="15"/>
            </w:pPr>
          </w:p>
        </w:tc>
      </w:tr>
      <w:tr w:rsidR="00B246D4" w:rsidRPr="004D366D" w14:paraId="0A44595C"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17642FF5" w14:textId="77777777" w:rsidR="00B246D4" w:rsidRPr="004D366D" w:rsidRDefault="00B246D4" w:rsidP="00B246D4">
            <w:pPr>
              <w:pStyle w:val="15"/>
            </w:pPr>
            <w:r>
              <w:t>year</w:t>
            </w:r>
          </w:p>
        </w:tc>
        <w:tc>
          <w:tcPr>
            <w:tcW w:w="1300" w:type="pct"/>
            <w:tcBorders>
              <w:top w:val="single" w:sz="4" w:space="0" w:color="auto"/>
              <w:left w:val="single" w:sz="4" w:space="0" w:color="auto"/>
              <w:bottom w:val="single" w:sz="4" w:space="0" w:color="auto"/>
              <w:right w:val="single" w:sz="4" w:space="0" w:color="auto"/>
            </w:tcBorders>
          </w:tcPr>
          <w:p w14:paraId="79908472" w14:textId="77777777" w:rsidR="00B246D4" w:rsidRPr="004D366D" w:rsidRDefault="00B246D4" w:rsidP="00B246D4">
            <w:pPr>
              <w:pStyle w:val="15"/>
            </w:pPr>
            <w:r>
              <w:t>年度</w:t>
            </w:r>
          </w:p>
        </w:tc>
        <w:tc>
          <w:tcPr>
            <w:tcW w:w="1674" w:type="pct"/>
            <w:tcBorders>
              <w:top w:val="single" w:sz="4" w:space="0" w:color="auto"/>
              <w:left w:val="single" w:sz="4" w:space="0" w:color="auto"/>
              <w:bottom w:val="single" w:sz="4" w:space="0" w:color="auto"/>
              <w:right w:val="single" w:sz="4" w:space="0" w:color="auto"/>
            </w:tcBorders>
          </w:tcPr>
          <w:p w14:paraId="3835FD54" w14:textId="77777777" w:rsidR="00B246D4" w:rsidRPr="004D366D" w:rsidRDefault="00B246D4" w:rsidP="00B246D4">
            <w:pPr>
              <w:pStyle w:val="15"/>
            </w:pPr>
            <w:r>
              <w:t>是</w:t>
            </w:r>
          </w:p>
        </w:tc>
      </w:tr>
      <w:tr w:rsidR="00B246D4" w:rsidRPr="004D366D" w14:paraId="62F7BEDC"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7B24C9BA" w14:textId="77777777" w:rsidR="00B246D4" w:rsidRPr="004D366D" w:rsidRDefault="00B246D4" w:rsidP="00B246D4">
            <w:pPr>
              <w:pStyle w:val="15"/>
            </w:pPr>
            <w:r>
              <w:t>org_id</w:t>
            </w:r>
          </w:p>
        </w:tc>
        <w:tc>
          <w:tcPr>
            <w:tcW w:w="1300" w:type="pct"/>
            <w:tcBorders>
              <w:top w:val="single" w:sz="4" w:space="0" w:color="auto"/>
              <w:left w:val="single" w:sz="4" w:space="0" w:color="auto"/>
              <w:bottom w:val="single" w:sz="4" w:space="0" w:color="auto"/>
              <w:right w:val="single" w:sz="4" w:space="0" w:color="auto"/>
            </w:tcBorders>
          </w:tcPr>
          <w:p w14:paraId="4D5BE453" w14:textId="77777777" w:rsidR="00B246D4" w:rsidRPr="004D366D" w:rsidRDefault="00B246D4" w:rsidP="00B246D4">
            <w:pPr>
              <w:pStyle w:val="15"/>
            </w:pPr>
            <w:r>
              <w:t>机构</w:t>
            </w:r>
            <w:r>
              <w:t>id</w:t>
            </w:r>
          </w:p>
        </w:tc>
        <w:tc>
          <w:tcPr>
            <w:tcW w:w="1674" w:type="pct"/>
            <w:tcBorders>
              <w:top w:val="single" w:sz="4" w:space="0" w:color="auto"/>
              <w:left w:val="single" w:sz="4" w:space="0" w:color="auto"/>
              <w:bottom w:val="single" w:sz="4" w:space="0" w:color="auto"/>
              <w:right w:val="single" w:sz="4" w:space="0" w:color="auto"/>
            </w:tcBorders>
          </w:tcPr>
          <w:p w14:paraId="59531274" w14:textId="77777777" w:rsidR="00B246D4" w:rsidRPr="004D366D" w:rsidRDefault="00B246D4" w:rsidP="00B246D4">
            <w:pPr>
              <w:pStyle w:val="15"/>
            </w:pPr>
            <w:r>
              <w:t>展示机构名称</w:t>
            </w:r>
            <w:r>
              <w:rPr>
                <w:rFonts w:hint="eastAsia"/>
                <w:lang w:eastAsia="zh-CN"/>
              </w:rPr>
              <w:t>（表格外）</w:t>
            </w:r>
          </w:p>
        </w:tc>
      </w:tr>
      <w:tr w:rsidR="00B246D4" w:rsidRPr="004D366D" w14:paraId="6C75018F"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5561EC24" w14:textId="77777777" w:rsidR="00B246D4" w:rsidRDefault="00B246D4" w:rsidP="00B246D4">
            <w:pPr>
              <w:pStyle w:val="15"/>
            </w:pPr>
            <w:r>
              <w:t>org_type</w:t>
            </w:r>
          </w:p>
        </w:tc>
        <w:tc>
          <w:tcPr>
            <w:tcW w:w="1300" w:type="pct"/>
            <w:tcBorders>
              <w:top w:val="single" w:sz="4" w:space="0" w:color="auto"/>
              <w:left w:val="single" w:sz="4" w:space="0" w:color="auto"/>
              <w:bottom w:val="single" w:sz="4" w:space="0" w:color="auto"/>
              <w:right w:val="single" w:sz="4" w:space="0" w:color="auto"/>
            </w:tcBorders>
          </w:tcPr>
          <w:p w14:paraId="28AD0256" w14:textId="77777777" w:rsidR="00B246D4" w:rsidRDefault="00B246D4" w:rsidP="00B246D4">
            <w:pPr>
              <w:pStyle w:val="15"/>
            </w:pPr>
            <w:r>
              <w:t>机构类型</w:t>
            </w:r>
          </w:p>
        </w:tc>
        <w:tc>
          <w:tcPr>
            <w:tcW w:w="1674" w:type="pct"/>
            <w:tcBorders>
              <w:top w:val="single" w:sz="4" w:space="0" w:color="auto"/>
              <w:left w:val="single" w:sz="4" w:space="0" w:color="auto"/>
              <w:bottom w:val="single" w:sz="4" w:space="0" w:color="auto"/>
              <w:right w:val="single" w:sz="4" w:space="0" w:color="auto"/>
            </w:tcBorders>
          </w:tcPr>
          <w:p w14:paraId="103F6E3E" w14:textId="77777777" w:rsidR="00B246D4" w:rsidRPr="004D366D" w:rsidRDefault="00B246D4" w:rsidP="00B246D4">
            <w:pPr>
              <w:pStyle w:val="15"/>
            </w:pPr>
            <w:r>
              <w:t>展示机构类型名称</w:t>
            </w:r>
            <w:r w:rsidRPr="009D663D">
              <w:rPr>
                <w:rFonts w:hint="eastAsia"/>
              </w:rPr>
              <w:t>（表格外）</w:t>
            </w:r>
          </w:p>
        </w:tc>
      </w:tr>
      <w:tr w:rsidR="00B246D4" w:rsidRPr="004D366D" w14:paraId="57FA3260"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5FC9BE43" w14:textId="77777777" w:rsidR="00B246D4" w:rsidRDefault="00B246D4" w:rsidP="00B246D4">
            <w:pPr>
              <w:pStyle w:val="15"/>
            </w:pPr>
            <w:r>
              <w:t>rate_type</w:t>
            </w:r>
          </w:p>
        </w:tc>
        <w:tc>
          <w:tcPr>
            <w:tcW w:w="1300" w:type="pct"/>
            <w:tcBorders>
              <w:top w:val="single" w:sz="4" w:space="0" w:color="auto"/>
              <w:left w:val="single" w:sz="4" w:space="0" w:color="auto"/>
              <w:bottom w:val="single" w:sz="4" w:space="0" w:color="auto"/>
              <w:right w:val="single" w:sz="4" w:space="0" w:color="auto"/>
            </w:tcBorders>
          </w:tcPr>
          <w:p w14:paraId="5994FF28" w14:textId="77777777" w:rsidR="00B246D4" w:rsidRDefault="00B246D4" w:rsidP="00B246D4">
            <w:pPr>
              <w:pStyle w:val="15"/>
            </w:pPr>
            <w:r>
              <w:t>评级表类型</w:t>
            </w:r>
          </w:p>
        </w:tc>
        <w:tc>
          <w:tcPr>
            <w:tcW w:w="1674" w:type="pct"/>
            <w:tcBorders>
              <w:top w:val="single" w:sz="4" w:space="0" w:color="auto"/>
              <w:left w:val="single" w:sz="4" w:space="0" w:color="auto"/>
              <w:bottom w:val="single" w:sz="4" w:space="0" w:color="auto"/>
              <w:right w:val="single" w:sz="4" w:space="0" w:color="auto"/>
            </w:tcBorders>
          </w:tcPr>
          <w:p w14:paraId="440D942C" w14:textId="77777777" w:rsidR="00B246D4" w:rsidRPr="004D366D" w:rsidRDefault="00B246D4" w:rsidP="00B246D4">
            <w:pPr>
              <w:pStyle w:val="15"/>
            </w:pPr>
            <w:r>
              <w:t>展示评级表类型名称</w:t>
            </w:r>
            <w:r w:rsidRPr="009D663D">
              <w:rPr>
                <w:rFonts w:hint="eastAsia"/>
              </w:rPr>
              <w:t>（表格外）</w:t>
            </w:r>
          </w:p>
        </w:tc>
      </w:tr>
      <w:tr w:rsidR="00B246D4" w:rsidRPr="004D366D" w14:paraId="5A3B71FC"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346B7746" w14:textId="77777777" w:rsidR="00B246D4" w:rsidRDefault="00B246D4" w:rsidP="00B246D4">
            <w:pPr>
              <w:pStyle w:val="15"/>
            </w:pPr>
            <w:r>
              <w:t>status</w:t>
            </w:r>
          </w:p>
        </w:tc>
        <w:tc>
          <w:tcPr>
            <w:tcW w:w="1300" w:type="pct"/>
            <w:tcBorders>
              <w:top w:val="single" w:sz="4" w:space="0" w:color="auto"/>
              <w:left w:val="single" w:sz="4" w:space="0" w:color="auto"/>
              <w:bottom w:val="single" w:sz="4" w:space="0" w:color="auto"/>
              <w:right w:val="single" w:sz="4" w:space="0" w:color="auto"/>
            </w:tcBorders>
          </w:tcPr>
          <w:p w14:paraId="19CB8F93" w14:textId="77777777" w:rsidR="00B246D4" w:rsidRDefault="00B246D4" w:rsidP="00B246D4">
            <w:pPr>
              <w:pStyle w:val="15"/>
            </w:pPr>
            <w:r>
              <w:t>状态</w:t>
            </w:r>
          </w:p>
        </w:tc>
        <w:tc>
          <w:tcPr>
            <w:tcW w:w="1674" w:type="pct"/>
            <w:tcBorders>
              <w:top w:val="single" w:sz="4" w:space="0" w:color="auto"/>
              <w:left w:val="single" w:sz="4" w:space="0" w:color="auto"/>
              <w:bottom w:val="single" w:sz="4" w:space="0" w:color="auto"/>
              <w:right w:val="single" w:sz="4" w:space="0" w:color="auto"/>
            </w:tcBorders>
          </w:tcPr>
          <w:p w14:paraId="314FB765" w14:textId="77777777" w:rsidR="00B246D4" w:rsidRPr="004D366D" w:rsidRDefault="00B246D4" w:rsidP="00B246D4">
            <w:pPr>
              <w:pStyle w:val="15"/>
            </w:pPr>
            <w:r>
              <w:t>展示</w:t>
            </w:r>
            <w:r w:rsidRPr="009D663D">
              <w:rPr>
                <w:rFonts w:hint="eastAsia"/>
              </w:rPr>
              <w:t>（表格外）</w:t>
            </w:r>
          </w:p>
        </w:tc>
      </w:tr>
      <w:tr w:rsidR="00B246D4" w:rsidRPr="004D366D" w14:paraId="427A5B6C"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3590B7A6" w14:textId="77777777" w:rsidR="00B246D4" w:rsidRDefault="00B246D4" w:rsidP="00B246D4">
            <w:pPr>
              <w:pStyle w:val="15"/>
            </w:pPr>
            <w:r>
              <w:t>sa_total_score</w:t>
            </w:r>
          </w:p>
        </w:tc>
        <w:tc>
          <w:tcPr>
            <w:tcW w:w="1300" w:type="pct"/>
            <w:tcBorders>
              <w:top w:val="single" w:sz="4" w:space="0" w:color="auto"/>
              <w:left w:val="single" w:sz="4" w:space="0" w:color="auto"/>
              <w:bottom w:val="single" w:sz="4" w:space="0" w:color="auto"/>
              <w:right w:val="single" w:sz="4" w:space="0" w:color="auto"/>
            </w:tcBorders>
          </w:tcPr>
          <w:p w14:paraId="0BE232C0" w14:textId="77777777" w:rsidR="00B246D4" w:rsidRDefault="00B246D4" w:rsidP="00B246D4">
            <w:pPr>
              <w:pStyle w:val="15"/>
            </w:pPr>
            <w:r>
              <w:t>自评总分</w:t>
            </w:r>
          </w:p>
        </w:tc>
        <w:tc>
          <w:tcPr>
            <w:tcW w:w="1674" w:type="pct"/>
            <w:tcBorders>
              <w:top w:val="single" w:sz="4" w:space="0" w:color="auto"/>
              <w:left w:val="single" w:sz="4" w:space="0" w:color="auto"/>
              <w:bottom w:val="single" w:sz="4" w:space="0" w:color="auto"/>
              <w:right w:val="single" w:sz="4" w:space="0" w:color="auto"/>
            </w:tcBorders>
          </w:tcPr>
          <w:p w14:paraId="7FC1A240" w14:textId="77777777" w:rsidR="00B246D4" w:rsidRPr="004D366D" w:rsidRDefault="00B246D4" w:rsidP="00B246D4">
            <w:pPr>
              <w:pStyle w:val="15"/>
            </w:pPr>
          </w:p>
        </w:tc>
      </w:tr>
      <w:tr w:rsidR="00B246D4" w:rsidRPr="004D366D" w14:paraId="5905941E"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6B1226E8" w14:textId="77777777" w:rsidR="00B246D4" w:rsidRDefault="00B246D4" w:rsidP="00B246D4">
            <w:pPr>
              <w:pStyle w:val="15"/>
            </w:pPr>
            <w:r>
              <w:t>sa_score</w:t>
            </w:r>
          </w:p>
        </w:tc>
        <w:tc>
          <w:tcPr>
            <w:tcW w:w="1300" w:type="pct"/>
            <w:tcBorders>
              <w:top w:val="single" w:sz="4" w:space="0" w:color="auto"/>
              <w:left w:val="single" w:sz="4" w:space="0" w:color="auto"/>
              <w:bottom w:val="single" w:sz="4" w:space="0" w:color="auto"/>
              <w:right w:val="single" w:sz="4" w:space="0" w:color="auto"/>
            </w:tcBorders>
          </w:tcPr>
          <w:p w14:paraId="326B88F8" w14:textId="77777777" w:rsidR="00B246D4" w:rsidRDefault="00B246D4" w:rsidP="00B246D4">
            <w:pPr>
              <w:pStyle w:val="15"/>
            </w:pPr>
            <w:r>
              <w:t>自评得分</w:t>
            </w:r>
          </w:p>
        </w:tc>
        <w:tc>
          <w:tcPr>
            <w:tcW w:w="1674" w:type="pct"/>
            <w:tcBorders>
              <w:top w:val="single" w:sz="4" w:space="0" w:color="auto"/>
              <w:left w:val="single" w:sz="4" w:space="0" w:color="auto"/>
              <w:bottom w:val="single" w:sz="4" w:space="0" w:color="auto"/>
              <w:right w:val="single" w:sz="4" w:space="0" w:color="auto"/>
            </w:tcBorders>
          </w:tcPr>
          <w:p w14:paraId="62726124" w14:textId="77777777" w:rsidR="00B246D4" w:rsidRPr="004D366D" w:rsidRDefault="00B246D4" w:rsidP="00B246D4">
            <w:pPr>
              <w:pStyle w:val="15"/>
            </w:pPr>
          </w:p>
        </w:tc>
      </w:tr>
      <w:tr w:rsidR="00B246D4" w:rsidRPr="004D366D" w14:paraId="5A79C2D0"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46102E45" w14:textId="77777777" w:rsidR="00B246D4" w:rsidRDefault="00B246D4" w:rsidP="00B246D4">
            <w:pPr>
              <w:pStyle w:val="15"/>
            </w:pPr>
            <w:r>
              <w:t>rate_level</w:t>
            </w:r>
          </w:p>
        </w:tc>
        <w:tc>
          <w:tcPr>
            <w:tcW w:w="1300" w:type="pct"/>
            <w:tcBorders>
              <w:top w:val="single" w:sz="4" w:space="0" w:color="auto"/>
              <w:left w:val="single" w:sz="4" w:space="0" w:color="auto"/>
              <w:bottom w:val="single" w:sz="4" w:space="0" w:color="auto"/>
              <w:right w:val="single" w:sz="4" w:space="0" w:color="auto"/>
            </w:tcBorders>
          </w:tcPr>
          <w:p w14:paraId="75CBF211" w14:textId="77777777" w:rsidR="00B246D4" w:rsidRDefault="00B246D4" w:rsidP="00B246D4">
            <w:pPr>
              <w:pStyle w:val="15"/>
            </w:pPr>
            <w:r>
              <w:t>评级等级</w:t>
            </w:r>
          </w:p>
        </w:tc>
        <w:tc>
          <w:tcPr>
            <w:tcW w:w="1674" w:type="pct"/>
            <w:tcBorders>
              <w:top w:val="single" w:sz="4" w:space="0" w:color="auto"/>
              <w:left w:val="single" w:sz="4" w:space="0" w:color="auto"/>
              <w:bottom w:val="single" w:sz="4" w:space="0" w:color="auto"/>
              <w:right w:val="single" w:sz="4" w:space="0" w:color="auto"/>
            </w:tcBorders>
          </w:tcPr>
          <w:p w14:paraId="2C1270AF" w14:textId="77777777" w:rsidR="00B246D4" w:rsidRPr="004D366D" w:rsidRDefault="00B246D4" w:rsidP="00B246D4">
            <w:pPr>
              <w:pStyle w:val="15"/>
            </w:pPr>
          </w:p>
        </w:tc>
      </w:tr>
      <w:tr w:rsidR="00B246D4" w:rsidRPr="004D366D" w14:paraId="5895C349"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0C338C38" w14:textId="77777777" w:rsidR="00B246D4" w:rsidRDefault="00B246D4" w:rsidP="00B246D4">
            <w:pPr>
              <w:pStyle w:val="15"/>
            </w:pPr>
            <w:r>
              <w:t>rate_score</w:t>
            </w:r>
          </w:p>
        </w:tc>
        <w:tc>
          <w:tcPr>
            <w:tcW w:w="1300" w:type="pct"/>
            <w:tcBorders>
              <w:top w:val="single" w:sz="4" w:space="0" w:color="auto"/>
              <w:left w:val="single" w:sz="4" w:space="0" w:color="auto"/>
              <w:bottom w:val="single" w:sz="4" w:space="0" w:color="auto"/>
              <w:right w:val="single" w:sz="4" w:space="0" w:color="auto"/>
            </w:tcBorders>
          </w:tcPr>
          <w:p w14:paraId="3096EDFA" w14:textId="77777777" w:rsidR="00B246D4" w:rsidRDefault="00B246D4" w:rsidP="00B246D4">
            <w:pPr>
              <w:pStyle w:val="15"/>
            </w:pPr>
            <w:r>
              <w:t>评级得分</w:t>
            </w:r>
          </w:p>
        </w:tc>
        <w:tc>
          <w:tcPr>
            <w:tcW w:w="1674" w:type="pct"/>
            <w:tcBorders>
              <w:top w:val="single" w:sz="4" w:space="0" w:color="auto"/>
              <w:left w:val="single" w:sz="4" w:space="0" w:color="auto"/>
              <w:bottom w:val="single" w:sz="4" w:space="0" w:color="auto"/>
              <w:right w:val="single" w:sz="4" w:space="0" w:color="auto"/>
            </w:tcBorders>
          </w:tcPr>
          <w:p w14:paraId="29345B0D" w14:textId="77777777" w:rsidR="00B246D4" w:rsidRPr="004D366D" w:rsidRDefault="00B246D4" w:rsidP="00B246D4">
            <w:pPr>
              <w:pStyle w:val="15"/>
            </w:pPr>
            <w:r>
              <w:t>展示</w:t>
            </w:r>
          </w:p>
        </w:tc>
      </w:tr>
      <w:tr w:rsidR="00B246D4" w:rsidRPr="004D366D" w14:paraId="1472EBB5"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04719EE4" w14:textId="77777777" w:rsidR="00B246D4" w:rsidRDefault="00B246D4" w:rsidP="00B246D4">
            <w:pPr>
              <w:pStyle w:val="15"/>
            </w:pPr>
            <w:r>
              <w:t>rank_level</w:t>
            </w:r>
          </w:p>
        </w:tc>
        <w:tc>
          <w:tcPr>
            <w:tcW w:w="1300" w:type="pct"/>
            <w:tcBorders>
              <w:top w:val="single" w:sz="4" w:space="0" w:color="auto"/>
              <w:left w:val="single" w:sz="4" w:space="0" w:color="auto"/>
              <w:bottom w:val="single" w:sz="4" w:space="0" w:color="auto"/>
              <w:right w:val="single" w:sz="4" w:space="0" w:color="auto"/>
            </w:tcBorders>
          </w:tcPr>
          <w:p w14:paraId="15E93C5D" w14:textId="77777777" w:rsidR="00B246D4" w:rsidRDefault="00B246D4" w:rsidP="00B246D4">
            <w:pPr>
              <w:pStyle w:val="15"/>
            </w:pPr>
            <w:r>
              <w:t>定级等级</w:t>
            </w:r>
          </w:p>
        </w:tc>
        <w:tc>
          <w:tcPr>
            <w:tcW w:w="1674" w:type="pct"/>
            <w:tcBorders>
              <w:top w:val="single" w:sz="4" w:space="0" w:color="auto"/>
              <w:left w:val="single" w:sz="4" w:space="0" w:color="auto"/>
              <w:bottom w:val="single" w:sz="4" w:space="0" w:color="auto"/>
              <w:right w:val="single" w:sz="4" w:space="0" w:color="auto"/>
            </w:tcBorders>
          </w:tcPr>
          <w:p w14:paraId="2FBD83B8" w14:textId="77777777" w:rsidR="00B246D4" w:rsidRPr="004D366D" w:rsidRDefault="00B246D4" w:rsidP="00B246D4">
            <w:pPr>
              <w:pStyle w:val="15"/>
            </w:pPr>
          </w:p>
        </w:tc>
      </w:tr>
      <w:tr w:rsidR="00B246D4" w:rsidRPr="004D366D" w14:paraId="0508837F"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17C94BA2" w14:textId="77777777" w:rsidR="00B246D4" w:rsidRDefault="00B246D4" w:rsidP="00B246D4">
            <w:pPr>
              <w:pStyle w:val="15"/>
            </w:pPr>
            <w:r>
              <w:t>rank_reason</w:t>
            </w:r>
          </w:p>
        </w:tc>
        <w:tc>
          <w:tcPr>
            <w:tcW w:w="1300" w:type="pct"/>
            <w:tcBorders>
              <w:top w:val="single" w:sz="4" w:space="0" w:color="auto"/>
              <w:left w:val="single" w:sz="4" w:space="0" w:color="auto"/>
              <w:bottom w:val="single" w:sz="4" w:space="0" w:color="auto"/>
              <w:right w:val="single" w:sz="4" w:space="0" w:color="auto"/>
            </w:tcBorders>
          </w:tcPr>
          <w:p w14:paraId="20674744" w14:textId="77777777" w:rsidR="00B246D4" w:rsidRDefault="00B246D4" w:rsidP="00B246D4">
            <w:pPr>
              <w:pStyle w:val="15"/>
            </w:pPr>
            <w:r>
              <w:t>定级理由</w:t>
            </w:r>
          </w:p>
        </w:tc>
        <w:tc>
          <w:tcPr>
            <w:tcW w:w="1674" w:type="pct"/>
            <w:tcBorders>
              <w:top w:val="single" w:sz="4" w:space="0" w:color="auto"/>
              <w:left w:val="single" w:sz="4" w:space="0" w:color="auto"/>
              <w:bottom w:val="single" w:sz="4" w:space="0" w:color="auto"/>
              <w:right w:val="single" w:sz="4" w:space="0" w:color="auto"/>
            </w:tcBorders>
          </w:tcPr>
          <w:p w14:paraId="3525C522" w14:textId="77777777" w:rsidR="00B246D4" w:rsidRPr="004D366D" w:rsidRDefault="00B246D4" w:rsidP="00B246D4">
            <w:pPr>
              <w:pStyle w:val="15"/>
            </w:pPr>
          </w:p>
        </w:tc>
      </w:tr>
      <w:tr w:rsidR="00B246D4" w:rsidRPr="004D366D" w14:paraId="5A337E2D"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32A93FF5" w14:textId="77777777" w:rsidR="00B246D4" w:rsidRDefault="00B246D4" w:rsidP="00B246D4">
            <w:pPr>
              <w:pStyle w:val="15"/>
            </w:pPr>
            <w:r w:rsidRPr="000E18E8">
              <w:rPr>
                <w:rFonts w:hint="eastAsia"/>
              </w:rPr>
              <w:t>Final_level</w:t>
            </w:r>
          </w:p>
        </w:tc>
        <w:tc>
          <w:tcPr>
            <w:tcW w:w="1300" w:type="pct"/>
            <w:tcBorders>
              <w:top w:val="single" w:sz="4" w:space="0" w:color="auto"/>
              <w:left w:val="single" w:sz="4" w:space="0" w:color="auto"/>
              <w:bottom w:val="single" w:sz="4" w:space="0" w:color="auto"/>
              <w:right w:val="single" w:sz="4" w:space="0" w:color="auto"/>
            </w:tcBorders>
          </w:tcPr>
          <w:p w14:paraId="220762E9" w14:textId="77777777" w:rsidR="00B246D4" w:rsidRDefault="00B246D4" w:rsidP="00B246D4">
            <w:pPr>
              <w:pStyle w:val="15"/>
            </w:pPr>
            <w:r w:rsidRPr="000E18E8">
              <w:rPr>
                <w:rFonts w:hint="eastAsia"/>
              </w:rPr>
              <w:t>最终等级</w:t>
            </w:r>
          </w:p>
        </w:tc>
        <w:tc>
          <w:tcPr>
            <w:tcW w:w="1674" w:type="pct"/>
            <w:tcBorders>
              <w:top w:val="single" w:sz="4" w:space="0" w:color="auto"/>
              <w:left w:val="single" w:sz="4" w:space="0" w:color="auto"/>
              <w:bottom w:val="single" w:sz="4" w:space="0" w:color="auto"/>
              <w:right w:val="single" w:sz="4" w:space="0" w:color="auto"/>
            </w:tcBorders>
          </w:tcPr>
          <w:p w14:paraId="106A545F" w14:textId="77777777" w:rsidR="00B246D4" w:rsidRPr="004D366D" w:rsidRDefault="00B246D4" w:rsidP="00B246D4">
            <w:pPr>
              <w:pStyle w:val="15"/>
            </w:pPr>
            <w:r>
              <w:rPr>
                <w:rFonts w:hint="eastAsia"/>
              </w:rPr>
              <w:t>等级异议时</w:t>
            </w:r>
            <w:r>
              <w:rPr>
                <w:rFonts w:hint="eastAsia"/>
                <w:lang w:eastAsia="zh-CN"/>
              </w:rPr>
              <w:t>，</w:t>
            </w:r>
            <w:r w:rsidRPr="009D663D">
              <w:rPr>
                <w:rFonts w:hint="eastAsia"/>
              </w:rPr>
              <w:t>展示到“异议值栏位”</w:t>
            </w:r>
          </w:p>
        </w:tc>
      </w:tr>
      <w:tr w:rsidR="00B246D4" w:rsidRPr="004D366D" w14:paraId="3393356F"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047C70FF" w14:textId="77777777" w:rsidR="00B246D4" w:rsidRDefault="00B246D4" w:rsidP="00B246D4">
            <w:pPr>
              <w:pStyle w:val="15"/>
            </w:pPr>
            <w:r>
              <w:t>is_opposition</w:t>
            </w:r>
          </w:p>
        </w:tc>
        <w:tc>
          <w:tcPr>
            <w:tcW w:w="1300" w:type="pct"/>
            <w:tcBorders>
              <w:top w:val="single" w:sz="4" w:space="0" w:color="auto"/>
              <w:left w:val="single" w:sz="4" w:space="0" w:color="auto"/>
              <w:bottom w:val="single" w:sz="4" w:space="0" w:color="auto"/>
              <w:right w:val="single" w:sz="4" w:space="0" w:color="auto"/>
            </w:tcBorders>
          </w:tcPr>
          <w:p w14:paraId="3507A8A6" w14:textId="77777777" w:rsidR="00B246D4" w:rsidRDefault="00B246D4" w:rsidP="00B246D4">
            <w:pPr>
              <w:pStyle w:val="15"/>
            </w:pPr>
            <w:r>
              <w:t>是否有异议</w:t>
            </w:r>
          </w:p>
        </w:tc>
        <w:tc>
          <w:tcPr>
            <w:tcW w:w="1674" w:type="pct"/>
            <w:tcBorders>
              <w:top w:val="single" w:sz="4" w:space="0" w:color="auto"/>
              <w:left w:val="single" w:sz="4" w:space="0" w:color="auto"/>
              <w:bottom w:val="single" w:sz="4" w:space="0" w:color="auto"/>
              <w:right w:val="single" w:sz="4" w:space="0" w:color="auto"/>
            </w:tcBorders>
          </w:tcPr>
          <w:p w14:paraId="01DDC31F" w14:textId="77777777" w:rsidR="00B246D4" w:rsidRPr="004D366D" w:rsidRDefault="00B246D4" w:rsidP="00B246D4">
            <w:pPr>
              <w:pStyle w:val="15"/>
            </w:pPr>
          </w:p>
        </w:tc>
      </w:tr>
      <w:tr w:rsidR="00B246D4" w:rsidRPr="004D366D" w14:paraId="38043F7A"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3175AD82" w14:textId="77777777" w:rsidR="00B246D4" w:rsidRDefault="00B246D4" w:rsidP="00B246D4">
            <w:pPr>
              <w:pStyle w:val="15"/>
            </w:pPr>
            <w:r>
              <w:t>opinion_book</w:t>
            </w:r>
          </w:p>
        </w:tc>
        <w:tc>
          <w:tcPr>
            <w:tcW w:w="1300" w:type="pct"/>
            <w:tcBorders>
              <w:top w:val="single" w:sz="4" w:space="0" w:color="auto"/>
              <w:left w:val="single" w:sz="4" w:space="0" w:color="auto"/>
              <w:bottom w:val="single" w:sz="4" w:space="0" w:color="auto"/>
              <w:right w:val="single" w:sz="4" w:space="0" w:color="auto"/>
            </w:tcBorders>
          </w:tcPr>
          <w:p w14:paraId="0A8E17F7" w14:textId="77777777" w:rsidR="00B246D4" w:rsidRDefault="00B246D4" w:rsidP="00B246D4">
            <w:pPr>
              <w:pStyle w:val="15"/>
            </w:pPr>
            <w:r>
              <w:t>监管意见书</w:t>
            </w:r>
          </w:p>
        </w:tc>
        <w:tc>
          <w:tcPr>
            <w:tcW w:w="1674" w:type="pct"/>
            <w:tcBorders>
              <w:top w:val="single" w:sz="4" w:space="0" w:color="auto"/>
              <w:left w:val="single" w:sz="4" w:space="0" w:color="auto"/>
              <w:bottom w:val="single" w:sz="4" w:space="0" w:color="auto"/>
              <w:right w:val="single" w:sz="4" w:space="0" w:color="auto"/>
            </w:tcBorders>
          </w:tcPr>
          <w:p w14:paraId="083A1A01" w14:textId="77777777" w:rsidR="00B246D4" w:rsidRPr="004D366D" w:rsidRDefault="00B246D4" w:rsidP="00B246D4">
            <w:pPr>
              <w:pStyle w:val="15"/>
            </w:pPr>
          </w:p>
        </w:tc>
      </w:tr>
      <w:tr w:rsidR="00B246D4" w:rsidRPr="004D366D" w14:paraId="5F0EEA57" w14:textId="77777777" w:rsidTr="00A81C87">
        <w:trPr>
          <w:jc w:val="center"/>
        </w:trPr>
        <w:tc>
          <w:tcPr>
            <w:tcW w:w="2026" w:type="pct"/>
            <w:tcBorders>
              <w:top w:val="single" w:sz="4" w:space="0" w:color="auto"/>
              <w:left w:val="single" w:sz="4" w:space="0" w:color="auto"/>
              <w:bottom w:val="single" w:sz="4" w:space="0" w:color="auto"/>
              <w:right w:val="single" w:sz="4" w:space="0" w:color="auto"/>
            </w:tcBorders>
          </w:tcPr>
          <w:p w14:paraId="1603FE1E" w14:textId="77777777" w:rsidR="00B246D4" w:rsidRDefault="00B246D4" w:rsidP="00B246D4">
            <w:pPr>
              <w:pStyle w:val="15"/>
            </w:pPr>
            <w:r>
              <w:t>rectification_report</w:t>
            </w:r>
          </w:p>
        </w:tc>
        <w:tc>
          <w:tcPr>
            <w:tcW w:w="1300" w:type="pct"/>
            <w:tcBorders>
              <w:top w:val="single" w:sz="4" w:space="0" w:color="auto"/>
              <w:left w:val="single" w:sz="4" w:space="0" w:color="auto"/>
              <w:bottom w:val="single" w:sz="4" w:space="0" w:color="auto"/>
              <w:right w:val="single" w:sz="4" w:space="0" w:color="auto"/>
            </w:tcBorders>
          </w:tcPr>
          <w:p w14:paraId="323893B9" w14:textId="77777777" w:rsidR="00B246D4" w:rsidRDefault="00B246D4" w:rsidP="00B246D4">
            <w:pPr>
              <w:pStyle w:val="15"/>
            </w:pPr>
            <w:r>
              <w:t>整改报告</w:t>
            </w:r>
          </w:p>
        </w:tc>
        <w:tc>
          <w:tcPr>
            <w:tcW w:w="1674" w:type="pct"/>
            <w:tcBorders>
              <w:top w:val="single" w:sz="4" w:space="0" w:color="auto"/>
              <w:left w:val="single" w:sz="4" w:space="0" w:color="auto"/>
              <w:bottom w:val="single" w:sz="4" w:space="0" w:color="auto"/>
              <w:right w:val="single" w:sz="4" w:space="0" w:color="auto"/>
            </w:tcBorders>
          </w:tcPr>
          <w:p w14:paraId="3F87FD58" w14:textId="77777777" w:rsidR="00B246D4" w:rsidRPr="004D366D" w:rsidRDefault="00B246D4" w:rsidP="00B246D4">
            <w:pPr>
              <w:pStyle w:val="15"/>
            </w:pPr>
          </w:p>
        </w:tc>
      </w:tr>
    </w:tbl>
    <w:p w14:paraId="5A40EF7C" w14:textId="77777777" w:rsidR="00B246D4" w:rsidRPr="00EE104A" w:rsidRDefault="00B246D4" w:rsidP="00B246D4"/>
    <w:p w14:paraId="083046C3" w14:textId="77777777" w:rsidR="00B246D4" w:rsidRDefault="00B246D4" w:rsidP="00B246D4">
      <w:pPr>
        <w:pStyle w:val="4"/>
      </w:pPr>
      <w:r>
        <w:rPr>
          <w:rFonts w:hint="eastAsia"/>
        </w:rPr>
        <w:t>机构评级明细表（</w:t>
      </w:r>
      <w:r w:rsidRPr="001B5029">
        <w:t>ORG_RATE</w:t>
      </w:r>
      <w:r>
        <w:t>_DETAIL</w:t>
      </w:r>
      <w:r>
        <w:rPr>
          <w:rFonts w:hint="eastAsia"/>
        </w:rPr>
        <w:t>）</w:t>
      </w:r>
    </w:p>
    <w:tbl>
      <w:tblPr>
        <w:tblW w:w="5000" w:type="pct"/>
        <w:tblCellMar>
          <w:left w:w="113" w:type="dxa"/>
          <w:right w:w="113" w:type="dxa"/>
        </w:tblCellMar>
        <w:tblLook w:val="0000" w:firstRow="0" w:lastRow="0" w:firstColumn="0" w:lastColumn="0" w:noHBand="0" w:noVBand="0"/>
      </w:tblPr>
      <w:tblGrid>
        <w:gridCol w:w="2606"/>
        <w:gridCol w:w="2200"/>
        <w:gridCol w:w="4930"/>
      </w:tblGrid>
      <w:tr w:rsidR="00B246D4" w:rsidRPr="00CF1859" w14:paraId="5EF31D15" w14:textId="77777777" w:rsidTr="00A81C87">
        <w:tc>
          <w:tcPr>
            <w:tcW w:w="1338" w:type="pct"/>
            <w:tcBorders>
              <w:top w:val="single" w:sz="4" w:space="0" w:color="auto"/>
              <w:left w:val="single" w:sz="4" w:space="0" w:color="auto"/>
              <w:bottom w:val="single" w:sz="4" w:space="0" w:color="auto"/>
              <w:right w:val="single" w:sz="4" w:space="0" w:color="auto"/>
            </w:tcBorders>
          </w:tcPr>
          <w:p w14:paraId="3F174ABB" w14:textId="77777777" w:rsidR="00B246D4" w:rsidRPr="00CF1859" w:rsidRDefault="00B246D4" w:rsidP="00A81C87">
            <w:pPr>
              <w:pStyle w:val="15"/>
              <w:rPr>
                <w:rFonts w:eastAsia="宋体"/>
              </w:rPr>
            </w:pPr>
            <w:r w:rsidRPr="004D6363">
              <w:rPr>
                <w:rFonts w:hint="eastAsia"/>
              </w:rPr>
              <w:t>字段名</w:t>
            </w:r>
          </w:p>
        </w:tc>
        <w:tc>
          <w:tcPr>
            <w:tcW w:w="1130" w:type="pct"/>
            <w:tcBorders>
              <w:top w:val="single" w:sz="4" w:space="0" w:color="auto"/>
              <w:left w:val="single" w:sz="4" w:space="0" w:color="auto"/>
              <w:bottom w:val="single" w:sz="4" w:space="0" w:color="auto"/>
              <w:right w:val="single" w:sz="4" w:space="0" w:color="auto"/>
            </w:tcBorders>
          </w:tcPr>
          <w:p w14:paraId="7B9AC1FE" w14:textId="77777777" w:rsidR="00B246D4" w:rsidRPr="00CF1859" w:rsidRDefault="00B246D4" w:rsidP="00A81C87">
            <w:pPr>
              <w:pStyle w:val="15"/>
              <w:rPr>
                <w:rFonts w:eastAsia="宋体"/>
              </w:rPr>
            </w:pPr>
            <w:r w:rsidRPr="004D6363">
              <w:rPr>
                <w:rFonts w:hint="eastAsia"/>
              </w:rPr>
              <w:t>说明</w:t>
            </w:r>
          </w:p>
        </w:tc>
        <w:tc>
          <w:tcPr>
            <w:tcW w:w="2532" w:type="pct"/>
            <w:tcBorders>
              <w:top w:val="single" w:sz="4" w:space="0" w:color="auto"/>
              <w:left w:val="single" w:sz="4" w:space="0" w:color="auto"/>
              <w:bottom w:val="single" w:sz="4" w:space="0" w:color="auto"/>
              <w:right w:val="single" w:sz="4" w:space="0" w:color="auto"/>
            </w:tcBorders>
          </w:tcPr>
          <w:p w14:paraId="7B113A36" w14:textId="77777777" w:rsidR="00B246D4" w:rsidRPr="004D6363" w:rsidRDefault="00B246D4" w:rsidP="00A81C87">
            <w:pPr>
              <w:pStyle w:val="15"/>
            </w:pPr>
          </w:p>
        </w:tc>
      </w:tr>
      <w:tr w:rsidR="00B246D4" w:rsidRPr="00CF1859" w14:paraId="6A6A3CB0" w14:textId="77777777" w:rsidTr="00A81C87">
        <w:tc>
          <w:tcPr>
            <w:tcW w:w="1338" w:type="pct"/>
            <w:tcBorders>
              <w:top w:val="single" w:sz="4" w:space="0" w:color="auto"/>
              <w:left w:val="single" w:sz="4" w:space="0" w:color="auto"/>
              <w:bottom w:val="single" w:sz="4" w:space="0" w:color="auto"/>
              <w:right w:val="single" w:sz="4" w:space="0" w:color="auto"/>
            </w:tcBorders>
          </w:tcPr>
          <w:p w14:paraId="2FAF8506" w14:textId="77777777" w:rsidR="00B246D4" w:rsidRPr="00CF1859" w:rsidRDefault="00B246D4" w:rsidP="00A81C87">
            <w:pPr>
              <w:pStyle w:val="15"/>
              <w:rPr>
                <w:rFonts w:eastAsia="宋体"/>
              </w:rPr>
            </w:pPr>
            <w:r w:rsidRPr="00CF1859">
              <w:rPr>
                <w:rFonts w:eastAsia="宋体"/>
              </w:rPr>
              <w:t>Id</w:t>
            </w:r>
          </w:p>
        </w:tc>
        <w:tc>
          <w:tcPr>
            <w:tcW w:w="1130" w:type="pct"/>
            <w:tcBorders>
              <w:top w:val="single" w:sz="4" w:space="0" w:color="auto"/>
              <w:left w:val="single" w:sz="4" w:space="0" w:color="auto"/>
              <w:bottom w:val="single" w:sz="4" w:space="0" w:color="auto"/>
              <w:right w:val="single" w:sz="4" w:space="0" w:color="auto"/>
            </w:tcBorders>
          </w:tcPr>
          <w:p w14:paraId="7B8EFB36" w14:textId="77777777" w:rsidR="00B246D4" w:rsidRPr="00CF1859" w:rsidRDefault="00B246D4" w:rsidP="00A81C87">
            <w:pPr>
              <w:pStyle w:val="15"/>
              <w:rPr>
                <w:rFonts w:eastAsia="宋体"/>
              </w:rPr>
            </w:pP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3748441F" w14:textId="77777777" w:rsidR="00B246D4" w:rsidRPr="00CF1859" w:rsidRDefault="00B246D4" w:rsidP="00A81C87">
            <w:pPr>
              <w:pStyle w:val="15"/>
              <w:rPr>
                <w:rFonts w:eastAsia="宋体"/>
              </w:rPr>
            </w:pPr>
          </w:p>
        </w:tc>
      </w:tr>
      <w:tr w:rsidR="00B246D4" w:rsidRPr="00CF1859" w14:paraId="6C432C27" w14:textId="77777777" w:rsidTr="00A81C87">
        <w:tc>
          <w:tcPr>
            <w:tcW w:w="1338" w:type="pct"/>
            <w:tcBorders>
              <w:top w:val="single" w:sz="4" w:space="0" w:color="auto"/>
              <w:left w:val="single" w:sz="4" w:space="0" w:color="auto"/>
              <w:bottom w:val="single" w:sz="4" w:space="0" w:color="auto"/>
              <w:right w:val="single" w:sz="4" w:space="0" w:color="auto"/>
            </w:tcBorders>
          </w:tcPr>
          <w:p w14:paraId="08A72D91" w14:textId="77777777" w:rsidR="00B246D4" w:rsidRPr="00CF1859" w:rsidRDefault="00B246D4" w:rsidP="00A81C87">
            <w:pPr>
              <w:pStyle w:val="15"/>
              <w:rPr>
                <w:rFonts w:eastAsia="宋体"/>
              </w:rPr>
            </w:pPr>
            <w:r w:rsidRPr="00CF1859">
              <w:rPr>
                <w:rFonts w:eastAsia="宋体"/>
              </w:rPr>
              <w:t>rate_id</w:t>
            </w:r>
          </w:p>
        </w:tc>
        <w:tc>
          <w:tcPr>
            <w:tcW w:w="1130" w:type="pct"/>
            <w:tcBorders>
              <w:top w:val="single" w:sz="4" w:space="0" w:color="auto"/>
              <w:left w:val="single" w:sz="4" w:space="0" w:color="auto"/>
              <w:bottom w:val="single" w:sz="4" w:space="0" w:color="auto"/>
              <w:right w:val="single" w:sz="4" w:space="0" w:color="auto"/>
            </w:tcBorders>
          </w:tcPr>
          <w:p w14:paraId="108BD04C" w14:textId="77777777" w:rsidR="00B246D4" w:rsidRPr="00CF1859" w:rsidRDefault="00B246D4" w:rsidP="00A81C87">
            <w:pPr>
              <w:pStyle w:val="15"/>
              <w:rPr>
                <w:rFonts w:eastAsia="宋体"/>
              </w:rPr>
            </w:pPr>
            <w:r w:rsidRPr="00CF1859">
              <w:rPr>
                <w:rFonts w:eastAsia="宋体"/>
              </w:rPr>
              <w:t>指标</w:t>
            </w: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5EC2A50F" w14:textId="77777777" w:rsidR="00B246D4" w:rsidRPr="00CF1859" w:rsidRDefault="00B246D4" w:rsidP="00A81C87">
            <w:pPr>
              <w:pStyle w:val="15"/>
              <w:rPr>
                <w:rFonts w:eastAsia="宋体"/>
              </w:rPr>
            </w:pPr>
            <w:r>
              <w:rPr>
                <w:rFonts w:eastAsia="宋体"/>
              </w:rPr>
              <w:t>展示</w:t>
            </w:r>
          </w:p>
        </w:tc>
      </w:tr>
      <w:tr w:rsidR="00B246D4" w:rsidRPr="00CF1859" w14:paraId="6AFC91AD" w14:textId="77777777" w:rsidTr="00A81C87">
        <w:tc>
          <w:tcPr>
            <w:tcW w:w="1338" w:type="pct"/>
            <w:tcBorders>
              <w:top w:val="single" w:sz="4" w:space="0" w:color="auto"/>
              <w:left w:val="single" w:sz="4" w:space="0" w:color="auto"/>
              <w:bottom w:val="single" w:sz="4" w:space="0" w:color="auto"/>
              <w:right w:val="single" w:sz="4" w:space="0" w:color="auto"/>
            </w:tcBorders>
          </w:tcPr>
          <w:p w14:paraId="6801D019" w14:textId="77777777" w:rsidR="00B246D4" w:rsidRPr="00CF1859" w:rsidRDefault="00B246D4" w:rsidP="00A81C87">
            <w:pPr>
              <w:pStyle w:val="15"/>
              <w:rPr>
                <w:rFonts w:eastAsia="宋体"/>
              </w:rPr>
            </w:pPr>
            <w:r w:rsidRPr="00CF1859">
              <w:rPr>
                <w:rFonts w:eastAsia="宋体"/>
              </w:rPr>
              <w:t>org_id</w:t>
            </w:r>
          </w:p>
        </w:tc>
        <w:tc>
          <w:tcPr>
            <w:tcW w:w="1130" w:type="pct"/>
            <w:tcBorders>
              <w:top w:val="single" w:sz="4" w:space="0" w:color="auto"/>
              <w:left w:val="single" w:sz="4" w:space="0" w:color="auto"/>
              <w:bottom w:val="single" w:sz="4" w:space="0" w:color="auto"/>
              <w:right w:val="single" w:sz="4" w:space="0" w:color="auto"/>
            </w:tcBorders>
          </w:tcPr>
          <w:p w14:paraId="289939B5" w14:textId="77777777" w:rsidR="00B246D4" w:rsidRPr="00CF1859" w:rsidRDefault="00B246D4" w:rsidP="00A81C87">
            <w:pPr>
              <w:pStyle w:val="15"/>
              <w:rPr>
                <w:rFonts w:eastAsia="宋体"/>
              </w:rPr>
            </w:pPr>
            <w:r w:rsidRPr="00CF1859">
              <w:rPr>
                <w:rFonts w:eastAsia="宋体"/>
              </w:rPr>
              <w:t>机构</w:t>
            </w:r>
            <w:r w:rsidRPr="00CF1859">
              <w:rPr>
                <w:rFonts w:eastAsia="宋体"/>
              </w:rPr>
              <w:t>id</w:t>
            </w:r>
          </w:p>
        </w:tc>
        <w:tc>
          <w:tcPr>
            <w:tcW w:w="2532" w:type="pct"/>
            <w:tcBorders>
              <w:top w:val="single" w:sz="4" w:space="0" w:color="auto"/>
              <w:left w:val="single" w:sz="4" w:space="0" w:color="auto"/>
              <w:bottom w:val="single" w:sz="4" w:space="0" w:color="auto"/>
              <w:right w:val="single" w:sz="4" w:space="0" w:color="auto"/>
            </w:tcBorders>
          </w:tcPr>
          <w:p w14:paraId="19479A71" w14:textId="77777777" w:rsidR="00B246D4" w:rsidRPr="00CF1859" w:rsidRDefault="00B246D4" w:rsidP="00A81C87">
            <w:pPr>
              <w:pStyle w:val="15"/>
              <w:rPr>
                <w:rFonts w:eastAsia="宋体"/>
              </w:rPr>
            </w:pPr>
          </w:p>
        </w:tc>
      </w:tr>
      <w:tr w:rsidR="00B246D4" w:rsidRPr="00CF1859" w14:paraId="18CEC9C4" w14:textId="77777777" w:rsidTr="00A81C87">
        <w:tc>
          <w:tcPr>
            <w:tcW w:w="1338" w:type="pct"/>
            <w:tcBorders>
              <w:top w:val="single" w:sz="4" w:space="0" w:color="auto"/>
              <w:left w:val="single" w:sz="4" w:space="0" w:color="auto"/>
              <w:bottom w:val="single" w:sz="4" w:space="0" w:color="auto"/>
              <w:right w:val="single" w:sz="4" w:space="0" w:color="auto"/>
            </w:tcBorders>
          </w:tcPr>
          <w:p w14:paraId="766D95A0" w14:textId="77777777" w:rsidR="00B246D4" w:rsidRPr="00CF1859" w:rsidRDefault="00B246D4" w:rsidP="00A81C87">
            <w:pPr>
              <w:pStyle w:val="15"/>
              <w:rPr>
                <w:rFonts w:eastAsia="宋体"/>
              </w:rPr>
            </w:pPr>
            <w:r>
              <w:rPr>
                <w:rFonts w:eastAsia="宋体"/>
              </w:rPr>
              <w:t>org</w:t>
            </w:r>
            <w:r>
              <w:rPr>
                <w:rFonts w:eastAsia="宋体" w:hint="eastAsia"/>
                <w:lang w:eastAsia="zh-CN"/>
              </w:rPr>
              <w:t>_type_id</w:t>
            </w:r>
          </w:p>
        </w:tc>
        <w:tc>
          <w:tcPr>
            <w:tcW w:w="1130" w:type="pct"/>
            <w:tcBorders>
              <w:top w:val="single" w:sz="4" w:space="0" w:color="auto"/>
              <w:left w:val="single" w:sz="4" w:space="0" w:color="auto"/>
              <w:bottom w:val="single" w:sz="4" w:space="0" w:color="auto"/>
              <w:right w:val="single" w:sz="4" w:space="0" w:color="auto"/>
            </w:tcBorders>
          </w:tcPr>
          <w:p w14:paraId="65121E06" w14:textId="77777777" w:rsidR="00B246D4" w:rsidRPr="00CF1859" w:rsidRDefault="00B246D4" w:rsidP="00A81C87">
            <w:pPr>
              <w:pStyle w:val="15"/>
              <w:rPr>
                <w:rFonts w:eastAsia="宋体"/>
                <w:lang w:eastAsia="zh-CN"/>
              </w:rPr>
            </w:pPr>
            <w:r>
              <w:rPr>
                <w:rFonts w:eastAsia="宋体" w:hint="eastAsia"/>
                <w:lang w:eastAsia="zh-CN"/>
              </w:rPr>
              <w:t>机构类型</w:t>
            </w:r>
          </w:p>
        </w:tc>
        <w:tc>
          <w:tcPr>
            <w:tcW w:w="2532" w:type="pct"/>
            <w:tcBorders>
              <w:top w:val="single" w:sz="4" w:space="0" w:color="auto"/>
              <w:left w:val="single" w:sz="4" w:space="0" w:color="auto"/>
              <w:bottom w:val="single" w:sz="4" w:space="0" w:color="auto"/>
              <w:right w:val="single" w:sz="4" w:space="0" w:color="auto"/>
            </w:tcBorders>
          </w:tcPr>
          <w:p w14:paraId="0316B29C" w14:textId="77777777" w:rsidR="00B246D4" w:rsidRDefault="00B246D4" w:rsidP="00A81C87">
            <w:pPr>
              <w:pStyle w:val="15"/>
              <w:rPr>
                <w:rFonts w:eastAsia="宋体"/>
              </w:rPr>
            </w:pPr>
          </w:p>
        </w:tc>
      </w:tr>
      <w:tr w:rsidR="00B246D4" w:rsidRPr="00CF1859" w14:paraId="3932385A" w14:textId="77777777" w:rsidTr="00A81C87">
        <w:tc>
          <w:tcPr>
            <w:tcW w:w="1338" w:type="pct"/>
            <w:tcBorders>
              <w:top w:val="single" w:sz="4" w:space="0" w:color="auto"/>
              <w:left w:val="single" w:sz="4" w:space="0" w:color="auto"/>
              <w:bottom w:val="single" w:sz="4" w:space="0" w:color="auto"/>
              <w:right w:val="single" w:sz="4" w:space="0" w:color="auto"/>
            </w:tcBorders>
          </w:tcPr>
          <w:p w14:paraId="501F156F" w14:textId="77777777" w:rsidR="00B246D4" w:rsidRPr="00CF1859" w:rsidRDefault="00B246D4" w:rsidP="00A81C87">
            <w:pPr>
              <w:pStyle w:val="15"/>
              <w:rPr>
                <w:rFonts w:eastAsia="宋体"/>
              </w:rPr>
            </w:pPr>
            <w:r w:rsidRPr="00CF1859">
              <w:rPr>
                <w:rFonts w:eastAsia="宋体"/>
              </w:rPr>
              <w:t>Year</w:t>
            </w:r>
          </w:p>
        </w:tc>
        <w:tc>
          <w:tcPr>
            <w:tcW w:w="1130" w:type="pct"/>
            <w:tcBorders>
              <w:top w:val="single" w:sz="4" w:space="0" w:color="auto"/>
              <w:left w:val="single" w:sz="4" w:space="0" w:color="auto"/>
              <w:bottom w:val="single" w:sz="4" w:space="0" w:color="auto"/>
              <w:right w:val="single" w:sz="4" w:space="0" w:color="auto"/>
            </w:tcBorders>
          </w:tcPr>
          <w:p w14:paraId="53861AC4" w14:textId="77777777" w:rsidR="00B246D4" w:rsidRPr="00CF1859" w:rsidRDefault="00B246D4" w:rsidP="00A81C87">
            <w:pPr>
              <w:pStyle w:val="15"/>
              <w:rPr>
                <w:rFonts w:eastAsia="宋体"/>
              </w:rPr>
            </w:pPr>
            <w:r w:rsidRPr="00CF1859">
              <w:rPr>
                <w:rFonts w:eastAsia="宋体"/>
              </w:rPr>
              <w:t>年度</w:t>
            </w:r>
          </w:p>
        </w:tc>
        <w:tc>
          <w:tcPr>
            <w:tcW w:w="2532" w:type="pct"/>
            <w:tcBorders>
              <w:top w:val="single" w:sz="4" w:space="0" w:color="auto"/>
              <w:left w:val="single" w:sz="4" w:space="0" w:color="auto"/>
              <w:bottom w:val="single" w:sz="4" w:space="0" w:color="auto"/>
              <w:right w:val="single" w:sz="4" w:space="0" w:color="auto"/>
            </w:tcBorders>
          </w:tcPr>
          <w:p w14:paraId="5ABDAA11" w14:textId="77777777" w:rsidR="00B246D4" w:rsidRPr="00CF1859" w:rsidRDefault="00B246D4" w:rsidP="00A81C87">
            <w:pPr>
              <w:pStyle w:val="15"/>
              <w:rPr>
                <w:rFonts w:eastAsia="宋体"/>
              </w:rPr>
            </w:pPr>
          </w:p>
        </w:tc>
      </w:tr>
      <w:tr w:rsidR="00B246D4" w:rsidRPr="00CF1859" w14:paraId="07D7FC69" w14:textId="77777777" w:rsidTr="00A81C87">
        <w:tc>
          <w:tcPr>
            <w:tcW w:w="1338" w:type="pct"/>
            <w:tcBorders>
              <w:top w:val="single" w:sz="4" w:space="0" w:color="auto"/>
              <w:left w:val="single" w:sz="4" w:space="0" w:color="auto"/>
              <w:bottom w:val="single" w:sz="4" w:space="0" w:color="auto"/>
              <w:right w:val="single" w:sz="4" w:space="0" w:color="auto"/>
            </w:tcBorders>
          </w:tcPr>
          <w:p w14:paraId="56A896EE" w14:textId="77777777" w:rsidR="00B246D4" w:rsidRPr="00CF1859" w:rsidRDefault="00B246D4" w:rsidP="00A81C87">
            <w:pPr>
              <w:pStyle w:val="15"/>
              <w:rPr>
                <w:rFonts w:eastAsia="宋体"/>
              </w:rPr>
            </w:pPr>
            <w:r w:rsidRPr="00AB78BA">
              <w:rPr>
                <w:rFonts w:hint="eastAsia"/>
              </w:rPr>
              <w:t>is_selfAssessment</w:t>
            </w:r>
          </w:p>
        </w:tc>
        <w:tc>
          <w:tcPr>
            <w:tcW w:w="1130" w:type="pct"/>
            <w:tcBorders>
              <w:top w:val="single" w:sz="4" w:space="0" w:color="auto"/>
              <w:left w:val="single" w:sz="4" w:space="0" w:color="auto"/>
              <w:bottom w:val="single" w:sz="4" w:space="0" w:color="auto"/>
              <w:right w:val="single" w:sz="4" w:space="0" w:color="auto"/>
            </w:tcBorders>
          </w:tcPr>
          <w:p w14:paraId="1CB3182E" w14:textId="77777777" w:rsidR="00B246D4" w:rsidRPr="00CF1859" w:rsidRDefault="00B246D4" w:rsidP="00A81C87">
            <w:pPr>
              <w:pStyle w:val="15"/>
              <w:rPr>
                <w:rFonts w:eastAsia="宋体"/>
              </w:rPr>
            </w:pPr>
            <w:r w:rsidRPr="00AB78BA">
              <w:rPr>
                <w:rFonts w:hint="eastAsia"/>
              </w:rPr>
              <w:t>是否允许自评</w:t>
            </w:r>
          </w:p>
        </w:tc>
        <w:tc>
          <w:tcPr>
            <w:tcW w:w="2532" w:type="pct"/>
            <w:tcBorders>
              <w:top w:val="single" w:sz="4" w:space="0" w:color="auto"/>
              <w:left w:val="single" w:sz="4" w:space="0" w:color="auto"/>
              <w:bottom w:val="single" w:sz="4" w:space="0" w:color="auto"/>
              <w:right w:val="single" w:sz="4" w:space="0" w:color="auto"/>
            </w:tcBorders>
          </w:tcPr>
          <w:p w14:paraId="1DB36FE2" w14:textId="77777777" w:rsidR="00B246D4" w:rsidRDefault="00B246D4" w:rsidP="00A81C87">
            <w:pPr>
              <w:pStyle w:val="15"/>
              <w:rPr>
                <w:rFonts w:eastAsia="宋体"/>
              </w:rPr>
            </w:pPr>
          </w:p>
        </w:tc>
      </w:tr>
      <w:tr w:rsidR="00B246D4" w:rsidRPr="00CF1859" w14:paraId="5CD8FEDD" w14:textId="77777777" w:rsidTr="00A81C87">
        <w:tc>
          <w:tcPr>
            <w:tcW w:w="1338" w:type="pct"/>
            <w:tcBorders>
              <w:top w:val="single" w:sz="4" w:space="0" w:color="auto"/>
              <w:left w:val="single" w:sz="4" w:space="0" w:color="auto"/>
              <w:bottom w:val="single" w:sz="4" w:space="0" w:color="auto"/>
              <w:right w:val="single" w:sz="4" w:space="0" w:color="auto"/>
            </w:tcBorders>
          </w:tcPr>
          <w:p w14:paraId="03FAEA51" w14:textId="77777777" w:rsidR="00B246D4" w:rsidRPr="00CF1859" w:rsidRDefault="00B246D4" w:rsidP="00A81C87">
            <w:pPr>
              <w:pStyle w:val="15"/>
              <w:rPr>
                <w:rFonts w:eastAsia="宋体"/>
              </w:rPr>
            </w:pPr>
            <w:r w:rsidRPr="00CF1859">
              <w:rPr>
                <w:rFonts w:eastAsia="宋体"/>
              </w:rPr>
              <w:lastRenderedPageBreak/>
              <w:t>sa_score</w:t>
            </w:r>
          </w:p>
        </w:tc>
        <w:tc>
          <w:tcPr>
            <w:tcW w:w="1130" w:type="pct"/>
            <w:tcBorders>
              <w:top w:val="single" w:sz="4" w:space="0" w:color="auto"/>
              <w:left w:val="single" w:sz="4" w:space="0" w:color="auto"/>
              <w:bottom w:val="single" w:sz="4" w:space="0" w:color="auto"/>
              <w:right w:val="single" w:sz="4" w:space="0" w:color="auto"/>
            </w:tcBorders>
          </w:tcPr>
          <w:p w14:paraId="4BFBD24F" w14:textId="77777777" w:rsidR="00B246D4" w:rsidRPr="00CF1859" w:rsidRDefault="00B246D4" w:rsidP="00A81C87">
            <w:pPr>
              <w:pStyle w:val="15"/>
              <w:rPr>
                <w:rFonts w:eastAsia="宋体"/>
              </w:rPr>
            </w:pPr>
            <w:r w:rsidRPr="00CF1859">
              <w:rPr>
                <w:rFonts w:eastAsia="宋体"/>
              </w:rPr>
              <w:t>自评得分</w:t>
            </w:r>
          </w:p>
        </w:tc>
        <w:tc>
          <w:tcPr>
            <w:tcW w:w="2532" w:type="pct"/>
            <w:tcBorders>
              <w:top w:val="single" w:sz="4" w:space="0" w:color="auto"/>
              <w:left w:val="single" w:sz="4" w:space="0" w:color="auto"/>
              <w:bottom w:val="single" w:sz="4" w:space="0" w:color="auto"/>
              <w:right w:val="single" w:sz="4" w:space="0" w:color="auto"/>
            </w:tcBorders>
          </w:tcPr>
          <w:p w14:paraId="16BFF2F9" w14:textId="77777777" w:rsidR="00B246D4" w:rsidRPr="00CF1859" w:rsidRDefault="00B246D4" w:rsidP="00A81C87">
            <w:pPr>
              <w:pStyle w:val="15"/>
              <w:rPr>
                <w:rFonts w:eastAsia="宋体"/>
              </w:rPr>
            </w:pPr>
            <w:r>
              <w:rPr>
                <w:rFonts w:eastAsia="宋体"/>
              </w:rPr>
              <w:t>展示</w:t>
            </w:r>
          </w:p>
        </w:tc>
      </w:tr>
      <w:tr w:rsidR="00B246D4" w:rsidRPr="00CF1859" w14:paraId="2C87D95D" w14:textId="77777777" w:rsidTr="00A81C87">
        <w:tc>
          <w:tcPr>
            <w:tcW w:w="1338" w:type="pct"/>
            <w:tcBorders>
              <w:top w:val="single" w:sz="4" w:space="0" w:color="auto"/>
              <w:left w:val="single" w:sz="4" w:space="0" w:color="auto"/>
              <w:bottom w:val="single" w:sz="4" w:space="0" w:color="auto"/>
              <w:right w:val="single" w:sz="4" w:space="0" w:color="auto"/>
            </w:tcBorders>
          </w:tcPr>
          <w:p w14:paraId="0BB65E46" w14:textId="77777777" w:rsidR="00B246D4" w:rsidRPr="00CF1859" w:rsidRDefault="00B246D4" w:rsidP="00A81C87">
            <w:pPr>
              <w:pStyle w:val="15"/>
              <w:rPr>
                <w:rFonts w:eastAsia="宋体"/>
              </w:rPr>
            </w:pPr>
            <w:r w:rsidRPr="00CF1859">
              <w:rPr>
                <w:rFonts w:eastAsia="宋体"/>
              </w:rPr>
              <w:t>sa_reason</w:t>
            </w:r>
          </w:p>
        </w:tc>
        <w:tc>
          <w:tcPr>
            <w:tcW w:w="1130" w:type="pct"/>
            <w:tcBorders>
              <w:top w:val="single" w:sz="4" w:space="0" w:color="auto"/>
              <w:left w:val="single" w:sz="4" w:space="0" w:color="auto"/>
              <w:bottom w:val="single" w:sz="4" w:space="0" w:color="auto"/>
              <w:right w:val="single" w:sz="4" w:space="0" w:color="auto"/>
            </w:tcBorders>
          </w:tcPr>
          <w:p w14:paraId="6E4B4BD0" w14:textId="77777777" w:rsidR="00B246D4" w:rsidRPr="00CF1859" w:rsidRDefault="00B246D4" w:rsidP="00A81C87">
            <w:pPr>
              <w:pStyle w:val="15"/>
              <w:rPr>
                <w:rFonts w:eastAsia="宋体"/>
              </w:rPr>
            </w:pPr>
            <w:r w:rsidRPr="00CF1859">
              <w:rPr>
                <w:rFonts w:eastAsia="宋体"/>
              </w:rPr>
              <w:t>自评理由</w:t>
            </w:r>
          </w:p>
        </w:tc>
        <w:tc>
          <w:tcPr>
            <w:tcW w:w="2532" w:type="pct"/>
            <w:tcBorders>
              <w:top w:val="single" w:sz="4" w:space="0" w:color="auto"/>
              <w:left w:val="single" w:sz="4" w:space="0" w:color="auto"/>
              <w:bottom w:val="single" w:sz="4" w:space="0" w:color="auto"/>
              <w:right w:val="single" w:sz="4" w:space="0" w:color="auto"/>
            </w:tcBorders>
          </w:tcPr>
          <w:p w14:paraId="59A86718" w14:textId="77777777" w:rsidR="00B246D4" w:rsidRPr="00CF1859" w:rsidRDefault="00B246D4" w:rsidP="00A81C87">
            <w:pPr>
              <w:pStyle w:val="15"/>
              <w:rPr>
                <w:rFonts w:eastAsia="宋体"/>
              </w:rPr>
            </w:pPr>
          </w:p>
        </w:tc>
      </w:tr>
      <w:tr w:rsidR="00B246D4" w:rsidRPr="00CF1859" w14:paraId="13987CA7" w14:textId="77777777" w:rsidTr="00A81C87">
        <w:tc>
          <w:tcPr>
            <w:tcW w:w="1338" w:type="pct"/>
            <w:tcBorders>
              <w:top w:val="single" w:sz="4" w:space="0" w:color="auto"/>
              <w:left w:val="single" w:sz="4" w:space="0" w:color="auto"/>
              <w:bottom w:val="single" w:sz="4" w:space="0" w:color="auto"/>
              <w:right w:val="single" w:sz="4" w:space="0" w:color="auto"/>
            </w:tcBorders>
          </w:tcPr>
          <w:p w14:paraId="72AA8FDC" w14:textId="77777777" w:rsidR="00B246D4" w:rsidRPr="00CF1859" w:rsidRDefault="00B246D4" w:rsidP="00A81C87">
            <w:pPr>
              <w:pStyle w:val="15"/>
              <w:rPr>
                <w:rFonts w:eastAsia="宋体"/>
              </w:rPr>
            </w:pPr>
            <w:r w:rsidRPr="00CF1859">
              <w:rPr>
                <w:rFonts w:eastAsia="宋体"/>
              </w:rPr>
              <w:t>reject_reason</w:t>
            </w:r>
          </w:p>
        </w:tc>
        <w:tc>
          <w:tcPr>
            <w:tcW w:w="1130" w:type="pct"/>
            <w:tcBorders>
              <w:top w:val="single" w:sz="4" w:space="0" w:color="auto"/>
              <w:left w:val="single" w:sz="4" w:space="0" w:color="auto"/>
              <w:bottom w:val="single" w:sz="4" w:space="0" w:color="auto"/>
              <w:right w:val="single" w:sz="4" w:space="0" w:color="auto"/>
            </w:tcBorders>
          </w:tcPr>
          <w:p w14:paraId="145DEB47" w14:textId="77777777" w:rsidR="00B246D4" w:rsidRPr="00CF1859" w:rsidRDefault="00B246D4" w:rsidP="00A81C87">
            <w:pPr>
              <w:pStyle w:val="15"/>
              <w:rPr>
                <w:rFonts w:eastAsia="宋体"/>
              </w:rPr>
            </w:pPr>
            <w:r w:rsidRPr="00CF1859">
              <w:rPr>
                <w:rFonts w:eastAsia="宋体"/>
              </w:rPr>
              <w:t>复核拒绝理由</w:t>
            </w:r>
          </w:p>
        </w:tc>
        <w:tc>
          <w:tcPr>
            <w:tcW w:w="2532" w:type="pct"/>
            <w:tcBorders>
              <w:top w:val="single" w:sz="4" w:space="0" w:color="auto"/>
              <w:left w:val="single" w:sz="4" w:space="0" w:color="auto"/>
              <w:bottom w:val="single" w:sz="4" w:space="0" w:color="auto"/>
              <w:right w:val="single" w:sz="4" w:space="0" w:color="auto"/>
            </w:tcBorders>
          </w:tcPr>
          <w:p w14:paraId="7217BC1C" w14:textId="77777777" w:rsidR="00B246D4" w:rsidRPr="00CF1859" w:rsidRDefault="00B246D4" w:rsidP="00A81C87">
            <w:pPr>
              <w:pStyle w:val="15"/>
              <w:rPr>
                <w:rFonts w:eastAsia="宋体"/>
              </w:rPr>
            </w:pPr>
          </w:p>
        </w:tc>
      </w:tr>
      <w:tr w:rsidR="00B246D4" w:rsidRPr="00CF1859" w14:paraId="5E38C196" w14:textId="77777777" w:rsidTr="00A81C87">
        <w:tc>
          <w:tcPr>
            <w:tcW w:w="1338" w:type="pct"/>
            <w:tcBorders>
              <w:top w:val="single" w:sz="4" w:space="0" w:color="auto"/>
              <w:left w:val="single" w:sz="4" w:space="0" w:color="auto"/>
              <w:bottom w:val="single" w:sz="4" w:space="0" w:color="auto"/>
              <w:right w:val="single" w:sz="4" w:space="0" w:color="auto"/>
            </w:tcBorders>
          </w:tcPr>
          <w:p w14:paraId="5BF2DD85" w14:textId="77777777" w:rsidR="00B246D4" w:rsidRPr="00CF1859" w:rsidRDefault="00B246D4" w:rsidP="00A81C87">
            <w:pPr>
              <w:pStyle w:val="15"/>
              <w:rPr>
                <w:rFonts w:eastAsia="宋体"/>
              </w:rPr>
            </w:pPr>
            <w:r w:rsidRPr="00CF1859">
              <w:rPr>
                <w:rFonts w:eastAsia="宋体"/>
              </w:rPr>
              <w:t>attachment</w:t>
            </w:r>
          </w:p>
        </w:tc>
        <w:tc>
          <w:tcPr>
            <w:tcW w:w="1130" w:type="pct"/>
            <w:tcBorders>
              <w:top w:val="single" w:sz="4" w:space="0" w:color="auto"/>
              <w:left w:val="single" w:sz="4" w:space="0" w:color="auto"/>
              <w:bottom w:val="single" w:sz="4" w:space="0" w:color="auto"/>
              <w:right w:val="single" w:sz="4" w:space="0" w:color="auto"/>
            </w:tcBorders>
          </w:tcPr>
          <w:p w14:paraId="0F2922C4" w14:textId="77777777" w:rsidR="00B246D4" w:rsidRPr="00CF1859" w:rsidRDefault="00B246D4" w:rsidP="00A81C87">
            <w:pPr>
              <w:pStyle w:val="15"/>
              <w:rPr>
                <w:rFonts w:eastAsia="宋体"/>
              </w:rPr>
            </w:pPr>
            <w:r w:rsidRPr="00CF1859">
              <w:rPr>
                <w:rFonts w:eastAsia="宋体"/>
              </w:rPr>
              <w:t>附件（路径）</w:t>
            </w:r>
          </w:p>
        </w:tc>
        <w:tc>
          <w:tcPr>
            <w:tcW w:w="2532" w:type="pct"/>
            <w:tcBorders>
              <w:top w:val="single" w:sz="4" w:space="0" w:color="auto"/>
              <w:left w:val="single" w:sz="4" w:space="0" w:color="auto"/>
              <w:bottom w:val="single" w:sz="4" w:space="0" w:color="auto"/>
              <w:right w:val="single" w:sz="4" w:space="0" w:color="auto"/>
            </w:tcBorders>
          </w:tcPr>
          <w:p w14:paraId="38277ED0" w14:textId="77777777" w:rsidR="00B246D4" w:rsidRPr="00CF1859" w:rsidRDefault="00B246D4" w:rsidP="00A81C87">
            <w:pPr>
              <w:pStyle w:val="15"/>
              <w:rPr>
                <w:rFonts w:eastAsia="宋体"/>
              </w:rPr>
            </w:pPr>
          </w:p>
        </w:tc>
      </w:tr>
      <w:tr w:rsidR="00B246D4" w:rsidRPr="00CF1859" w14:paraId="4A9A9973" w14:textId="77777777" w:rsidTr="00A81C87">
        <w:tc>
          <w:tcPr>
            <w:tcW w:w="1338" w:type="pct"/>
            <w:tcBorders>
              <w:top w:val="single" w:sz="4" w:space="0" w:color="auto"/>
              <w:left w:val="single" w:sz="4" w:space="0" w:color="auto"/>
              <w:bottom w:val="single" w:sz="4" w:space="0" w:color="auto"/>
              <w:right w:val="single" w:sz="4" w:space="0" w:color="auto"/>
            </w:tcBorders>
          </w:tcPr>
          <w:p w14:paraId="42677108" w14:textId="77777777" w:rsidR="00B246D4" w:rsidRPr="00CF1859" w:rsidRDefault="00B246D4" w:rsidP="00A81C87">
            <w:pPr>
              <w:pStyle w:val="15"/>
              <w:rPr>
                <w:rFonts w:eastAsia="宋体"/>
              </w:rPr>
            </w:pPr>
            <w:r w:rsidRPr="00CF1859">
              <w:rPr>
                <w:rFonts w:eastAsia="宋体"/>
              </w:rPr>
              <w:t>rank_score</w:t>
            </w:r>
          </w:p>
        </w:tc>
        <w:tc>
          <w:tcPr>
            <w:tcW w:w="1130" w:type="pct"/>
            <w:tcBorders>
              <w:top w:val="single" w:sz="4" w:space="0" w:color="auto"/>
              <w:left w:val="single" w:sz="4" w:space="0" w:color="auto"/>
              <w:bottom w:val="single" w:sz="4" w:space="0" w:color="auto"/>
              <w:right w:val="single" w:sz="4" w:space="0" w:color="auto"/>
            </w:tcBorders>
          </w:tcPr>
          <w:p w14:paraId="15681C12" w14:textId="77777777" w:rsidR="00B246D4" w:rsidRPr="00CF1859" w:rsidRDefault="00B246D4" w:rsidP="00A81C87">
            <w:pPr>
              <w:pStyle w:val="15"/>
              <w:rPr>
                <w:rFonts w:eastAsia="宋体"/>
              </w:rPr>
            </w:pPr>
            <w:r w:rsidRPr="00CF1859">
              <w:rPr>
                <w:rFonts w:eastAsia="宋体"/>
              </w:rPr>
              <w:t>评级得分</w:t>
            </w:r>
          </w:p>
        </w:tc>
        <w:tc>
          <w:tcPr>
            <w:tcW w:w="2532" w:type="pct"/>
            <w:tcBorders>
              <w:top w:val="single" w:sz="4" w:space="0" w:color="auto"/>
              <w:left w:val="single" w:sz="4" w:space="0" w:color="auto"/>
              <w:bottom w:val="single" w:sz="4" w:space="0" w:color="auto"/>
              <w:right w:val="single" w:sz="4" w:space="0" w:color="auto"/>
            </w:tcBorders>
          </w:tcPr>
          <w:p w14:paraId="5609A20C" w14:textId="77777777" w:rsidR="00B246D4" w:rsidRPr="00CF1859" w:rsidRDefault="00B246D4" w:rsidP="00A81C87">
            <w:pPr>
              <w:pStyle w:val="15"/>
              <w:rPr>
                <w:rFonts w:eastAsia="宋体"/>
              </w:rPr>
            </w:pPr>
            <w:r>
              <w:rPr>
                <w:rFonts w:eastAsia="宋体"/>
              </w:rPr>
              <w:t>展示到</w:t>
            </w:r>
            <w:r>
              <w:rPr>
                <w:rFonts w:eastAsia="宋体" w:hint="eastAsia"/>
                <w:lang w:eastAsia="zh-CN"/>
              </w:rPr>
              <w:t>“异议值”栏位</w:t>
            </w:r>
          </w:p>
        </w:tc>
      </w:tr>
      <w:tr w:rsidR="00B246D4" w:rsidRPr="00CF1859" w14:paraId="53A700AF" w14:textId="77777777" w:rsidTr="00A81C87">
        <w:tc>
          <w:tcPr>
            <w:tcW w:w="1338" w:type="pct"/>
            <w:tcBorders>
              <w:top w:val="single" w:sz="4" w:space="0" w:color="auto"/>
              <w:left w:val="single" w:sz="4" w:space="0" w:color="auto"/>
              <w:bottom w:val="single" w:sz="4" w:space="0" w:color="auto"/>
              <w:right w:val="single" w:sz="4" w:space="0" w:color="auto"/>
            </w:tcBorders>
          </w:tcPr>
          <w:p w14:paraId="27FDAA9E" w14:textId="77777777" w:rsidR="00B246D4" w:rsidRPr="00CF1859" w:rsidRDefault="00B246D4" w:rsidP="00A81C87">
            <w:pPr>
              <w:pStyle w:val="15"/>
              <w:rPr>
                <w:rFonts w:eastAsia="宋体"/>
              </w:rPr>
            </w:pPr>
            <w:r w:rsidRPr="00CF1859">
              <w:rPr>
                <w:rFonts w:eastAsia="宋体"/>
              </w:rPr>
              <w:t>ramk_reason</w:t>
            </w:r>
          </w:p>
        </w:tc>
        <w:tc>
          <w:tcPr>
            <w:tcW w:w="1130" w:type="pct"/>
            <w:tcBorders>
              <w:top w:val="single" w:sz="4" w:space="0" w:color="auto"/>
              <w:left w:val="single" w:sz="4" w:space="0" w:color="auto"/>
              <w:bottom w:val="single" w:sz="4" w:space="0" w:color="auto"/>
              <w:right w:val="single" w:sz="4" w:space="0" w:color="auto"/>
            </w:tcBorders>
          </w:tcPr>
          <w:p w14:paraId="49874112" w14:textId="77777777" w:rsidR="00B246D4" w:rsidRPr="00CF1859" w:rsidRDefault="00B246D4" w:rsidP="00A81C87">
            <w:pPr>
              <w:pStyle w:val="15"/>
              <w:rPr>
                <w:rFonts w:eastAsia="宋体"/>
              </w:rPr>
            </w:pPr>
            <w:r w:rsidRPr="00CF1859">
              <w:rPr>
                <w:rFonts w:eastAsia="宋体"/>
              </w:rPr>
              <w:t>评级理由</w:t>
            </w:r>
          </w:p>
        </w:tc>
        <w:tc>
          <w:tcPr>
            <w:tcW w:w="2532" w:type="pct"/>
            <w:tcBorders>
              <w:top w:val="single" w:sz="4" w:space="0" w:color="auto"/>
              <w:left w:val="single" w:sz="4" w:space="0" w:color="auto"/>
              <w:bottom w:val="single" w:sz="4" w:space="0" w:color="auto"/>
              <w:right w:val="single" w:sz="4" w:space="0" w:color="auto"/>
            </w:tcBorders>
          </w:tcPr>
          <w:p w14:paraId="64D828ED" w14:textId="77777777" w:rsidR="00B246D4" w:rsidRPr="00CF1859" w:rsidRDefault="00B246D4" w:rsidP="00A81C87">
            <w:pPr>
              <w:pStyle w:val="15"/>
              <w:rPr>
                <w:rFonts w:eastAsia="宋体"/>
              </w:rPr>
            </w:pPr>
            <w:r>
              <w:rPr>
                <w:rFonts w:eastAsia="宋体"/>
              </w:rPr>
              <w:t>展示</w:t>
            </w:r>
          </w:p>
        </w:tc>
      </w:tr>
      <w:tr w:rsidR="00B246D4" w:rsidRPr="00CF1859" w14:paraId="0665EE5F" w14:textId="77777777" w:rsidTr="00A81C87">
        <w:tc>
          <w:tcPr>
            <w:tcW w:w="1338" w:type="pct"/>
            <w:tcBorders>
              <w:top w:val="single" w:sz="4" w:space="0" w:color="auto"/>
              <w:left w:val="single" w:sz="4" w:space="0" w:color="auto"/>
              <w:bottom w:val="single" w:sz="4" w:space="0" w:color="auto"/>
              <w:right w:val="single" w:sz="4" w:space="0" w:color="auto"/>
            </w:tcBorders>
          </w:tcPr>
          <w:p w14:paraId="48D22BB1" w14:textId="77777777" w:rsidR="00B246D4" w:rsidRPr="00CF1859" w:rsidRDefault="00B246D4" w:rsidP="00A81C87">
            <w:pPr>
              <w:pStyle w:val="15"/>
              <w:rPr>
                <w:rFonts w:eastAsia="宋体"/>
              </w:rPr>
            </w:pPr>
            <w:r w:rsidRPr="00CF1859">
              <w:rPr>
                <w:rFonts w:eastAsia="宋体"/>
              </w:rPr>
              <w:t>is_opposition</w:t>
            </w:r>
          </w:p>
        </w:tc>
        <w:tc>
          <w:tcPr>
            <w:tcW w:w="1130" w:type="pct"/>
            <w:tcBorders>
              <w:top w:val="single" w:sz="4" w:space="0" w:color="auto"/>
              <w:left w:val="single" w:sz="4" w:space="0" w:color="auto"/>
              <w:bottom w:val="single" w:sz="4" w:space="0" w:color="auto"/>
              <w:right w:val="single" w:sz="4" w:space="0" w:color="auto"/>
            </w:tcBorders>
          </w:tcPr>
          <w:p w14:paraId="41E2F147" w14:textId="77777777" w:rsidR="00B246D4" w:rsidRPr="00CF1859" w:rsidRDefault="00B246D4" w:rsidP="00A81C87">
            <w:pPr>
              <w:pStyle w:val="15"/>
              <w:rPr>
                <w:rFonts w:eastAsia="宋体"/>
              </w:rPr>
            </w:pPr>
            <w:r w:rsidRPr="00CF1859">
              <w:rPr>
                <w:rFonts w:eastAsia="宋体"/>
              </w:rPr>
              <w:t>是否有异议</w:t>
            </w:r>
          </w:p>
        </w:tc>
        <w:tc>
          <w:tcPr>
            <w:tcW w:w="2532" w:type="pct"/>
            <w:tcBorders>
              <w:top w:val="single" w:sz="4" w:space="0" w:color="auto"/>
              <w:left w:val="single" w:sz="4" w:space="0" w:color="auto"/>
              <w:bottom w:val="single" w:sz="4" w:space="0" w:color="auto"/>
              <w:right w:val="single" w:sz="4" w:space="0" w:color="auto"/>
            </w:tcBorders>
          </w:tcPr>
          <w:p w14:paraId="3A4F11AD" w14:textId="77777777" w:rsidR="00B246D4" w:rsidRPr="00CF1859" w:rsidRDefault="00B246D4" w:rsidP="00A81C87">
            <w:pPr>
              <w:pStyle w:val="15"/>
              <w:rPr>
                <w:rFonts w:eastAsia="宋体"/>
              </w:rPr>
            </w:pPr>
          </w:p>
        </w:tc>
      </w:tr>
    </w:tbl>
    <w:p w14:paraId="0F7661CB" w14:textId="77777777" w:rsidR="00B246D4" w:rsidRDefault="00B246D4" w:rsidP="00B246D4"/>
    <w:p w14:paraId="1BA846F1" w14:textId="77777777" w:rsidR="00B246D4" w:rsidRDefault="00B246D4" w:rsidP="00B246D4">
      <w:pPr>
        <w:pStyle w:val="2"/>
      </w:pPr>
      <w:r>
        <w:t>取消异议提出</w:t>
      </w:r>
    </w:p>
    <w:p w14:paraId="21B64C71" w14:textId="77777777" w:rsidR="00B246D4" w:rsidRPr="002B2B0E" w:rsidRDefault="00B246D4" w:rsidP="00B246D4">
      <w:pPr>
        <w:pStyle w:val="af8"/>
        <w:numPr>
          <w:ilvl w:val="0"/>
          <w:numId w:val="25"/>
        </w:numPr>
        <w:ind w:firstLineChars="0"/>
      </w:pPr>
      <w:r>
        <w:rPr>
          <w:rFonts w:hint="eastAsia"/>
        </w:rPr>
        <w:t>描述：在复评阶段，金融机构用户可以取消已经提出或待提出的异议申请。</w:t>
      </w:r>
      <w:r w:rsidRPr="002B2B0E">
        <w:rPr>
          <w:rFonts w:hint="eastAsia"/>
        </w:rPr>
        <w:t>涉及的相关表操作：</w:t>
      </w:r>
      <w:r w:rsidRPr="00393DFA">
        <w:rPr>
          <w:rFonts w:hint="eastAsia"/>
        </w:rPr>
        <w:t>异议表</w:t>
      </w:r>
      <w:r w:rsidRPr="00393DFA">
        <w:rPr>
          <w:rFonts w:hint="eastAsia"/>
        </w:rPr>
        <w:t>(</w:t>
      </w:r>
      <w:r w:rsidRPr="00393DFA">
        <w:t>ORG_OPPOSITION</w:t>
      </w:r>
      <w:r w:rsidRPr="00393DFA">
        <w:rPr>
          <w:rFonts w:hint="eastAsia"/>
        </w:rPr>
        <w:t>)</w:t>
      </w:r>
      <w:r>
        <w:rPr>
          <w:rFonts w:hint="eastAsia"/>
        </w:rPr>
        <w:t>，</w:t>
      </w:r>
      <w:r w:rsidRPr="00B8789B">
        <w:rPr>
          <w:rFonts w:hint="eastAsia"/>
        </w:rPr>
        <w:t>机构评级总表（</w:t>
      </w:r>
      <w:r w:rsidRPr="00B8789B">
        <w:rPr>
          <w:rFonts w:hint="eastAsia"/>
        </w:rPr>
        <w:t>ORG_RATE</w:t>
      </w:r>
      <w:r w:rsidRPr="00B8789B">
        <w:rPr>
          <w:rFonts w:hint="eastAsia"/>
        </w:rPr>
        <w:t>）</w:t>
      </w:r>
      <w:r>
        <w:rPr>
          <w:rFonts w:hint="eastAsia"/>
        </w:rPr>
        <w:t>，</w:t>
      </w:r>
      <w:r w:rsidRPr="00B8789B">
        <w:rPr>
          <w:rFonts w:hint="eastAsia"/>
        </w:rPr>
        <w:t>机构评级明细表（</w:t>
      </w:r>
      <w:r w:rsidRPr="00B8789B">
        <w:rPr>
          <w:rFonts w:hint="eastAsia"/>
        </w:rPr>
        <w:t>ORG_RATE_DETAIL</w:t>
      </w:r>
      <w:r w:rsidRPr="00B8789B">
        <w:rPr>
          <w:rFonts w:hint="eastAsia"/>
        </w:rPr>
        <w:t>）</w:t>
      </w:r>
      <w:r>
        <w:rPr>
          <w:rFonts w:hint="eastAsia"/>
        </w:rPr>
        <w:t>。</w:t>
      </w:r>
    </w:p>
    <w:p w14:paraId="699F4A10" w14:textId="77777777" w:rsidR="00B246D4" w:rsidRDefault="00B246D4" w:rsidP="00B246D4">
      <w:pPr>
        <w:pStyle w:val="af8"/>
        <w:numPr>
          <w:ilvl w:val="0"/>
          <w:numId w:val="25"/>
        </w:numPr>
        <w:ind w:firstLineChars="0"/>
      </w:pPr>
      <w:r>
        <w:rPr>
          <w:rFonts w:hint="eastAsia"/>
        </w:rPr>
        <w:t>权限：金融机构自评</w:t>
      </w:r>
      <w:r w:rsidRPr="00623034">
        <w:rPr>
          <w:rFonts w:hint="eastAsia"/>
        </w:rPr>
        <w:t>者角色</w:t>
      </w:r>
    </w:p>
    <w:p w14:paraId="1EE93ECD" w14:textId="77777777" w:rsidR="00B246D4" w:rsidRDefault="00B246D4" w:rsidP="00B246D4">
      <w:pPr>
        <w:pStyle w:val="af8"/>
        <w:numPr>
          <w:ilvl w:val="0"/>
          <w:numId w:val="25"/>
        </w:numPr>
        <w:ind w:firstLineChars="0"/>
      </w:pPr>
      <w:r>
        <w:rPr>
          <w:rFonts w:hint="eastAsia"/>
        </w:rPr>
        <w:t>流程说明：</w:t>
      </w:r>
    </w:p>
    <w:p w14:paraId="751B0307" w14:textId="77777777" w:rsidR="00B246D4" w:rsidRDefault="00B246D4" w:rsidP="00B246D4">
      <w:pPr>
        <w:ind w:left="420"/>
      </w:pPr>
      <w:r>
        <w:rPr>
          <w:rFonts w:hint="eastAsia"/>
        </w:rPr>
        <w:t>1.</w:t>
      </w:r>
      <w:r>
        <w:rPr>
          <w:rFonts w:hint="eastAsia"/>
        </w:rPr>
        <w:t>用户进入查询异议处理情况界面，选择需要取消的异议申请。点击“取消异议提出”按钮。</w:t>
      </w:r>
    </w:p>
    <w:p w14:paraId="28502B77" w14:textId="77777777" w:rsidR="00B246D4" w:rsidRDefault="00B246D4" w:rsidP="00B246D4">
      <w:pPr>
        <w:ind w:left="420"/>
      </w:pPr>
      <w:r>
        <w:rPr>
          <w:rFonts w:hint="eastAsia"/>
        </w:rPr>
        <w:t>2.</w:t>
      </w:r>
      <w:r>
        <w:rPr>
          <w:rFonts w:hint="eastAsia"/>
        </w:rPr>
        <w:t>系统判断异议申请的状态，在</w:t>
      </w:r>
      <w:r>
        <w:rPr>
          <w:rFonts w:hint="eastAsia"/>
        </w:rPr>
        <w:t>{</w:t>
      </w:r>
      <w:r>
        <w:rPr>
          <w:rFonts w:hint="eastAsia"/>
        </w:rPr>
        <w:t>“</w:t>
      </w:r>
      <w:r>
        <w:rPr>
          <w:rFonts w:hint="eastAsia"/>
        </w:rPr>
        <w:t>00</w:t>
      </w:r>
      <w:r>
        <w:rPr>
          <w:rFonts w:hint="eastAsia"/>
        </w:rPr>
        <w:t>”</w:t>
      </w:r>
      <w:r>
        <w:rPr>
          <w:rFonts w:hint="eastAsia"/>
        </w:rPr>
        <w:t>--</w:t>
      </w:r>
      <w:r w:rsidRPr="00E63905">
        <w:rPr>
          <w:rFonts w:hint="eastAsia"/>
        </w:rPr>
        <w:t>待提出</w:t>
      </w:r>
      <w:r>
        <w:rPr>
          <w:rFonts w:hint="eastAsia"/>
        </w:rPr>
        <w:t>，“</w:t>
      </w:r>
      <w:r>
        <w:rPr>
          <w:rFonts w:hint="eastAsia"/>
        </w:rPr>
        <w:t>01</w:t>
      </w:r>
      <w:r>
        <w:rPr>
          <w:rFonts w:hint="eastAsia"/>
        </w:rPr>
        <w:t>”</w:t>
      </w:r>
      <w:r>
        <w:rPr>
          <w:rFonts w:hint="eastAsia"/>
        </w:rPr>
        <w:t>-</w:t>
      </w:r>
      <w:r w:rsidRPr="00E63905">
        <w:rPr>
          <w:rFonts w:hint="eastAsia"/>
        </w:rPr>
        <w:t>待处理</w:t>
      </w:r>
      <w:r>
        <w:rPr>
          <w:rFonts w:hint="eastAsia"/>
        </w:rPr>
        <w:t>}</w:t>
      </w:r>
      <w:r>
        <w:rPr>
          <w:rFonts w:hint="eastAsia"/>
        </w:rPr>
        <w:t>时，允许取消异议申请。</w:t>
      </w:r>
    </w:p>
    <w:p w14:paraId="26A03AE4" w14:textId="77777777" w:rsidR="00B246D4" w:rsidRDefault="00B246D4" w:rsidP="00B246D4">
      <w:pPr>
        <w:ind w:left="420"/>
      </w:pPr>
      <w:r>
        <w:rPr>
          <w:rFonts w:hint="eastAsia"/>
        </w:rPr>
        <w:t>4.</w:t>
      </w:r>
      <w:r>
        <w:rPr>
          <w:rFonts w:hint="eastAsia"/>
        </w:rPr>
        <w:t>如果取消的异议申请是等级异议，评级总表中相关记录的“</w:t>
      </w:r>
      <w:r w:rsidRPr="000D2D67">
        <w:rPr>
          <w:rFonts w:hint="eastAsia"/>
        </w:rPr>
        <w:t>是否有异议</w:t>
      </w:r>
      <w:r>
        <w:rPr>
          <w:rFonts w:hint="eastAsia"/>
        </w:rPr>
        <w:t>”字段应改为“</w:t>
      </w:r>
      <w:r>
        <w:rPr>
          <w:rFonts w:hint="eastAsia"/>
        </w:rPr>
        <w:t>00</w:t>
      </w:r>
      <w:r>
        <w:rPr>
          <w:rFonts w:hint="eastAsia"/>
        </w:rPr>
        <w:t>”</w:t>
      </w:r>
      <w:r>
        <w:rPr>
          <w:rFonts w:hint="eastAsia"/>
        </w:rPr>
        <w:t>-</w:t>
      </w:r>
      <w:r>
        <w:rPr>
          <w:rFonts w:hint="eastAsia"/>
        </w:rPr>
        <w:t>无异议。如果是指标异议，评级明细记录中相关记录的“</w:t>
      </w:r>
      <w:r w:rsidRPr="000D2D67">
        <w:rPr>
          <w:rFonts w:hint="eastAsia"/>
        </w:rPr>
        <w:t>是否有异议</w:t>
      </w:r>
      <w:r>
        <w:rPr>
          <w:rFonts w:hint="eastAsia"/>
        </w:rPr>
        <w:t>”</w:t>
      </w:r>
      <w:r w:rsidRPr="000D2D67">
        <w:rPr>
          <w:rFonts w:hint="eastAsia"/>
        </w:rPr>
        <w:t>字段应改为“</w:t>
      </w:r>
      <w:r w:rsidRPr="000D2D67">
        <w:rPr>
          <w:rFonts w:hint="eastAsia"/>
        </w:rPr>
        <w:t>00</w:t>
      </w:r>
      <w:r w:rsidRPr="000D2D67">
        <w:rPr>
          <w:rFonts w:hint="eastAsia"/>
        </w:rPr>
        <w:t>”</w:t>
      </w:r>
      <w:r w:rsidRPr="000D2D67">
        <w:rPr>
          <w:rFonts w:hint="eastAsia"/>
        </w:rPr>
        <w:t>-</w:t>
      </w:r>
      <w:r w:rsidRPr="000D2D67">
        <w:rPr>
          <w:rFonts w:hint="eastAsia"/>
        </w:rPr>
        <w:t>无异议</w:t>
      </w:r>
      <w:r>
        <w:rPr>
          <w:rFonts w:hint="eastAsia"/>
        </w:rPr>
        <w:t>。</w:t>
      </w:r>
    </w:p>
    <w:p w14:paraId="6BFFFB51" w14:textId="77777777" w:rsidR="00B246D4" w:rsidRPr="000D2D67" w:rsidRDefault="00B246D4" w:rsidP="00B246D4">
      <w:pPr>
        <w:ind w:left="420"/>
      </w:pPr>
      <w:r>
        <w:rPr>
          <w:rFonts w:hint="eastAsia"/>
        </w:rPr>
        <w:t>3</w:t>
      </w:r>
      <w:commentRangeStart w:id="32"/>
      <w:r>
        <w:rPr>
          <w:rFonts w:hint="eastAsia"/>
        </w:rPr>
        <w:t>.</w:t>
      </w:r>
      <w:r>
        <w:rPr>
          <w:rFonts w:hint="eastAsia"/>
        </w:rPr>
        <w:t>当全部的异议申请被取消后，评级总表中记录的状态改为“</w:t>
      </w:r>
      <w:r>
        <w:rPr>
          <w:rFonts w:hint="eastAsia"/>
        </w:rPr>
        <w:t>31</w:t>
      </w:r>
      <w:r>
        <w:rPr>
          <w:rFonts w:hint="eastAsia"/>
        </w:rPr>
        <w:t>”</w:t>
      </w:r>
      <w:r>
        <w:rPr>
          <w:rFonts w:hint="eastAsia"/>
        </w:rPr>
        <w:t>-</w:t>
      </w:r>
      <w:r>
        <w:rPr>
          <w:rFonts w:hint="eastAsia"/>
        </w:rPr>
        <w:t>公示中。</w:t>
      </w:r>
      <w:commentRangeEnd w:id="32"/>
      <w:r>
        <w:rPr>
          <w:rStyle w:val="afc"/>
          <w:rFonts w:eastAsia="宋体"/>
          <w:kern w:val="0"/>
          <w:lang w:val="x-none" w:eastAsia="x-none"/>
        </w:rPr>
        <w:commentReference w:id="32"/>
      </w:r>
    </w:p>
    <w:p w14:paraId="61A01843" w14:textId="77777777" w:rsidR="00B246D4" w:rsidRDefault="00B246D4" w:rsidP="00B246D4">
      <w:pPr>
        <w:pStyle w:val="2"/>
      </w:pPr>
      <w:r>
        <w:lastRenderedPageBreak/>
        <w:t>公示</w:t>
      </w:r>
      <w:r>
        <w:rPr>
          <w:rFonts w:hint="eastAsia"/>
        </w:rPr>
        <w:t>（机构）</w:t>
      </w:r>
    </w:p>
    <w:p w14:paraId="55CFB8E0" w14:textId="77777777" w:rsidR="00B246D4" w:rsidRDefault="00B246D4" w:rsidP="00B246D4">
      <w:pPr>
        <w:pStyle w:val="3"/>
      </w:pPr>
      <w:r>
        <w:t>下载监管意见书</w:t>
      </w:r>
    </w:p>
    <w:p w14:paraId="1CF450DA" w14:textId="77777777" w:rsidR="00B246D4" w:rsidRPr="002B2B0E" w:rsidRDefault="00B246D4" w:rsidP="00B246D4">
      <w:pPr>
        <w:pStyle w:val="af8"/>
        <w:numPr>
          <w:ilvl w:val="0"/>
          <w:numId w:val="25"/>
        </w:numPr>
        <w:ind w:firstLineChars="0"/>
      </w:pPr>
      <w:r>
        <w:rPr>
          <w:rFonts w:hint="eastAsia"/>
        </w:rPr>
        <w:t>描述：在公示阶段，金融机构</w:t>
      </w:r>
      <w:r w:rsidRPr="00811959">
        <w:rPr>
          <w:rFonts w:hint="eastAsia"/>
        </w:rPr>
        <w:t>用户用于</w:t>
      </w:r>
      <w:r>
        <w:rPr>
          <w:rFonts w:hint="eastAsia"/>
        </w:rPr>
        <w:t>下载本机构的监管意见书</w:t>
      </w:r>
      <w:r w:rsidRPr="00811959">
        <w:rPr>
          <w:rFonts w:hint="eastAsia"/>
        </w:rPr>
        <w:t>，涉及的相关表操作：机构评级总表（</w:t>
      </w:r>
      <w:r w:rsidRPr="00811959">
        <w:rPr>
          <w:rFonts w:hint="eastAsia"/>
        </w:rPr>
        <w:t>ORG_RATE</w:t>
      </w:r>
      <w:r w:rsidRPr="00811959">
        <w:rPr>
          <w:rFonts w:hint="eastAsia"/>
        </w:rPr>
        <w:t>）</w:t>
      </w:r>
      <w:r>
        <w:rPr>
          <w:rFonts w:hint="eastAsia"/>
        </w:rPr>
        <w:t>。</w:t>
      </w:r>
    </w:p>
    <w:p w14:paraId="63CE8F1D" w14:textId="77777777" w:rsidR="00B246D4" w:rsidRDefault="00B246D4" w:rsidP="00B246D4">
      <w:pPr>
        <w:numPr>
          <w:ilvl w:val="0"/>
          <w:numId w:val="25"/>
        </w:numPr>
      </w:pPr>
      <w:r w:rsidRPr="002B4405">
        <w:rPr>
          <w:rFonts w:hint="eastAsia"/>
        </w:rPr>
        <w:t>权限：</w:t>
      </w:r>
      <w:r w:rsidRPr="00A4643D">
        <w:rPr>
          <w:rFonts w:hint="eastAsia"/>
        </w:rPr>
        <w:t>金融机构自评者角色</w:t>
      </w:r>
    </w:p>
    <w:p w14:paraId="06553629" w14:textId="77777777" w:rsidR="00B246D4" w:rsidRDefault="00B246D4" w:rsidP="00B246D4">
      <w:pPr>
        <w:numPr>
          <w:ilvl w:val="0"/>
          <w:numId w:val="25"/>
        </w:numPr>
      </w:pPr>
      <w:r w:rsidRPr="002B4405">
        <w:rPr>
          <w:rFonts w:hint="eastAsia"/>
        </w:rPr>
        <w:t>流程说明：</w:t>
      </w:r>
    </w:p>
    <w:p w14:paraId="0E0B8895" w14:textId="77777777" w:rsidR="00B246D4" w:rsidRDefault="00B246D4" w:rsidP="00B246D4">
      <w:pPr>
        <w:ind w:left="720"/>
      </w:pPr>
      <w:r>
        <w:rPr>
          <w:rFonts w:hint="eastAsia"/>
        </w:rPr>
        <w:t>1.</w:t>
      </w:r>
      <w:r>
        <w:t>用户选择本机构评级信息</w:t>
      </w:r>
      <w:r>
        <w:rPr>
          <w:rFonts w:hint="eastAsia"/>
        </w:rPr>
        <w:t>，</w:t>
      </w:r>
      <w:r>
        <w:t>点击下载</w:t>
      </w:r>
      <w:r>
        <w:rPr>
          <w:rFonts w:hint="eastAsia"/>
        </w:rPr>
        <w:t>。注意：</w:t>
      </w:r>
      <w:r w:rsidRPr="001D0767">
        <w:rPr>
          <w:rFonts w:hint="eastAsia"/>
        </w:rPr>
        <w:t>“上传监管意见书”状态为“</w:t>
      </w:r>
      <w:r>
        <w:rPr>
          <w:rFonts w:hint="eastAsia"/>
        </w:rPr>
        <w:t>未下载”时，会有“（新）”标识。</w:t>
      </w:r>
    </w:p>
    <w:p w14:paraId="6B836CC1" w14:textId="77777777" w:rsidR="00B246D4" w:rsidRPr="00A63872" w:rsidRDefault="00B246D4" w:rsidP="00B246D4">
      <w:pPr>
        <w:ind w:left="720"/>
      </w:pPr>
      <w:r>
        <w:t>2.</w:t>
      </w:r>
      <w:r>
        <w:t>系统操作作如下</w:t>
      </w:r>
      <w:r>
        <w:rPr>
          <w:rFonts w:hint="eastAsia"/>
        </w:rPr>
        <w:t>：</w:t>
      </w:r>
      <w:r>
        <w:t>传输监管意见书</w:t>
      </w:r>
      <w:r>
        <w:rPr>
          <w:rFonts w:hint="eastAsia"/>
        </w:rPr>
        <w:t>，</w:t>
      </w:r>
      <w:r>
        <w:t>设置</w:t>
      </w:r>
      <w:r w:rsidRPr="00A63872">
        <w:rPr>
          <w:rFonts w:hint="eastAsia"/>
        </w:rPr>
        <w:t>本机构评级信息</w:t>
      </w:r>
      <w:r>
        <w:rPr>
          <w:rFonts w:hint="eastAsia"/>
        </w:rPr>
        <w:t>的“上传监管意见书”状态为“</w:t>
      </w:r>
      <w:r>
        <w:rPr>
          <w:rFonts w:hint="eastAsia"/>
        </w:rPr>
        <w:t>02</w:t>
      </w:r>
      <w:r>
        <w:rPr>
          <w:rFonts w:hint="eastAsia"/>
        </w:rPr>
        <w:t>”</w:t>
      </w:r>
      <w:r>
        <w:rPr>
          <w:rFonts w:hint="eastAsia"/>
        </w:rPr>
        <w:t>---</w:t>
      </w:r>
      <w:r>
        <w:rPr>
          <w:rFonts w:hint="eastAsia"/>
        </w:rPr>
        <w:t>已下载。</w:t>
      </w:r>
    </w:p>
    <w:p w14:paraId="2BF023E5" w14:textId="1C7DBB77" w:rsidR="00B246D4" w:rsidRDefault="00B246D4" w:rsidP="00B246D4">
      <w:pPr>
        <w:pStyle w:val="3"/>
      </w:pPr>
      <w:r>
        <w:t>上传整改报告</w:t>
      </w:r>
    </w:p>
    <w:p w14:paraId="1B1D558B" w14:textId="34B40375" w:rsidR="00A94A1E" w:rsidRPr="002B2B0E" w:rsidRDefault="00387DBE" w:rsidP="00747EE8">
      <w:pPr>
        <w:pStyle w:val="af8"/>
        <w:numPr>
          <w:ilvl w:val="0"/>
          <w:numId w:val="25"/>
        </w:numPr>
        <w:ind w:firstLineChars="0"/>
      </w:pPr>
      <w:r>
        <w:rPr>
          <w:rFonts w:hint="eastAsia"/>
        </w:rPr>
        <w:t>描述：在公示阶段，金融机构</w:t>
      </w:r>
      <w:r w:rsidRPr="00811959">
        <w:rPr>
          <w:rFonts w:hint="eastAsia"/>
        </w:rPr>
        <w:t>用户用于</w:t>
      </w:r>
      <w:r w:rsidR="00A94A1E">
        <w:rPr>
          <w:rFonts w:hint="eastAsia"/>
        </w:rPr>
        <w:t>上传</w:t>
      </w:r>
      <w:r>
        <w:rPr>
          <w:rFonts w:hint="eastAsia"/>
        </w:rPr>
        <w:t>本</w:t>
      </w:r>
      <w:r w:rsidR="00747EE8" w:rsidRPr="00747EE8">
        <w:rPr>
          <w:rFonts w:hint="eastAsia"/>
        </w:rPr>
        <w:t>金融机构的整改报告</w:t>
      </w:r>
      <w:r w:rsidRPr="00811959">
        <w:rPr>
          <w:rFonts w:hint="eastAsia"/>
        </w:rPr>
        <w:t>，涉及的相关表操作：机构评级总表（</w:t>
      </w:r>
      <w:r w:rsidRPr="00811959">
        <w:rPr>
          <w:rFonts w:hint="eastAsia"/>
        </w:rPr>
        <w:t>ORG_RATE</w:t>
      </w:r>
      <w:r w:rsidRPr="00811959">
        <w:rPr>
          <w:rFonts w:hint="eastAsia"/>
        </w:rPr>
        <w:t>）</w:t>
      </w:r>
      <w:r>
        <w:rPr>
          <w:rFonts w:hint="eastAsia"/>
        </w:rPr>
        <w:t>。</w:t>
      </w:r>
    </w:p>
    <w:p w14:paraId="74EA92F3" w14:textId="77777777" w:rsidR="00387DBE" w:rsidRDefault="00387DBE" w:rsidP="00387DBE">
      <w:pPr>
        <w:numPr>
          <w:ilvl w:val="0"/>
          <w:numId w:val="25"/>
        </w:numPr>
      </w:pPr>
      <w:r w:rsidRPr="002B4405">
        <w:rPr>
          <w:rFonts w:hint="eastAsia"/>
        </w:rPr>
        <w:t>权限：</w:t>
      </w:r>
      <w:r w:rsidRPr="00A4643D">
        <w:rPr>
          <w:rFonts w:hint="eastAsia"/>
        </w:rPr>
        <w:t>金融机构自评者角色</w:t>
      </w:r>
    </w:p>
    <w:p w14:paraId="78677849" w14:textId="77777777" w:rsidR="00A94A1E" w:rsidRDefault="00387DBE" w:rsidP="00387DBE">
      <w:pPr>
        <w:numPr>
          <w:ilvl w:val="0"/>
          <w:numId w:val="25"/>
        </w:numPr>
      </w:pPr>
      <w:r w:rsidRPr="002B4405">
        <w:rPr>
          <w:rFonts w:hint="eastAsia"/>
        </w:rPr>
        <w:t>流程说明：</w:t>
      </w:r>
    </w:p>
    <w:p w14:paraId="66147B12" w14:textId="39A98BF3" w:rsidR="00387DBE" w:rsidRDefault="00A94A1E" w:rsidP="00A94A1E">
      <w:pPr>
        <w:ind w:left="420"/>
      </w:pPr>
      <w:r>
        <w:rPr>
          <w:rFonts w:hint="eastAsia"/>
        </w:rPr>
        <w:t>1.</w:t>
      </w:r>
      <w:r>
        <w:rPr>
          <w:rFonts w:hint="eastAsia"/>
        </w:rPr>
        <w:t>在公示阶段，用户点击上传整改报告按钮进入整改报告上传界面。</w:t>
      </w:r>
    </w:p>
    <w:p w14:paraId="256E4BA2" w14:textId="7A07398E" w:rsidR="00A94A1E" w:rsidRDefault="00A94A1E" w:rsidP="00A94A1E">
      <w:pPr>
        <w:ind w:left="420"/>
      </w:pPr>
      <w:r>
        <w:t>2.</w:t>
      </w:r>
      <w:r>
        <w:t>系统判断此机构的整改报告类型是何类型</w:t>
      </w:r>
      <w:r>
        <w:rPr>
          <w:rFonts w:hint="eastAsia"/>
        </w:rPr>
        <w:t>。</w:t>
      </w:r>
    </w:p>
    <w:p w14:paraId="70D3275A" w14:textId="047133AA" w:rsidR="00387DBE" w:rsidRDefault="00A94A1E" w:rsidP="00F302C3">
      <w:pPr>
        <w:ind w:left="420"/>
      </w:pPr>
      <w:r>
        <w:rPr>
          <w:rFonts w:hint="eastAsia"/>
        </w:rPr>
        <w:t xml:space="preserve">2.1 </w:t>
      </w:r>
      <w:r>
        <w:rPr>
          <w:rFonts w:hint="eastAsia"/>
        </w:rPr>
        <w:t>如果是</w:t>
      </w:r>
      <w:r w:rsidR="00F302C3">
        <w:rPr>
          <w:rFonts w:hint="eastAsia"/>
        </w:rPr>
        <w:t>全年制：则上传全年制整改报告。上传后总表中“报告状态”更改为“</w:t>
      </w:r>
      <w:r w:rsidR="00F302C3">
        <w:rPr>
          <w:rFonts w:hint="eastAsia"/>
        </w:rPr>
        <w:t>1000</w:t>
      </w:r>
      <w:r w:rsidR="00F302C3">
        <w:rPr>
          <w:rFonts w:hint="eastAsia"/>
        </w:rPr>
        <w:t>”（全年制</w:t>
      </w:r>
      <w:r w:rsidR="00F302C3">
        <w:rPr>
          <w:rFonts w:hint="eastAsia"/>
        </w:rPr>
        <w:t>-</w:t>
      </w:r>
      <w:r w:rsidR="00F302C3">
        <w:rPr>
          <w:rFonts w:hint="eastAsia"/>
        </w:rPr>
        <w:t>已上传）。</w:t>
      </w:r>
    </w:p>
    <w:p w14:paraId="54B7650B" w14:textId="6A48FFAD" w:rsidR="00F302C3" w:rsidRDefault="00F302C3" w:rsidP="00F302C3">
      <w:pPr>
        <w:ind w:left="420"/>
      </w:pPr>
      <w:r>
        <w:lastRenderedPageBreak/>
        <w:t>2.2</w:t>
      </w:r>
      <w:r>
        <w:t>如果是半年制</w:t>
      </w:r>
      <w:r>
        <w:rPr>
          <w:rFonts w:hint="eastAsia"/>
        </w:rPr>
        <w:t xml:space="preserve"> </w:t>
      </w:r>
      <w:r>
        <w:rPr>
          <w:rFonts w:hint="eastAsia"/>
        </w:rPr>
        <w:t>判断当前是上半年还是下半年。（系统默认以</w:t>
      </w:r>
      <w:r>
        <w:rPr>
          <w:rFonts w:hint="eastAsia"/>
        </w:rPr>
        <w:t>1</w:t>
      </w:r>
      <w:r>
        <w:rPr>
          <w:rFonts w:hint="eastAsia"/>
        </w:rPr>
        <w:t>月</w:t>
      </w:r>
      <w:r>
        <w:rPr>
          <w:rFonts w:hint="eastAsia"/>
        </w:rPr>
        <w:t>1</w:t>
      </w:r>
      <w:r>
        <w:rPr>
          <w:rFonts w:hint="eastAsia"/>
        </w:rPr>
        <w:t>日和</w:t>
      </w:r>
      <w:r>
        <w:rPr>
          <w:rFonts w:hint="eastAsia"/>
        </w:rPr>
        <w:t>6</w:t>
      </w:r>
      <w:r>
        <w:rPr>
          <w:rFonts w:hint="eastAsia"/>
        </w:rPr>
        <w:t>月</w:t>
      </w:r>
      <w:r>
        <w:rPr>
          <w:rFonts w:hint="eastAsia"/>
        </w:rPr>
        <w:t>30</w:t>
      </w:r>
      <w:r>
        <w:rPr>
          <w:rFonts w:hint="eastAsia"/>
        </w:rPr>
        <w:t>日为届，</w:t>
      </w:r>
      <w:r>
        <w:rPr>
          <w:rFonts w:hint="eastAsia"/>
        </w:rPr>
        <w:t>1</w:t>
      </w:r>
      <w:r>
        <w:rPr>
          <w:rFonts w:hint="eastAsia"/>
        </w:rPr>
        <w:t>月</w:t>
      </w:r>
      <w:r>
        <w:rPr>
          <w:rFonts w:hint="eastAsia"/>
        </w:rPr>
        <w:t>1</w:t>
      </w:r>
      <w:r>
        <w:rPr>
          <w:rFonts w:hint="eastAsia"/>
        </w:rPr>
        <w:t>日到</w:t>
      </w:r>
      <w:r>
        <w:rPr>
          <w:rFonts w:hint="eastAsia"/>
        </w:rPr>
        <w:t>6</w:t>
      </w:r>
      <w:r>
        <w:rPr>
          <w:rFonts w:hint="eastAsia"/>
        </w:rPr>
        <w:t>月</w:t>
      </w:r>
      <w:r>
        <w:rPr>
          <w:rFonts w:hint="eastAsia"/>
        </w:rPr>
        <w:t>30</w:t>
      </w:r>
      <w:r>
        <w:rPr>
          <w:rFonts w:hint="eastAsia"/>
        </w:rPr>
        <w:t>日为上半年，</w:t>
      </w:r>
      <w:r>
        <w:rPr>
          <w:rFonts w:hint="eastAsia"/>
        </w:rPr>
        <w:t>6</w:t>
      </w:r>
      <w:r>
        <w:rPr>
          <w:rFonts w:hint="eastAsia"/>
        </w:rPr>
        <w:t>月</w:t>
      </w:r>
      <w:r>
        <w:rPr>
          <w:rFonts w:hint="eastAsia"/>
        </w:rPr>
        <w:t>30</w:t>
      </w:r>
      <w:r>
        <w:rPr>
          <w:rFonts w:hint="eastAsia"/>
        </w:rPr>
        <w:t>日以后为下半年）。</w:t>
      </w:r>
    </w:p>
    <w:p w14:paraId="5CF6BB19" w14:textId="29DD1719" w:rsidR="00F302C3" w:rsidRDefault="00F302C3" w:rsidP="00F302C3">
      <w:pPr>
        <w:ind w:left="420"/>
      </w:pPr>
      <w:r>
        <w:t xml:space="preserve">2.2.1 </w:t>
      </w:r>
      <w:r>
        <w:t>如果是上半年</w:t>
      </w:r>
      <w:r>
        <w:rPr>
          <w:rFonts w:hint="eastAsia"/>
        </w:rPr>
        <w:t>，系统只允许上传上半年的整改报告。</w:t>
      </w:r>
      <w:r w:rsidR="00C81D30">
        <w:rPr>
          <w:rFonts w:hint="eastAsia"/>
        </w:rPr>
        <w:t>用户上传后</w:t>
      </w:r>
      <w:r w:rsidR="00C81D30" w:rsidRPr="00C81D30">
        <w:rPr>
          <w:rFonts w:hint="eastAsia"/>
        </w:rPr>
        <w:t>总表中“报告状态”更改为“</w:t>
      </w:r>
      <w:r w:rsidR="00C81D30">
        <w:rPr>
          <w:rFonts w:hint="eastAsia"/>
        </w:rPr>
        <w:t>01</w:t>
      </w:r>
      <w:r w:rsidR="00C81D30" w:rsidRPr="00C81D30">
        <w:rPr>
          <w:rFonts w:hint="eastAsia"/>
        </w:rPr>
        <w:t>00</w:t>
      </w:r>
      <w:r w:rsidR="00C81D30">
        <w:rPr>
          <w:rFonts w:hint="eastAsia"/>
        </w:rPr>
        <w:t>”（半</w:t>
      </w:r>
      <w:r w:rsidR="00C81D30" w:rsidRPr="00C81D30">
        <w:rPr>
          <w:rFonts w:hint="eastAsia"/>
        </w:rPr>
        <w:t>年制</w:t>
      </w:r>
      <w:r w:rsidR="00C81D30" w:rsidRPr="00C81D30">
        <w:rPr>
          <w:rFonts w:hint="eastAsia"/>
        </w:rPr>
        <w:t>-</w:t>
      </w:r>
      <w:r w:rsidR="00C81D30">
        <w:rPr>
          <w:rFonts w:hint="eastAsia"/>
        </w:rPr>
        <w:t>上半年</w:t>
      </w:r>
      <w:r w:rsidR="00C81D30" w:rsidRPr="00C81D30">
        <w:rPr>
          <w:rFonts w:hint="eastAsia"/>
        </w:rPr>
        <w:t>已上传</w:t>
      </w:r>
      <w:r w:rsidR="00C81D30">
        <w:rPr>
          <w:rFonts w:hint="eastAsia"/>
        </w:rPr>
        <w:t>，下半年未上传</w:t>
      </w:r>
      <w:r w:rsidR="00C81D30" w:rsidRPr="00C81D30">
        <w:rPr>
          <w:rFonts w:hint="eastAsia"/>
        </w:rPr>
        <w:t>）</w:t>
      </w:r>
      <w:r w:rsidR="00C81D30">
        <w:rPr>
          <w:rFonts w:hint="eastAsia"/>
        </w:rPr>
        <w:t>。</w:t>
      </w:r>
    </w:p>
    <w:p w14:paraId="718CEC97" w14:textId="43B6AD2F" w:rsidR="00C81D30" w:rsidRDefault="00C81D30" w:rsidP="00F302C3">
      <w:pPr>
        <w:ind w:left="420"/>
      </w:pPr>
      <w:r>
        <w:rPr>
          <w:rFonts w:hint="eastAsia"/>
        </w:rPr>
        <w:t>2.2.2</w:t>
      </w:r>
      <w:r>
        <w:rPr>
          <w:rFonts w:hint="eastAsia"/>
        </w:rPr>
        <w:t>如果是下半年，系统只允许上传下</w:t>
      </w:r>
      <w:r w:rsidRPr="00C81D30">
        <w:rPr>
          <w:rFonts w:hint="eastAsia"/>
        </w:rPr>
        <w:t>半年的整改报告。用户上传后</w:t>
      </w:r>
      <w:r w:rsidR="003B2E7C">
        <w:rPr>
          <w:rFonts w:hint="eastAsia"/>
        </w:rPr>
        <w:t>系统</w:t>
      </w:r>
      <w:r w:rsidRPr="00C81D30">
        <w:rPr>
          <w:rFonts w:hint="eastAsia"/>
        </w:rPr>
        <w:t>总表中“报告状态”更改为</w:t>
      </w:r>
      <w:r>
        <w:rPr>
          <w:rFonts w:hint="eastAsia"/>
        </w:rPr>
        <w:t>{</w:t>
      </w:r>
      <w:r>
        <w:rPr>
          <w:rFonts w:hint="eastAsia"/>
        </w:rPr>
        <w:t>“</w:t>
      </w:r>
      <w:r>
        <w:rPr>
          <w:rFonts w:hint="eastAsia"/>
        </w:rPr>
        <w:t>0001</w:t>
      </w:r>
      <w:r>
        <w:rPr>
          <w:rFonts w:hint="eastAsia"/>
        </w:rPr>
        <w:t>”（</w:t>
      </w:r>
      <w:r w:rsidRPr="00C81D30">
        <w:rPr>
          <w:rFonts w:hint="eastAsia"/>
        </w:rPr>
        <w:t>半年制</w:t>
      </w:r>
      <w:r w:rsidRPr="00C81D30">
        <w:rPr>
          <w:rFonts w:hint="eastAsia"/>
        </w:rPr>
        <w:t>-</w:t>
      </w:r>
      <w:r>
        <w:rPr>
          <w:rFonts w:hint="eastAsia"/>
        </w:rPr>
        <w:t>上半年未</w:t>
      </w:r>
      <w:r w:rsidRPr="00C81D30">
        <w:rPr>
          <w:rFonts w:hint="eastAsia"/>
        </w:rPr>
        <w:t>上传，下半年未上传</w:t>
      </w:r>
      <w:r>
        <w:rPr>
          <w:rFonts w:hint="eastAsia"/>
        </w:rPr>
        <w:t>）、“</w:t>
      </w:r>
      <w:r>
        <w:rPr>
          <w:rFonts w:hint="eastAsia"/>
        </w:rPr>
        <w:t>0101</w:t>
      </w:r>
      <w:r>
        <w:rPr>
          <w:rFonts w:hint="eastAsia"/>
        </w:rPr>
        <w:t>”（</w:t>
      </w:r>
      <w:r w:rsidRPr="00C81D30">
        <w:rPr>
          <w:rFonts w:hint="eastAsia"/>
        </w:rPr>
        <w:t>半年制</w:t>
      </w:r>
      <w:r w:rsidRPr="00C81D30">
        <w:rPr>
          <w:rFonts w:hint="eastAsia"/>
        </w:rPr>
        <w:t>-</w:t>
      </w:r>
      <w:r>
        <w:rPr>
          <w:rFonts w:hint="eastAsia"/>
        </w:rPr>
        <w:t>上半年已上传，下半年已</w:t>
      </w:r>
      <w:r w:rsidRPr="00C81D30">
        <w:rPr>
          <w:rFonts w:hint="eastAsia"/>
        </w:rPr>
        <w:t>上传</w:t>
      </w:r>
      <w:r>
        <w:rPr>
          <w:rFonts w:hint="eastAsia"/>
        </w:rPr>
        <w:t>）、“</w:t>
      </w:r>
      <w:r>
        <w:rPr>
          <w:rFonts w:hint="eastAsia"/>
        </w:rPr>
        <w:t>0201</w:t>
      </w:r>
      <w:r>
        <w:rPr>
          <w:rFonts w:hint="eastAsia"/>
        </w:rPr>
        <w:t>”（</w:t>
      </w:r>
      <w:r w:rsidRPr="00C81D30">
        <w:rPr>
          <w:rFonts w:hint="eastAsia"/>
        </w:rPr>
        <w:t>半年制</w:t>
      </w:r>
      <w:r w:rsidRPr="00C81D30">
        <w:rPr>
          <w:rFonts w:hint="eastAsia"/>
        </w:rPr>
        <w:t>-</w:t>
      </w:r>
      <w:r>
        <w:rPr>
          <w:rFonts w:hint="eastAsia"/>
        </w:rPr>
        <w:t>上半年已下载，下半年已</w:t>
      </w:r>
      <w:r w:rsidRPr="00C81D30">
        <w:rPr>
          <w:rFonts w:hint="eastAsia"/>
        </w:rPr>
        <w:t>上传</w:t>
      </w:r>
      <w:r>
        <w:rPr>
          <w:rFonts w:hint="eastAsia"/>
        </w:rPr>
        <w:t>）</w:t>
      </w:r>
      <w:r>
        <w:rPr>
          <w:rFonts w:hint="eastAsia"/>
        </w:rPr>
        <w:t>}</w:t>
      </w:r>
      <w:r w:rsidR="00534FB5">
        <w:rPr>
          <w:rFonts w:hint="eastAsia"/>
        </w:rPr>
        <w:t>。</w:t>
      </w:r>
    </w:p>
    <w:p w14:paraId="5A981FBB" w14:textId="77777777" w:rsidR="00A2721E" w:rsidRDefault="00A2721E" w:rsidP="00F302C3">
      <w:pPr>
        <w:ind w:left="420"/>
      </w:pPr>
    </w:p>
    <w:p w14:paraId="19061DC1" w14:textId="769E51A8" w:rsidR="00A2721E" w:rsidRDefault="00A2721E" w:rsidP="00A2721E">
      <w:pPr>
        <w:pStyle w:val="10"/>
      </w:pPr>
      <w:r>
        <w:t>公共功能</w:t>
      </w:r>
    </w:p>
    <w:p w14:paraId="34BDFD56" w14:textId="0081DD95" w:rsidR="00A2721E" w:rsidRDefault="00A2721E" w:rsidP="00A2721E">
      <w:pPr>
        <w:pStyle w:val="2"/>
      </w:pPr>
      <w:r>
        <w:rPr>
          <w:rFonts w:hint="eastAsia"/>
        </w:rPr>
        <w:t>上传文件的保存类型</w:t>
      </w:r>
    </w:p>
    <w:p w14:paraId="411B4185" w14:textId="4740B9E3" w:rsidR="00A2721E" w:rsidRDefault="00A2721E" w:rsidP="00A2721E">
      <w:pPr>
        <w:pStyle w:val="af8"/>
        <w:numPr>
          <w:ilvl w:val="0"/>
          <w:numId w:val="25"/>
        </w:numPr>
        <w:ind w:firstLineChars="0"/>
      </w:pPr>
      <w:r>
        <w:rPr>
          <w:rFonts w:hint="eastAsia"/>
        </w:rPr>
        <w:t>描述：为避免混淆，上传的文件需要保存在特定的目录下。</w:t>
      </w:r>
      <w:r w:rsidRPr="002B2B0E">
        <w:rPr>
          <w:rFonts w:hint="eastAsia"/>
        </w:rPr>
        <w:t xml:space="preserve"> </w:t>
      </w:r>
    </w:p>
    <w:p w14:paraId="111E5F98" w14:textId="6B664254" w:rsidR="00A2721E" w:rsidRDefault="00A2721E" w:rsidP="00A2721E">
      <w:pPr>
        <w:numPr>
          <w:ilvl w:val="0"/>
          <w:numId w:val="25"/>
        </w:numPr>
      </w:pPr>
      <w:r w:rsidRPr="002B4405">
        <w:rPr>
          <w:rFonts w:hint="eastAsia"/>
        </w:rPr>
        <w:t>说明：</w:t>
      </w:r>
    </w:p>
    <w:p w14:paraId="4D0B77EB" w14:textId="2AD9BF86" w:rsidR="00A2721E" w:rsidRDefault="00A2721E" w:rsidP="00A2721E">
      <w:pPr>
        <w:ind w:left="420"/>
      </w:pPr>
      <w:r>
        <w:rPr>
          <w:rFonts w:hint="eastAsia"/>
        </w:rPr>
        <w:t>1.</w:t>
      </w:r>
      <w:r>
        <w:rPr>
          <w:rFonts w:hint="eastAsia"/>
        </w:rPr>
        <w:t>数据库中保存文件路径，以</w:t>
      </w:r>
      <w:r>
        <w:rPr>
          <w:rFonts w:hint="eastAsia"/>
        </w:rPr>
        <w:t xml:space="preserve"> </w:t>
      </w:r>
      <w:r>
        <w:rPr>
          <w:rFonts w:hint="eastAsia"/>
        </w:rPr>
        <w:t>文件名</w:t>
      </w:r>
      <w:r>
        <w:rPr>
          <w:rFonts w:hint="eastAsia"/>
        </w:rPr>
        <w:t>+</w:t>
      </w:r>
      <w:r>
        <w:rPr>
          <w:rFonts w:hint="eastAsia"/>
        </w:rPr>
        <w:t>日期</w:t>
      </w:r>
      <w:r>
        <w:rPr>
          <w:rFonts w:hint="eastAsia"/>
        </w:rPr>
        <w:t xml:space="preserve"> </w:t>
      </w:r>
      <w:r>
        <w:rPr>
          <w:rFonts w:hint="eastAsia"/>
        </w:rPr>
        <w:t>的格式保存。</w:t>
      </w:r>
    </w:p>
    <w:p w14:paraId="03D93A71" w14:textId="41E96BFB" w:rsidR="00A2721E" w:rsidRDefault="00A2721E" w:rsidP="00A2721E">
      <w:pPr>
        <w:ind w:left="420"/>
      </w:pPr>
      <w:r>
        <w:t>2.</w:t>
      </w:r>
      <w:r>
        <w:t>文件保存路径的根目录将唯一</w:t>
      </w:r>
      <w:r>
        <w:rPr>
          <w:rFonts w:hint="eastAsia"/>
        </w:rPr>
        <w:t>，</w:t>
      </w:r>
      <w:r>
        <w:t>且写在配置文件中</w:t>
      </w:r>
      <w:r>
        <w:rPr>
          <w:rFonts w:hint="eastAsia"/>
        </w:rPr>
        <w:t>。</w:t>
      </w:r>
    </w:p>
    <w:p w14:paraId="7E9549A6" w14:textId="32E83453" w:rsidR="00A2721E" w:rsidRDefault="00A2721E" w:rsidP="00A2721E">
      <w:pPr>
        <w:ind w:left="420"/>
      </w:pPr>
      <w:r>
        <w:rPr>
          <w:rFonts w:hint="eastAsia"/>
        </w:rPr>
        <w:t>3.</w:t>
      </w:r>
      <w:r>
        <w:t>一级目录以文件的类型分</w:t>
      </w:r>
      <w:r w:rsidR="00850B22">
        <w:rPr>
          <w:rFonts w:hint="eastAsia"/>
        </w:rPr>
        <w:t>，且写在配置文件中。</w:t>
      </w:r>
      <w:r>
        <w:rPr>
          <w:rFonts w:hint="eastAsia"/>
        </w:rPr>
        <w:t>如：全部整改报告的一级目录为“</w:t>
      </w:r>
      <w:r w:rsidRPr="00A2721E">
        <w:t>rectification</w:t>
      </w:r>
      <w:r>
        <w:rPr>
          <w:rFonts w:hint="eastAsia"/>
        </w:rPr>
        <w:t>Report</w:t>
      </w:r>
      <w:r>
        <w:rPr>
          <w:rFonts w:hint="eastAsia"/>
        </w:rPr>
        <w:t>”</w:t>
      </w:r>
      <w:r w:rsidR="00606DBB">
        <w:rPr>
          <w:rFonts w:hint="eastAsia"/>
        </w:rPr>
        <w:t>.</w:t>
      </w:r>
    </w:p>
    <w:p w14:paraId="20F09DFC" w14:textId="48D989A0" w:rsidR="00A822AB" w:rsidRDefault="00A822AB" w:rsidP="00A2721E">
      <w:pPr>
        <w:ind w:left="420"/>
      </w:pPr>
      <w:r>
        <w:t>4.</w:t>
      </w:r>
      <w:r>
        <w:t>二级目录以机构的机构</w:t>
      </w:r>
      <w:r>
        <w:t>ID</w:t>
      </w:r>
      <w:r>
        <w:t>划分</w:t>
      </w:r>
      <w:r>
        <w:rPr>
          <w:rFonts w:hint="eastAsia"/>
        </w:rPr>
        <w:t xml:space="preserve"> </w:t>
      </w:r>
      <w:r>
        <w:rPr>
          <w:rFonts w:hint="eastAsia"/>
        </w:rPr>
        <w:t>如：中国银行的机构</w:t>
      </w:r>
      <w:r>
        <w:rPr>
          <w:rFonts w:hint="eastAsia"/>
        </w:rPr>
        <w:t>ID</w:t>
      </w:r>
      <w:r>
        <w:rPr>
          <w:rFonts w:hint="eastAsia"/>
        </w:rPr>
        <w:t>为“</w:t>
      </w:r>
      <w:r>
        <w:rPr>
          <w:rFonts w:hint="eastAsia"/>
        </w:rPr>
        <w:t>14</w:t>
      </w:r>
      <w:r>
        <w:rPr>
          <w:rFonts w:hint="eastAsia"/>
        </w:rPr>
        <w:t>”</w:t>
      </w:r>
      <w:r w:rsidR="00762B16">
        <w:rPr>
          <w:rFonts w:hint="eastAsia"/>
        </w:rPr>
        <w:t>，则其整改报告在二级目录“</w:t>
      </w:r>
      <w:r w:rsidR="00762B16">
        <w:rPr>
          <w:rFonts w:hint="eastAsia"/>
        </w:rPr>
        <w:t>14</w:t>
      </w:r>
      <w:r w:rsidR="00762B16">
        <w:rPr>
          <w:rFonts w:hint="eastAsia"/>
        </w:rPr>
        <w:t>”下。</w:t>
      </w:r>
    </w:p>
    <w:p w14:paraId="5C81ADF1" w14:textId="5EE7264B" w:rsidR="00762B16" w:rsidRDefault="00762B16" w:rsidP="00A2721E">
      <w:pPr>
        <w:ind w:left="420"/>
      </w:pPr>
      <w:r>
        <w:rPr>
          <w:rFonts w:hint="eastAsia"/>
        </w:rPr>
        <w:t>5.</w:t>
      </w:r>
      <w:r>
        <w:rPr>
          <w:rFonts w:hint="eastAsia"/>
        </w:rPr>
        <w:t>最后文件以</w:t>
      </w:r>
      <w:r>
        <w:rPr>
          <w:rFonts w:hint="eastAsia"/>
        </w:rPr>
        <w:t xml:space="preserve"> </w:t>
      </w:r>
      <w:r w:rsidRPr="00762B16">
        <w:rPr>
          <w:rFonts w:hint="eastAsia"/>
        </w:rPr>
        <w:t>文件名</w:t>
      </w:r>
      <w:r w:rsidRPr="00762B16">
        <w:rPr>
          <w:rFonts w:hint="eastAsia"/>
        </w:rPr>
        <w:t>+</w:t>
      </w:r>
      <w:r w:rsidRPr="00762B16">
        <w:rPr>
          <w:rFonts w:hint="eastAsia"/>
        </w:rPr>
        <w:t>日期</w:t>
      </w:r>
      <w:r w:rsidR="00C758B8">
        <w:rPr>
          <w:rFonts w:hint="eastAsia"/>
        </w:rPr>
        <w:t>的方式命名。</w:t>
      </w:r>
    </w:p>
    <w:p w14:paraId="02D08E1B" w14:textId="1CF028B7" w:rsidR="00E83A55" w:rsidRDefault="00E83A55" w:rsidP="00E83A55">
      <w:pPr>
        <w:pStyle w:val="10"/>
      </w:pPr>
      <w:r>
        <w:lastRenderedPageBreak/>
        <w:t>档案管理模块</w:t>
      </w:r>
      <w:r>
        <w:rPr>
          <w:rFonts w:hint="eastAsia"/>
        </w:rPr>
        <w:t>（人行）</w:t>
      </w:r>
    </w:p>
    <w:p w14:paraId="6E0A25F7" w14:textId="47A7C7E2" w:rsidR="00E83A55" w:rsidRDefault="00E83A55" w:rsidP="00E83A55">
      <w:pPr>
        <w:rPr>
          <w:rFonts w:hint="eastAsia"/>
        </w:rPr>
      </w:pPr>
      <w:bookmarkStart w:id="33" w:name="_GoBack"/>
      <w:bookmarkEnd w:id="33"/>
    </w:p>
    <w:p w14:paraId="5A26D7C4" w14:textId="1FB851C5" w:rsidR="00E83A55" w:rsidRDefault="00E83A55" w:rsidP="00E83A55">
      <w:pPr>
        <w:pStyle w:val="10"/>
      </w:pPr>
      <w:r>
        <w:t>档案管理模块</w:t>
      </w:r>
      <w:r>
        <w:rPr>
          <w:rFonts w:hint="eastAsia"/>
        </w:rPr>
        <w:t>（机构）</w:t>
      </w:r>
    </w:p>
    <w:p w14:paraId="655DFA6E" w14:textId="7D25AD15" w:rsidR="00E83A55" w:rsidRDefault="00E83A55" w:rsidP="00E83A55">
      <w:r>
        <w:rPr>
          <w:rFonts w:hint="eastAsia"/>
        </w:rPr>
        <w:t>略</w:t>
      </w:r>
    </w:p>
    <w:p w14:paraId="296DF983" w14:textId="2E8058D7" w:rsidR="00E83A55" w:rsidRDefault="00E83A55" w:rsidP="00A662F4">
      <w:pPr>
        <w:pStyle w:val="10"/>
      </w:pPr>
      <w:r>
        <w:t>资料报备模块</w:t>
      </w:r>
      <w:r>
        <w:rPr>
          <w:rFonts w:hint="eastAsia"/>
        </w:rPr>
        <w:t>(</w:t>
      </w:r>
      <w:r>
        <w:rPr>
          <w:rFonts w:hint="eastAsia"/>
        </w:rPr>
        <w:t>人行</w:t>
      </w:r>
      <w:r>
        <w:rPr>
          <w:rFonts w:hint="eastAsia"/>
        </w:rPr>
        <w:t>)</w:t>
      </w:r>
    </w:p>
    <w:p w14:paraId="0CDCF558" w14:textId="13BCDE27" w:rsidR="00E83A55" w:rsidRDefault="00E83A55" w:rsidP="00E83A55">
      <w:r>
        <w:t>略</w:t>
      </w:r>
    </w:p>
    <w:p w14:paraId="4FA345F3" w14:textId="5E2C81AE" w:rsidR="00E83A55" w:rsidRDefault="00E83A55" w:rsidP="00A662F4">
      <w:pPr>
        <w:pStyle w:val="10"/>
      </w:pPr>
      <w:r w:rsidRPr="00E83A55">
        <w:rPr>
          <w:rFonts w:hint="eastAsia"/>
        </w:rPr>
        <w:t>资料报备模块</w:t>
      </w:r>
      <w:r w:rsidRPr="00E83A55">
        <w:rPr>
          <w:rFonts w:hint="eastAsia"/>
        </w:rPr>
        <w:t>(</w:t>
      </w:r>
      <w:r>
        <w:rPr>
          <w:rFonts w:hint="eastAsia"/>
        </w:rPr>
        <w:t>机构</w:t>
      </w:r>
      <w:r w:rsidRPr="00E83A55">
        <w:rPr>
          <w:rFonts w:hint="eastAsia"/>
        </w:rPr>
        <w:t>)</w:t>
      </w:r>
    </w:p>
    <w:p w14:paraId="6C77E579" w14:textId="4EAB3710" w:rsidR="00E83A55" w:rsidRPr="00E83A55" w:rsidRDefault="00E83A55" w:rsidP="00E83A55">
      <w:r>
        <w:t>略</w:t>
      </w:r>
    </w:p>
    <w:sectPr w:rsidR="00E83A55" w:rsidRPr="00E83A55" w:rsidSect="007577A9">
      <w:pgSz w:w="11906" w:h="16838"/>
      <w:pgMar w:top="1440" w:right="1080" w:bottom="1440" w:left="1080"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yl l" w:date="2017-11-16T15:17:00Z" w:initials="yl">
    <w:p w14:paraId="389B5DE6" w14:textId="77777777" w:rsidR="00A94A1E" w:rsidRPr="004A25FC" w:rsidRDefault="00A94A1E" w:rsidP="001A08D2">
      <w:pPr>
        <w:pStyle w:val="afb"/>
        <w:rPr>
          <w:lang w:val="en-US" w:eastAsia="zh-CN"/>
        </w:rPr>
      </w:pPr>
      <w:r>
        <w:rPr>
          <w:rStyle w:val="afc"/>
        </w:rPr>
        <w:annotationRef/>
      </w:r>
      <w:r>
        <w:rPr>
          <w:lang w:eastAsia="zh-CN"/>
        </w:rPr>
        <w:t>以前讨论的是</w:t>
      </w:r>
      <w:r>
        <w:rPr>
          <w:rFonts w:hint="eastAsia"/>
          <w:lang w:eastAsia="zh-CN"/>
        </w:rPr>
        <w:t>异议处理时，如果需要维持之前的初评结果，则不需要进行任何操作，系统切换状态时将自动把这些异议置为已处理。</w:t>
      </w:r>
    </w:p>
  </w:comment>
  <w:comment w:id="18" w:author="yl l" w:date="2017-11-16T17:23:00Z" w:initials="yl">
    <w:p w14:paraId="5AEBC49B" w14:textId="77777777" w:rsidR="00A94A1E" w:rsidRDefault="00A94A1E" w:rsidP="001A08D2">
      <w:pPr>
        <w:pStyle w:val="afb"/>
      </w:pPr>
      <w:r>
        <w:rPr>
          <w:rStyle w:val="afc"/>
        </w:rPr>
        <w:annotationRef/>
      </w:r>
      <w:r w:rsidRPr="00BB449D">
        <w:rPr>
          <w:rFonts w:hint="eastAsia"/>
        </w:rPr>
        <w:t>此条件下，是否应该修改其状态为”初评阶段</w:t>
      </w:r>
      <w:r w:rsidRPr="00BB449D">
        <w:rPr>
          <w:rFonts w:hint="eastAsia"/>
        </w:rPr>
        <w:t>--&gt;</w:t>
      </w:r>
      <w:r w:rsidRPr="00BB449D">
        <w:rPr>
          <w:rFonts w:hint="eastAsia"/>
        </w:rPr>
        <w:t>待初评</w:t>
      </w:r>
      <w:r>
        <w:rPr>
          <w:rFonts w:hint="eastAsia"/>
          <w:lang w:eastAsia="zh-CN"/>
        </w:rPr>
        <w:t>”</w:t>
      </w:r>
      <w:r>
        <w:rPr>
          <w:rFonts w:hint="eastAsia"/>
          <w:lang w:eastAsia="zh-CN"/>
        </w:rPr>
        <w:t xml:space="preserve"> </w:t>
      </w:r>
      <w:r>
        <w:rPr>
          <w:rFonts w:hint="eastAsia"/>
          <w:lang w:eastAsia="zh-CN"/>
        </w:rPr>
        <w:t>那些复核拒绝的指标怎么处理。</w:t>
      </w:r>
    </w:p>
  </w:comment>
  <w:comment w:id="19" w:author="yl l" w:date="2017-11-16T20:55:00Z" w:initials="yl">
    <w:p w14:paraId="21E26419" w14:textId="77777777" w:rsidR="00A94A1E" w:rsidRDefault="00A94A1E" w:rsidP="001A08D2">
      <w:pPr>
        <w:pStyle w:val="afb"/>
      </w:pPr>
      <w:r>
        <w:rPr>
          <w:rStyle w:val="afc"/>
        </w:rPr>
        <w:annotationRef/>
      </w:r>
      <w:r>
        <w:t>当创建机构时也会在评级总表中</w:t>
      </w:r>
    </w:p>
    <w:p w14:paraId="0526DB3E" w14:textId="77777777" w:rsidR="00A94A1E" w:rsidRDefault="00A94A1E" w:rsidP="001A08D2">
      <w:pPr>
        <w:pStyle w:val="afb"/>
      </w:pPr>
      <w:r>
        <w:t>创建当年度的评级记录</w:t>
      </w:r>
    </w:p>
  </w:comment>
  <w:comment w:id="21" w:author="yl l" w:date="2017-11-16T20:46:00Z" w:initials="yl">
    <w:p w14:paraId="3EB589ED" w14:textId="77777777" w:rsidR="00A94A1E" w:rsidRDefault="00A94A1E" w:rsidP="001A08D2">
      <w:pPr>
        <w:pStyle w:val="afb"/>
        <w:rPr>
          <w:lang w:eastAsia="zh-CN"/>
        </w:rPr>
      </w:pPr>
      <w:r>
        <w:rPr>
          <w:rStyle w:val="afc"/>
        </w:rPr>
        <w:annotationRef/>
      </w:r>
      <w:r>
        <w:t>需要这个功能吗</w:t>
      </w:r>
      <w:r>
        <w:rPr>
          <w:rFonts w:hint="eastAsia"/>
          <w:lang w:eastAsia="zh-CN"/>
        </w:rPr>
        <w:t>？</w:t>
      </w:r>
      <w:r>
        <w:t>感觉必要性不大</w:t>
      </w:r>
      <w:r>
        <w:rPr>
          <w:rFonts w:hint="eastAsia"/>
          <w:lang w:eastAsia="zh-CN"/>
        </w:rPr>
        <w:t xml:space="preserve"> </w:t>
      </w:r>
      <w:r>
        <w:rPr>
          <w:rFonts w:hint="eastAsia"/>
          <w:lang w:eastAsia="zh-CN"/>
        </w:rPr>
        <w:t>需要</w:t>
      </w:r>
    </w:p>
  </w:comment>
  <w:comment w:id="26" w:author="yl l" w:date="2017-11-16T20:57:00Z" w:initials="yl">
    <w:p w14:paraId="6A4422DF" w14:textId="77777777" w:rsidR="00A94A1E" w:rsidRDefault="00A94A1E" w:rsidP="00B246D4">
      <w:pPr>
        <w:pStyle w:val="afb"/>
      </w:pPr>
      <w:r>
        <w:rPr>
          <w:rStyle w:val="afc"/>
        </w:rPr>
        <w:annotationRef/>
      </w:r>
      <w:r>
        <w:t>是否需要在总表中新增一个字段</w:t>
      </w:r>
      <w:r>
        <w:rPr>
          <w:rFonts w:hint="eastAsia"/>
          <w:lang w:eastAsia="zh-CN"/>
        </w:rPr>
        <w:t>“是否有明细”</w:t>
      </w:r>
    </w:p>
  </w:comment>
  <w:comment w:id="27" w:author="yl l" w:date="2017-11-17T11:07:00Z" w:initials="yl">
    <w:p w14:paraId="52FAA3A5" w14:textId="77777777" w:rsidR="00A94A1E" w:rsidRDefault="00A94A1E" w:rsidP="00B246D4">
      <w:pPr>
        <w:pStyle w:val="afb"/>
      </w:pPr>
      <w:r>
        <w:rPr>
          <w:rStyle w:val="afc"/>
        </w:rPr>
        <w:annotationRef/>
      </w:r>
      <w:r>
        <w:t>是否在结束评级表制定操作时创建全部金融机构的明细</w:t>
      </w:r>
    </w:p>
  </w:comment>
  <w:comment w:id="28" w:author="yl l" w:date="2017-11-17T11:11:00Z" w:initials="yl">
    <w:p w14:paraId="7464DA96" w14:textId="77777777" w:rsidR="00A94A1E" w:rsidRDefault="00A94A1E" w:rsidP="00B246D4">
      <w:pPr>
        <w:pStyle w:val="afb"/>
        <w:rPr>
          <w:lang w:eastAsia="zh-CN"/>
        </w:rPr>
      </w:pPr>
      <w:r>
        <w:rPr>
          <w:rStyle w:val="afc"/>
        </w:rPr>
        <w:annotationRef/>
      </w:r>
      <w:r>
        <w:t>询问人民银行</w:t>
      </w:r>
      <w:r>
        <w:rPr>
          <w:rFonts w:hint="eastAsia"/>
          <w:lang w:eastAsia="zh-CN"/>
        </w:rPr>
        <w:t>，</w:t>
      </w:r>
      <w:r>
        <w:t>该附件限制</w:t>
      </w:r>
      <w:r>
        <w:rPr>
          <w:rFonts w:hint="eastAsia"/>
          <w:lang w:eastAsia="zh-CN"/>
        </w:rPr>
        <w:t>是否合理</w:t>
      </w:r>
    </w:p>
  </w:comment>
  <w:comment w:id="29" w:author="yl l" w:date="2017-11-17T11:53:00Z" w:initials="yl">
    <w:p w14:paraId="268D6201" w14:textId="77777777" w:rsidR="00A94A1E" w:rsidRDefault="00A94A1E" w:rsidP="00B246D4">
      <w:pPr>
        <w:pStyle w:val="afb"/>
      </w:pPr>
      <w:r>
        <w:rPr>
          <w:rStyle w:val="afc"/>
        </w:rPr>
        <w:annotationRef/>
      </w:r>
      <w:r>
        <w:t>找人行确认</w:t>
      </w:r>
    </w:p>
  </w:comment>
  <w:comment w:id="32" w:author="yl l" w:date="2017-11-16T11:51:00Z" w:initials="yl">
    <w:p w14:paraId="56593EFF" w14:textId="77777777" w:rsidR="00A94A1E" w:rsidRDefault="00A94A1E" w:rsidP="00B246D4">
      <w:pPr>
        <w:pStyle w:val="afb"/>
      </w:pPr>
      <w:r>
        <w:rPr>
          <w:rStyle w:val="afc"/>
        </w:rPr>
        <w:annotationRef/>
      </w:r>
      <w:r>
        <w:t>按现在设计的来</w:t>
      </w:r>
    </w:p>
    <w:p w14:paraId="38D29E1F" w14:textId="77777777" w:rsidR="00A94A1E" w:rsidRDefault="00A94A1E" w:rsidP="00B246D4">
      <w:pPr>
        <w:pStyle w:val="afb"/>
        <w:rPr>
          <w:lang w:eastAsia="zh-CN"/>
        </w:rPr>
      </w:pPr>
      <w:r>
        <w:t>是否有必要将总状态改为</w:t>
      </w:r>
      <w:r>
        <w:rPr>
          <w:lang w:eastAsia="zh-CN"/>
        </w:rPr>
        <w:t>”31”</w:t>
      </w:r>
      <w:r>
        <w:rPr>
          <w:rFonts w:hint="eastAsia"/>
          <w:lang w:eastAsia="zh-CN"/>
        </w:rPr>
        <w:t>---</w:t>
      </w:r>
      <w:r>
        <w:rPr>
          <w:rFonts w:hint="eastAsia"/>
          <w:lang w:eastAsia="zh-CN"/>
        </w:rPr>
        <w:t>复评公示中，</w:t>
      </w:r>
    </w:p>
    <w:p w14:paraId="0308CACE" w14:textId="77777777" w:rsidR="00A94A1E" w:rsidRDefault="00A94A1E" w:rsidP="00B246D4">
      <w:pPr>
        <w:pStyle w:val="afb"/>
        <w:rPr>
          <w:lang w:eastAsia="zh-CN"/>
        </w:rPr>
      </w:pPr>
      <w:r>
        <w:rPr>
          <w:lang w:eastAsia="zh-CN"/>
        </w:rPr>
        <w:t>因为</w:t>
      </w:r>
    </w:p>
    <w:p w14:paraId="0358F584" w14:textId="77777777" w:rsidR="00A94A1E" w:rsidRDefault="00A94A1E" w:rsidP="00B246D4">
      <w:pPr>
        <w:pStyle w:val="afb"/>
        <w:rPr>
          <w:lang w:eastAsia="zh-CN"/>
        </w:rPr>
      </w:pPr>
      <w:r>
        <w:rPr>
          <w:rFonts w:hint="eastAsia"/>
          <w:lang w:eastAsia="zh-CN"/>
        </w:rPr>
        <w:t>1.</w:t>
      </w:r>
      <w:r>
        <w:rPr>
          <w:rFonts w:hint="eastAsia"/>
          <w:lang w:eastAsia="zh-CN"/>
        </w:rPr>
        <w:t>“</w:t>
      </w:r>
      <w:r>
        <w:rPr>
          <w:rFonts w:hint="eastAsia"/>
          <w:lang w:eastAsia="zh-CN"/>
        </w:rPr>
        <w:t>31</w:t>
      </w:r>
      <w:r>
        <w:rPr>
          <w:rFonts w:hint="eastAsia"/>
          <w:lang w:eastAsia="zh-CN"/>
        </w:rPr>
        <w:t>”</w:t>
      </w:r>
      <w:r>
        <w:rPr>
          <w:lang w:eastAsia="zh-CN"/>
        </w:rPr>
        <w:t>—</w:t>
      </w:r>
      <w:r>
        <w:rPr>
          <w:rFonts w:hint="eastAsia"/>
          <w:lang w:eastAsia="zh-CN"/>
        </w:rPr>
        <w:t>复评中也可以切换下一个系统状态</w:t>
      </w:r>
      <w:r>
        <w:rPr>
          <w:rFonts w:hint="eastAsia"/>
          <w:lang w:eastAsia="zh-CN"/>
        </w:rPr>
        <w:t xml:space="preserve"> </w:t>
      </w:r>
    </w:p>
    <w:p w14:paraId="06CF70AC" w14:textId="77777777" w:rsidR="00A94A1E" w:rsidRDefault="00A94A1E" w:rsidP="00B246D4">
      <w:pPr>
        <w:pStyle w:val="afb"/>
        <w:rPr>
          <w:lang w:eastAsia="zh-CN"/>
        </w:rPr>
      </w:pPr>
      <w:r>
        <w:rPr>
          <w:rFonts w:hint="eastAsia"/>
          <w:lang w:eastAsia="zh-CN"/>
        </w:rPr>
        <w:t>2.</w:t>
      </w:r>
      <w:r>
        <w:rPr>
          <w:lang w:eastAsia="zh-CN"/>
        </w:rPr>
        <w:t>人行是否会在意在</w:t>
      </w:r>
      <w:r>
        <w:rPr>
          <w:rFonts w:hint="eastAsia"/>
          <w:lang w:eastAsia="zh-CN"/>
        </w:rPr>
        <w:t>“复评</w:t>
      </w:r>
      <w:r>
        <w:rPr>
          <w:lang w:eastAsia="zh-CN"/>
        </w:rPr>
        <w:t>—</w:t>
      </w:r>
      <w:r>
        <w:rPr>
          <w:rFonts w:hint="eastAsia"/>
          <w:lang w:eastAsia="zh-CN"/>
        </w:rPr>
        <w:t>复评中“的机构没有异议。</w:t>
      </w:r>
    </w:p>
    <w:p w14:paraId="5F2224EE" w14:textId="77777777" w:rsidR="00A94A1E" w:rsidRDefault="00A94A1E" w:rsidP="00B246D4">
      <w:pPr>
        <w:pStyle w:val="afb"/>
        <w:rPr>
          <w:lang w:eastAsia="zh-CN"/>
        </w:rPr>
      </w:pPr>
      <w:r>
        <w:rPr>
          <w:rFonts w:hint="eastAsia"/>
          <w:lang w:eastAsia="zh-CN"/>
        </w:rPr>
        <w:t>3.</w:t>
      </w:r>
      <w:r>
        <w:rPr>
          <w:rFonts w:hint="eastAsia"/>
          <w:lang w:eastAsia="zh-CN"/>
        </w:rPr>
        <w:t>认为人行会在意，毕竟在“复评中”的机构代表有异议没有处理完</w:t>
      </w:r>
    </w:p>
    <w:p w14:paraId="3BEFA0B8" w14:textId="77777777" w:rsidR="00A94A1E" w:rsidRDefault="00A94A1E" w:rsidP="00B246D4">
      <w:pPr>
        <w:pStyle w:val="afb"/>
        <w:rPr>
          <w:lang w:eastAsia="zh-CN"/>
        </w:rPr>
      </w:pPr>
      <w:r>
        <w:rPr>
          <w:rFonts w:hint="eastAsia"/>
          <w:lang w:eastAsia="zh-CN"/>
        </w:rPr>
        <w:t>4.</w:t>
      </w:r>
      <w:r>
        <w:rPr>
          <w:rFonts w:hint="eastAsia"/>
          <w:lang w:eastAsia="zh-CN"/>
        </w:rPr>
        <w:t>是否有必要增加一个字段“异议数量”，那“已处理”的异议怎么计数</w:t>
      </w:r>
    </w:p>
    <w:p w14:paraId="72F5991E" w14:textId="77777777" w:rsidR="00A94A1E" w:rsidRDefault="00A94A1E" w:rsidP="00B246D4">
      <w:pPr>
        <w:pStyle w:val="afb"/>
        <w:rPr>
          <w:lang w:eastAsia="zh-CN"/>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9B5DE6" w15:done="0"/>
  <w15:commentEx w15:paraId="5AEBC49B" w15:done="1"/>
  <w15:commentEx w15:paraId="0526DB3E" w15:done="0"/>
  <w15:commentEx w15:paraId="3EB589ED" w15:done="1"/>
  <w15:commentEx w15:paraId="6A4422DF" w15:done="0"/>
  <w15:commentEx w15:paraId="52FAA3A5" w15:done="0"/>
  <w15:commentEx w15:paraId="7464DA96" w15:done="0"/>
  <w15:commentEx w15:paraId="268D6201" w15:done="0"/>
  <w15:commentEx w15:paraId="72F5991E"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F3B40" w14:textId="77777777" w:rsidR="00A24191" w:rsidRDefault="00A24191"/>
  </w:endnote>
  <w:endnote w:type="continuationSeparator" w:id="0">
    <w:p w14:paraId="456EDADD" w14:textId="77777777" w:rsidR="00A24191" w:rsidRDefault="00A241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ngLiU">
    <w:altName w:val="細明體"/>
    <w:panose1 w:val="02020309000000000000"/>
    <w:charset w:val="88"/>
    <w:family w:val="modern"/>
    <w:pitch w:val="fixed"/>
    <w:sig w:usb0="00000003" w:usb1="080E0000" w:usb2="00000016" w:usb3="00000000" w:csb0="00100001" w:csb1="00000000"/>
  </w:font>
  <w:font w:name="Gill Sans">
    <w:altName w:val="Lucida Sans Unicod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Garamond">
    <w:panose1 w:val="02020404030301010803"/>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CD446" w14:textId="77777777" w:rsidR="00A24191" w:rsidRDefault="00A24191"/>
  </w:footnote>
  <w:footnote w:type="continuationSeparator" w:id="0">
    <w:p w14:paraId="278A2B36" w14:textId="77777777" w:rsidR="00A24191" w:rsidRDefault="00A2419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313C"/>
    <w:multiLevelType w:val="hybridMultilevel"/>
    <w:tmpl w:val="9362B2D6"/>
    <w:lvl w:ilvl="0" w:tplc="FFFFFFFF">
      <w:start w:val="1"/>
      <w:numFmt w:val="bullet"/>
      <w:pStyle w:val="a"/>
      <w:lvlText w:val=""/>
      <w:lvlJc w:val="left"/>
      <w:pPr>
        <w:tabs>
          <w:tab w:val="num" w:pos="840"/>
        </w:tabs>
        <w:ind w:left="0" w:firstLine="48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start w:val="1"/>
      <w:numFmt w:val="bullet"/>
      <w:lvlText w:val=""/>
      <w:lvlJc w:val="left"/>
      <w:pPr>
        <w:tabs>
          <w:tab w:val="num" w:pos="4260"/>
        </w:tabs>
        <w:ind w:left="4260" w:hanging="420"/>
      </w:pPr>
      <w:rPr>
        <w:rFonts w:ascii="Wingdings" w:hAnsi="Wingdings" w:hint="default"/>
      </w:rPr>
    </w:lvl>
  </w:abstractNum>
  <w:abstractNum w:abstractNumId="1">
    <w:nsid w:val="024A7168"/>
    <w:multiLevelType w:val="hybridMultilevel"/>
    <w:tmpl w:val="E3FCE4E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5F3ECA"/>
    <w:multiLevelType w:val="multilevel"/>
    <w:tmpl w:val="6FFC8F88"/>
    <w:lvl w:ilvl="0">
      <w:start w:val="1"/>
      <w:numFmt w:val="chineseCountingThousand"/>
      <w:suff w:val="space"/>
      <w:lvlText w:val="%1、"/>
      <w:lvlJc w:val="left"/>
      <w:pPr>
        <w:ind w:left="0" w:firstLine="0"/>
      </w:pPr>
      <w:rPr>
        <w:rFonts w:hint="eastAsia"/>
      </w:rPr>
    </w:lvl>
    <w:lvl w:ilvl="1">
      <w:start w:val="1"/>
      <w:numFmt w:val="decimal"/>
      <w:isLgl/>
      <w:suff w:val="nothing"/>
      <w:lvlText w:val="%2、"/>
      <w:lvlJc w:val="left"/>
      <w:pPr>
        <w:ind w:left="0" w:firstLine="0"/>
      </w:pPr>
      <w:rPr>
        <w:rFonts w:eastAsia="仿宋_GB2312" w:hint="eastAsia"/>
        <w:b w:val="0"/>
        <w:i w:val="0"/>
        <w:sz w:val="28"/>
      </w:rPr>
    </w:lvl>
    <w:lvl w:ilvl="2">
      <w:start w:val="1"/>
      <w:numFmt w:val="decimal"/>
      <w:isLgl/>
      <w:suff w:val="nothing"/>
      <w:lvlText w:val="%2.%3 "/>
      <w:lvlJc w:val="left"/>
      <w:pPr>
        <w:ind w:left="0" w:firstLine="0"/>
      </w:pPr>
      <w:rPr>
        <w:rFonts w:hint="eastAsia"/>
      </w:rPr>
    </w:lvl>
    <w:lvl w:ilvl="3">
      <w:start w:val="1"/>
      <w:numFmt w:val="decimal"/>
      <w:suff w:val="space"/>
      <w:lvlText w:val="%2.%3.%4 "/>
      <w:lvlJc w:val="left"/>
      <w:pPr>
        <w:ind w:left="0" w:firstLine="0"/>
      </w:pPr>
      <w:rPr>
        <w:rFonts w:hint="eastAsia"/>
      </w:rPr>
    </w:lvl>
    <w:lvl w:ilvl="4">
      <w:start w:val="1"/>
      <w:numFmt w:val="chineseCountingThousand"/>
      <w:suff w:val="nothing"/>
      <w:lvlText w:val="步骤%5："/>
      <w:lvlJc w:val="left"/>
      <w:pPr>
        <w:ind w:left="0" w:firstLine="482"/>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chineseCountingThousand"/>
      <w:lvlRestart w:val="3"/>
      <w:pStyle w:val="a0"/>
      <w:suff w:val="nothing"/>
      <w:lvlText w:val="步骤%9："/>
      <w:lvlJc w:val="left"/>
      <w:pPr>
        <w:ind w:left="0" w:firstLine="482"/>
      </w:pPr>
      <w:rPr>
        <w:rFonts w:hint="eastAsia"/>
      </w:rPr>
    </w:lvl>
  </w:abstractNum>
  <w:abstractNum w:abstractNumId="3">
    <w:nsid w:val="0C7F05F8"/>
    <w:multiLevelType w:val="hybridMultilevel"/>
    <w:tmpl w:val="EBAA66E6"/>
    <w:lvl w:ilvl="0" w:tplc="3AF07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26346F"/>
    <w:multiLevelType w:val="hybridMultilevel"/>
    <w:tmpl w:val="AD1C98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8912098"/>
    <w:multiLevelType w:val="hybridMultilevel"/>
    <w:tmpl w:val="75CED89E"/>
    <w:lvl w:ilvl="0" w:tplc="BCA6E51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272344E"/>
    <w:multiLevelType w:val="multilevel"/>
    <w:tmpl w:val="C0981F3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5BC62CC"/>
    <w:multiLevelType w:val="singleLevel"/>
    <w:tmpl w:val="E6609C6E"/>
    <w:lvl w:ilvl="0">
      <w:start w:val="1"/>
      <w:numFmt w:val="bullet"/>
      <w:pStyle w:val="body1"/>
      <w:lvlText w:val=""/>
      <w:lvlJc w:val="left"/>
      <w:pPr>
        <w:tabs>
          <w:tab w:val="num" w:pos="1080"/>
        </w:tabs>
        <w:ind w:left="1080" w:hanging="360"/>
      </w:pPr>
      <w:rPr>
        <w:rFonts w:ascii="Wingdings" w:hAnsi="Wingdings" w:hint="default"/>
      </w:rPr>
    </w:lvl>
  </w:abstractNum>
  <w:abstractNum w:abstractNumId="8">
    <w:nsid w:val="3AEB0408"/>
    <w:multiLevelType w:val="hybridMultilevel"/>
    <w:tmpl w:val="9678F8D0"/>
    <w:lvl w:ilvl="0" w:tplc="4BAA4176">
      <w:start w:val="1"/>
      <w:numFmt w:val="decimal"/>
      <w:suff w:val="space"/>
      <w:lvlText w:val="%1."/>
      <w:lvlJc w:val="left"/>
      <w:pPr>
        <w:ind w:left="113" w:hanging="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723FB0"/>
    <w:multiLevelType w:val="multilevel"/>
    <w:tmpl w:val="CCD0EA6A"/>
    <w:lvl w:ilvl="0">
      <w:start w:val="1"/>
      <w:numFmt w:val="ideographDigital"/>
      <w:pStyle w:val="1"/>
      <w:lvlText w:val="第%1章"/>
      <w:lvlJc w:val="left"/>
      <w:pPr>
        <w:tabs>
          <w:tab w:val="num" w:pos="612"/>
        </w:tabs>
        <w:ind w:left="612" w:hanging="432"/>
      </w:pPr>
      <w:rPr>
        <w:rFonts w:hint="eastAsia"/>
      </w:rPr>
    </w:lvl>
    <w:lvl w:ilvl="1">
      <w:start w:val="1"/>
      <w:numFmt w:val="decimal"/>
      <w:isLgl/>
      <w:lvlText w:val="%1.%2"/>
      <w:lvlJc w:val="left"/>
      <w:pPr>
        <w:tabs>
          <w:tab w:val="num" w:pos="936"/>
        </w:tabs>
        <w:ind w:left="936" w:hanging="576"/>
      </w:pPr>
      <w:rPr>
        <w:rFonts w:hint="eastAsia"/>
      </w:rPr>
    </w:lvl>
    <w:lvl w:ilvl="2">
      <w:start w:val="1"/>
      <w:numFmt w:val="decimal"/>
      <w:isLgl/>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lang w:eastAsia="zh-CN"/>
        <w:specVanish w:val="0"/>
      </w:rPr>
    </w:lvl>
    <w:lvl w:ilvl="3">
      <w:start w:val="1"/>
      <w:numFmt w:val="decimal"/>
      <w:isLgl/>
      <w:lvlText w:val="%1.%2.%3.%4"/>
      <w:lvlJc w:val="left"/>
      <w:pPr>
        <w:tabs>
          <w:tab w:val="num" w:pos="1049"/>
        </w:tabs>
        <w:ind w:left="1049" w:hanging="1049"/>
      </w:pPr>
      <w:rPr>
        <w:rFonts w:hint="eastAsia"/>
        <w:lang w:eastAsia="zh-CN"/>
      </w:rPr>
    </w:lvl>
    <w:lvl w:ilvl="4">
      <w:start w:val="1"/>
      <w:numFmt w:val="decimal"/>
      <w:isLgl/>
      <w:lvlText w:val="%1.%2.%3.%4.%5"/>
      <w:lvlJc w:val="left"/>
      <w:pPr>
        <w:tabs>
          <w:tab w:val="num" w:pos="1247"/>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4E427B37"/>
    <w:multiLevelType w:val="hybridMultilevel"/>
    <w:tmpl w:val="6DDAB77E"/>
    <w:lvl w:ilvl="0" w:tplc="FFFFFFFF">
      <w:start w:val="1"/>
      <w:numFmt w:val="bullet"/>
      <w:lvlText w:val=""/>
      <w:lvlJc w:val="left"/>
      <w:pPr>
        <w:tabs>
          <w:tab w:val="num" w:pos="927"/>
        </w:tabs>
        <w:ind w:left="851" w:hanging="284"/>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pStyle w:val="192074"/>
      <w:lvlText w:val=""/>
      <w:lvlJc w:val="left"/>
      <w:pPr>
        <w:tabs>
          <w:tab w:val="num" w:pos="1200"/>
        </w:tabs>
        <w:ind w:left="1124" w:hanging="284"/>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1">
    <w:nsid w:val="51D22E6F"/>
    <w:multiLevelType w:val="hybridMultilevel"/>
    <w:tmpl w:val="3DE864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A54B62"/>
    <w:multiLevelType w:val="hybridMultilevel"/>
    <w:tmpl w:val="8C58AF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52CE74B"/>
    <w:multiLevelType w:val="multilevel"/>
    <w:tmpl w:val="D9728482"/>
    <w:lvl w:ilvl="0">
      <w:start w:val="1"/>
      <w:numFmt w:val="decimal"/>
      <w:pStyle w:val="10"/>
      <w:lvlText w:val="%1"/>
      <w:lvlJc w:val="left"/>
      <w:pPr>
        <w:ind w:left="432" w:hanging="432"/>
      </w:pPr>
      <w:rPr>
        <w:rFonts w:ascii="宋体" w:eastAsia="宋体" w:hAnsi="宋体" w:cs="宋体" w:hint="default"/>
      </w:rPr>
    </w:lvl>
    <w:lvl w:ilvl="1">
      <w:start w:val="1"/>
      <w:numFmt w:val="decimal"/>
      <w:pStyle w:val="2"/>
      <w:lvlText w:val="%1.%2"/>
      <w:lvlJc w:val="left"/>
      <w:pPr>
        <w:ind w:left="5395" w:hanging="576"/>
      </w:pPr>
      <w:rPr>
        <w:rFonts w:hint="default"/>
      </w:rPr>
    </w:lvl>
    <w:lvl w:ilvl="2">
      <w:start w:val="1"/>
      <w:numFmt w:val="decimal"/>
      <w:pStyle w:val="3"/>
      <w:lvlText w:val="%1.%2.%3"/>
      <w:lvlJc w:val="left"/>
      <w:pPr>
        <w:ind w:left="1146"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6."/>
      <w:lvlJc w:val="left"/>
      <w:pPr>
        <w:ind w:left="360" w:hanging="360"/>
      </w:pPr>
      <w:rPr>
        <w:rFonts w:hint="default"/>
      </w:rPr>
    </w:lvl>
    <w:lvl w:ilvl="6" w:tentative="1">
      <w:start w:val="1"/>
      <w:numFmt w:val="decimal"/>
      <w:pStyle w:val="7"/>
      <w:lvlText w:val="%1.%2.%3.%4.%5.%6.%7"/>
      <w:lvlJc w:val="left"/>
      <w:pPr>
        <w:ind w:left="1296" w:hanging="1296"/>
      </w:pPr>
      <w:rPr>
        <w:rFonts w:hint="default"/>
      </w:rPr>
    </w:lvl>
    <w:lvl w:ilvl="7" w:tentative="1">
      <w:start w:val="1"/>
      <w:numFmt w:val="decimal"/>
      <w:pStyle w:val="8"/>
      <w:lvlText w:val="%1.%2.%3.%4.%5.%6.%7.%8"/>
      <w:lvlJc w:val="left"/>
      <w:pPr>
        <w:ind w:left="1440" w:hanging="1440"/>
      </w:pPr>
      <w:rPr>
        <w:rFonts w:hint="default"/>
      </w:rPr>
    </w:lvl>
    <w:lvl w:ilvl="8" w:tentative="1">
      <w:start w:val="1"/>
      <w:numFmt w:val="decimal"/>
      <w:pStyle w:val="9"/>
      <w:lvlText w:val="%1.%2.%3.%4.%5.%6.%7.%8.%9"/>
      <w:lvlJc w:val="left"/>
      <w:pPr>
        <w:ind w:left="1584" w:hanging="1584"/>
      </w:pPr>
      <w:rPr>
        <w:rFonts w:hint="default"/>
      </w:rPr>
    </w:lvl>
  </w:abstractNum>
  <w:abstractNum w:abstractNumId="14">
    <w:nsid w:val="5F9D59BE"/>
    <w:multiLevelType w:val="hybridMultilevel"/>
    <w:tmpl w:val="37AC20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38D72DD"/>
    <w:multiLevelType w:val="hybridMultilevel"/>
    <w:tmpl w:val="A35CA8B8"/>
    <w:lvl w:ilvl="0" w:tplc="E026C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C066D34"/>
    <w:multiLevelType w:val="hybridMultilevel"/>
    <w:tmpl w:val="918ABE28"/>
    <w:lvl w:ilvl="0" w:tplc="7CA8A198">
      <w:start w:val="1"/>
      <w:numFmt w:val="decimal"/>
      <w:suff w:val="space"/>
      <w:lvlText w:val="%1."/>
      <w:lvlJc w:val="left"/>
      <w:pPr>
        <w:ind w:left="284" w:hanging="284"/>
      </w:pPr>
      <w:rPr>
        <w:rFonts w:hint="eastAsia"/>
      </w:rPr>
    </w:lvl>
    <w:lvl w:ilvl="1" w:tplc="9478385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363B0F"/>
    <w:multiLevelType w:val="hybridMultilevel"/>
    <w:tmpl w:val="003A181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C4538B6"/>
    <w:multiLevelType w:val="hybridMultilevel"/>
    <w:tmpl w:val="212AC470"/>
    <w:lvl w:ilvl="0" w:tplc="0409000B">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19">
    <w:nsid w:val="7D5D3AAF"/>
    <w:multiLevelType w:val="hybridMultilevel"/>
    <w:tmpl w:val="E6B42C96"/>
    <w:lvl w:ilvl="0" w:tplc="FFFFFFFF">
      <w:start w:val="1"/>
      <w:numFmt w:val="decimal"/>
      <w:pStyle w:val="11"/>
      <w:lvlText w:val="%1．"/>
      <w:lvlJc w:val="left"/>
      <w:pPr>
        <w:tabs>
          <w:tab w:val="num" w:pos="1457"/>
        </w:tabs>
        <w:ind w:left="1191" w:hanging="454"/>
      </w:pPr>
      <w:rPr>
        <w:rFonts w:hint="eastAsia"/>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3"/>
  </w:num>
  <w:num w:numId="2">
    <w:abstractNumId w:val="6"/>
  </w:num>
  <w:num w:numId="3">
    <w:abstractNumId w:val="7"/>
  </w:num>
  <w:num w:numId="4">
    <w:abstractNumId w:val="13"/>
  </w:num>
  <w:num w:numId="5">
    <w:abstractNumId w:val="13"/>
  </w:num>
  <w:num w:numId="6">
    <w:abstractNumId w:val="19"/>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9"/>
  </w:num>
  <w:num w:numId="16">
    <w:abstractNumId w:val="2"/>
  </w:num>
  <w:num w:numId="17">
    <w:abstractNumId w:val="13"/>
  </w:num>
  <w:num w:numId="18">
    <w:abstractNumId w:val="0"/>
  </w:num>
  <w:num w:numId="19">
    <w:abstractNumId w:val="13"/>
  </w:num>
  <w:num w:numId="20">
    <w:abstractNumId w:val="10"/>
  </w:num>
  <w:num w:numId="21">
    <w:abstractNumId w:val="13"/>
  </w:num>
  <w:num w:numId="22">
    <w:abstractNumId w:val="13"/>
  </w:num>
  <w:num w:numId="23">
    <w:abstractNumId w:val="15"/>
  </w:num>
  <w:num w:numId="24">
    <w:abstractNumId w:val="1"/>
  </w:num>
  <w:num w:numId="25">
    <w:abstractNumId w:val="17"/>
  </w:num>
  <w:num w:numId="26">
    <w:abstractNumId w:val="12"/>
  </w:num>
  <w:num w:numId="27">
    <w:abstractNumId w:val="14"/>
  </w:num>
  <w:num w:numId="28">
    <w:abstractNumId w:val="11"/>
  </w:num>
  <w:num w:numId="29">
    <w:abstractNumId w:val="18"/>
  </w:num>
  <w:num w:numId="30">
    <w:abstractNumId w:val="4"/>
  </w:num>
  <w:num w:numId="31">
    <w:abstractNumId w:val="8"/>
  </w:num>
  <w:num w:numId="32">
    <w:abstractNumId w:val="16"/>
  </w:num>
  <w:num w:numId="3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l l">
    <w15:presenceInfo w15:providerId="Windows Live" w15:userId="768713b655c912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CE"/>
    <w:rsid w:val="0000001C"/>
    <w:rsid w:val="00005832"/>
    <w:rsid w:val="00006204"/>
    <w:rsid w:val="00010A4A"/>
    <w:rsid w:val="00011411"/>
    <w:rsid w:val="00012C4C"/>
    <w:rsid w:val="00013529"/>
    <w:rsid w:val="0002277A"/>
    <w:rsid w:val="00023C82"/>
    <w:rsid w:val="00030A65"/>
    <w:rsid w:val="00031A47"/>
    <w:rsid w:val="00031E9D"/>
    <w:rsid w:val="000336E0"/>
    <w:rsid w:val="00041287"/>
    <w:rsid w:val="00042A14"/>
    <w:rsid w:val="00046C6A"/>
    <w:rsid w:val="0005113C"/>
    <w:rsid w:val="00051345"/>
    <w:rsid w:val="00051C8C"/>
    <w:rsid w:val="00053671"/>
    <w:rsid w:val="0005465A"/>
    <w:rsid w:val="000549EE"/>
    <w:rsid w:val="0006368B"/>
    <w:rsid w:val="0007293C"/>
    <w:rsid w:val="000740A2"/>
    <w:rsid w:val="000744CD"/>
    <w:rsid w:val="000766A4"/>
    <w:rsid w:val="00080675"/>
    <w:rsid w:val="000815DA"/>
    <w:rsid w:val="000845D1"/>
    <w:rsid w:val="000849E0"/>
    <w:rsid w:val="000935C4"/>
    <w:rsid w:val="000977E6"/>
    <w:rsid w:val="00097FDF"/>
    <w:rsid w:val="000A0F5B"/>
    <w:rsid w:val="000A3734"/>
    <w:rsid w:val="000B1B71"/>
    <w:rsid w:val="000B3ECE"/>
    <w:rsid w:val="000C3ACC"/>
    <w:rsid w:val="000C5496"/>
    <w:rsid w:val="000C7CCC"/>
    <w:rsid w:val="000D1812"/>
    <w:rsid w:val="000D2D67"/>
    <w:rsid w:val="000D38F1"/>
    <w:rsid w:val="000D40D6"/>
    <w:rsid w:val="000D58DD"/>
    <w:rsid w:val="000D76A9"/>
    <w:rsid w:val="000E20C1"/>
    <w:rsid w:val="000E55A6"/>
    <w:rsid w:val="000E681E"/>
    <w:rsid w:val="000F4E1F"/>
    <w:rsid w:val="000F64BF"/>
    <w:rsid w:val="000F7F70"/>
    <w:rsid w:val="001064AD"/>
    <w:rsid w:val="00110E65"/>
    <w:rsid w:val="0011146E"/>
    <w:rsid w:val="0011326C"/>
    <w:rsid w:val="00123C05"/>
    <w:rsid w:val="00125105"/>
    <w:rsid w:val="00132A95"/>
    <w:rsid w:val="00134A12"/>
    <w:rsid w:val="001457A1"/>
    <w:rsid w:val="0014790A"/>
    <w:rsid w:val="00154CF4"/>
    <w:rsid w:val="00156552"/>
    <w:rsid w:val="00160597"/>
    <w:rsid w:val="001658BA"/>
    <w:rsid w:val="00165CB6"/>
    <w:rsid w:val="00170389"/>
    <w:rsid w:val="00170EEB"/>
    <w:rsid w:val="00180161"/>
    <w:rsid w:val="00194D2B"/>
    <w:rsid w:val="001A08D2"/>
    <w:rsid w:val="001B00E0"/>
    <w:rsid w:val="001B09C2"/>
    <w:rsid w:val="001B1575"/>
    <w:rsid w:val="001B2093"/>
    <w:rsid w:val="001B41EB"/>
    <w:rsid w:val="001C0305"/>
    <w:rsid w:val="001C0DFA"/>
    <w:rsid w:val="001C0E3C"/>
    <w:rsid w:val="001C464A"/>
    <w:rsid w:val="001C637F"/>
    <w:rsid w:val="001D0767"/>
    <w:rsid w:val="001D16AE"/>
    <w:rsid w:val="001D55ED"/>
    <w:rsid w:val="001D63C1"/>
    <w:rsid w:val="001E3619"/>
    <w:rsid w:val="001F1F37"/>
    <w:rsid w:val="001F3303"/>
    <w:rsid w:val="001F48DF"/>
    <w:rsid w:val="00202704"/>
    <w:rsid w:val="00203CEB"/>
    <w:rsid w:val="00205AA2"/>
    <w:rsid w:val="0020600D"/>
    <w:rsid w:val="00210BCF"/>
    <w:rsid w:val="00231506"/>
    <w:rsid w:val="0023301D"/>
    <w:rsid w:val="0023622A"/>
    <w:rsid w:val="00237AE6"/>
    <w:rsid w:val="00241EF3"/>
    <w:rsid w:val="00243B83"/>
    <w:rsid w:val="00252779"/>
    <w:rsid w:val="002558C4"/>
    <w:rsid w:val="00261AC6"/>
    <w:rsid w:val="00266544"/>
    <w:rsid w:val="002671BA"/>
    <w:rsid w:val="002756A8"/>
    <w:rsid w:val="00276326"/>
    <w:rsid w:val="00280F7F"/>
    <w:rsid w:val="002849E4"/>
    <w:rsid w:val="002855D2"/>
    <w:rsid w:val="00285971"/>
    <w:rsid w:val="0028711C"/>
    <w:rsid w:val="002913A1"/>
    <w:rsid w:val="00293C3A"/>
    <w:rsid w:val="00296A57"/>
    <w:rsid w:val="0029792C"/>
    <w:rsid w:val="002A0250"/>
    <w:rsid w:val="002A14DD"/>
    <w:rsid w:val="002A4208"/>
    <w:rsid w:val="002A4FA4"/>
    <w:rsid w:val="002B0DE3"/>
    <w:rsid w:val="002B2B0E"/>
    <w:rsid w:val="002B4405"/>
    <w:rsid w:val="002B4B45"/>
    <w:rsid w:val="002B7F8D"/>
    <w:rsid w:val="002C3363"/>
    <w:rsid w:val="002C4386"/>
    <w:rsid w:val="002D08E8"/>
    <w:rsid w:val="002D0F79"/>
    <w:rsid w:val="002D16F6"/>
    <w:rsid w:val="002D7391"/>
    <w:rsid w:val="002D75A3"/>
    <w:rsid w:val="002E1E57"/>
    <w:rsid w:val="002E6FFB"/>
    <w:rsid w:val="002F4A2F"/>
    <w:rsid w:val="002F5CAD"/>
    <w:rsid w:val="003009EC"/>
    <w:rsid w:val="00301249"/>
    <w:rsid w:val="003124F0"/>
    <w:rsid w:val="00313997"/>
    <w:rsid w:val="003436A2"/>
    <w:rsid w:val="0036090B"/>
    <w:rsid w:val="003630BF"/>
    <w:rsid w:val="00372CE7"/>
    <w:rsid w:val="003747B7"/>
    <w:rsid w:val="00375F62"/>
    <w:rsid w:val="0037643D"/>
    <w:rsid w:val="00377ACC"/>
    <w:rsid w:val="0038158B"/>
    <w:rsid w:val="003863A5"/>
    <w:rsid w:val="00387DBE"/>
    <w:rsid w:val="00390964"/>
    <w:rsid w:val="00393DFA"/>
    <w:rsid w:val="00394791"/>
    <w:rsid w:val="00394AFF"/>
    <w:rsid w:val="0039627D"/>
    <w:rsid w:val="003A508D"/>
    <w:rsid w:val="003A568B"/>
    <w:rsid w:val="003A6369"/>
    <w:rsid w:val="003A7931"/>
    <w:rsid w:val="003B1F43"/>
    <w:rsid w:val="003B2E7C"/>
    <w:rsid w:val="003B4032"/>
    <w:rsid w:val="003B4784"/>
    <w:rsid w:val="003B5E8F"/>
    <w:rsid w:val="003B71B7"/>
    <w:rsid w:val="003C1C78"/>
    <w:rsid w:val="003D14F0"/>
    <w:rsid w:val="003D27CE"/>
    <w:rsid w:val="003D4741"/>
    <w:rsid w:val="003D7910"/>
    <w:rsid w:val="003E360F"/>
    <w:rsid w:val="003F2D5B"/>
    <w:rsid w:val="003F59F1"/>
    <w:rsid w:val="00407036"/>
    <w:rsid w:val="00414265"/>
    <w:rsid w:val="00422DF3"/>
    <w:rsid w:val="00426352"/>
    <w:rsid w:val="0043361E"/>
    <w:rsid w:val="0044065F"/>
    <w:rsid w:val="00450F3D"/>
    <w:rsid w:val="004534A6"/>
    <w:rsid w:val="0045728F"/>
    <w:rsid w:val="004716E1"/>
    <w:rsid w:val="00474949"/>
    <w:rsid w:val="00475B74"/>
    <w:rsid w:val="00475CD5"/>
    <w:rsid w:val="004763F2"/>
    <w:rsid w:val="00480BBF"/>
    <w:rsid w:val="00483223"/>
    <w:rsid w:val="00484A12"/>
    <w:rsid w:val="00484ABE"/>
    <w:rsid w:val="0048632F"/>
    <w:rsid w:val="00486559"/>
    <w:rsid w:val="004912F5"/>
    <w:rsid w:val="004917D1"/>
    <w:rsid w:val="004A24D1"/>
    <w:rsid w:val="004A25FC"/>
    <w:rsid w:val="004A5A09"/>
    <w:rsid w:val="004A76E6"/>
    <w:rsid w:val="004B09F0"/>
    <w:rsid w:val="004B2D2C"/>
    <w:rsid w:val="004B6C47"/>
    <w:rsid w:val="004B77D8"/>
    <w:rsid w:val="004C1A1F"/>
    <w:rsid w:val="004C2053"/>
    <w:rsid w:val="004C4517"/>
    <w:rsid w:val="004C5395"/>
    <w:rsid w:val="004D366D"/>
    <w:rsid w:val="004D3797"/>
    <w:rsid w:val="004D54D3"/>
    <w:rsid w:val="004E0AB0"/>
    <w:rsid w:val="004E1175"/>
    <w:rsid w:val="004E2DC7"/>
    <w:rsid w:val="004E4DF8"/>
    <w:rsid w:val="004F0164"/>
    <w:rsid w:val="004F33F5"/>
    <w:rsid w:val="004F369D"/>
    <w:rsid w:val="004F7A63"/>
    <w:rsid w:val="00501AA1"/>
    <w:rsid w:val="00503483"/>
    <w:rsid w:val="00504D82"/>
    <w:rsid w:val="00505184"/>
    <w:rsid w:val="00507BD9"/>
    <w:rsid w:val="005117DB"/>
    <w:rsid w:val="00511CBB"/>
    <w:rsid w:val="005204CB"/>
    <w:rsid w:val="00521A37"/>
    <w:rsid w:val="00523644"/>
    <w:rsid w:val="0052402D"/>
    <w:rsid w:val="005243C1"/>
    <w:rsid w:val="00524B29"/>
    <w:rsid w:val="00534866"/>
    <w:rsid w:val="00534FB5"/>
    <w:rsid w:val="00543369"/>
    <w:rsid w:val="00547404"/>
    <w:rsid w:val="00547619"/>
    <w:rsid w:val="00547807"/>
    <w:rsid w:val="00547CF9"/>
    <w:rsid w:val="005553D3"/>
    <w:rsid w:val="00560F2E"/>
    <w:rsid w:val="00561528"/>
    <w:rsid w:val="00571EB6"/>
    <w:rsid w:val="00572388"/>
    <w:rsid w:val="005744AB"/>
    <w:rsid w:val="0057673D"/>
    <w:rsid w:val="005779CC"/>
    <w:rsid w:val="00577FA8"/>
    <w:rsid w:val="005807DF"/>
    <w:rsid w:val="00581F8F"/>
    <w:rsid w:val="00585CC2"/>
    <w:rsid w:val="00591173"/>
    <w:rsid w:val="00591DAC"/>
    <w:rsid w:val="005930C4"/>
    <w:rsid w:val="0059388A"/>
    <w:rsid w:val="005968C3"/>
    <w:rsid w:val="00596FD1"/>
    <w:rsid w:val="005A2F11"/>
    <w:rsid w:val="005A5C01"/>
    <w:rsid w:val="005B57AC"/>
    <w:rsid w:val="005B6365"/>
    <w:rsid w:val="005B6C87"/>
    <w:rsid w:val="005C051F"/>
    <w:rsid w:val="005C57D8"/>
    <w:rsid w:val="005D334D"/>
    <w:rsid w:val="005D3430"/>
    <w:rsid w:val="005D40BB"/>
    <w:rsid w:val="005D5CE3"/>
    <w:rsid w:val="005D717F"/>
    <w:rsid w:val="005D7BD3"/>
    <w:rsid w:val="005E02AD"/>
    <w:rsid w:val="005E1AD4"/>
    <w:rsid w:val="005E391D"/>
    <w:rsid w:val="005E53C6"/>
    <w:rsid w:val="005E6F77"/>
    <w:rsid w:val="005F0414"/>
    <w:rsid w:val="00602B7F"/>
    <w:rsid w:val="00603A8C"/>
    <w:rsid w:val="00604C39"/>
    <w:rsid w:val="00606DBB"/>
    <w:rsid w:val="00610C07"/>
    <w:rsid w:val="0062149D"/>
    <w:rsid w:val="00623034"/>
    <w:rsid w:val="00625E11"/>
    <w:rsid w:val="00630263"/>
    <w:rsid w:val="00642670"/>
    <w:rsid w:val="00647E5F"/>
    <w:rsid w:val="006527D4"/>
    <w:rsid w:val="006576FB"/>
    <w:rsid w:val="00662AD1"/>
    <w:rsid w:val="0067252A"/>
    <w:rsid w:val="006773C2"/>
    <w:rsid w:val="00681EC7"/>
    <w:rsid w:val="00682211"/>
    <w:rsid w:val="00682B39"/>
    <w:rsid w:val="00685458"/>
    <w:rsid w:val="006939A1"/>
    <w:rsid w:val="006979CF"/>
    <w:rsid w:val="006A357E"/>
    <w:rsid w:val="006A3AC4"/>
    <w:rsid w:val="006A6A6E"/>
    <w:rsid w:val="006B2E36"/>
    <w:rsid w:val="006B57DA"/>
    <w:rsid w:val="006B75E3"/>
    <w:rsid w:val="006C0634"/>
    <w:rsid w:val="006C3C37"/>
    <w:rsid w:val="006C44DB"/>
    <w:rsid w:val="006C547E"/>
    <w:rsid w:val="006C75D0"/>
    <w:rsid w:val="006D07AF"/>
    <w:rsid w:val="006D2DC4"/>
    <w:rsid w:val="006D4057"/>
    <w:rsid w:val="006D56E0"/>
    <w:rsid w:val="006E2EE0"/>
    <w:rsid w:val="006E4B3E"/>
    <w:rsid w:val="006E6DA1"/>
    <w:rsid w:val="006F21CE"/>
    <w:rsid w:val="006F42EA"/>
    <w:rsid w:val="006F6978"/>
    <w:rsid w:val="0070078D"/>
    <w:rsid w:val="00700AB1"/>
    <w:rsid w:val="0070447A"/>
    <w:rsid w:val="00712407"/>
    <w:rsid w:val="007147D9"/>
    <w:rsid w:val="00717D99"/>
    <w:rsid w:val="00726861"/>
    <w:rsid w:val="00740A6A"/>
    <w:rsid w:val="0074320C"/>
    <w:rsid w:val="007445FA"/>
    <w:rsid w:val="00747EE8"/>
    <w:rsid w:val="0075157D"/>
    <w:rsid w:val="00756393"/>
    <w:rsid w:val="007573E6"/>
    <w:rsid w:val="007577A9"/>
    <w:rsid w:val="00762B16"/>
    <w:rsid w:val="00763D4D"/>
    <w:rsid w:val="007661B7"/>
    <w:rsid w:val="00773224"/>
    <w:rsid w:val="0077382D"/>
    <w:rsid w:val="0077400C"/>
    <w:rsid w:val="0077452F"/>
    <w:rsid w:val="00774EC0"/>
    <w:rsid w:val="00775157"/>
    <w:rsid w:val="00781073"/>
    <w:rsid w:val="00783064"/>
    <w:rsid w:val="00785351"/>
    <w:rsid w:val="00792A16"/>
    <w:rsid w:val="00793F0A"/>
    <w:rsid w:val="00794815"/>
    <w:rsid w:val="007B1D85"/>
    <w:rsid w:val="007B2B24"/>
    <w:rsid w:val="007C5459"/>
    <w:rsid w:val="007C5FD5"/>
    <w:rsid w:val="007D14F3"/>
    <w:rsid w:val="007D1569"/>
    <w:rsid w:val="007D7957"/>
    <w:rsid w:val="007E613B"/>
    <w:rsid w:val="007F044D"/>
    <w:rsid w:val="007F3CB5"/>
    <w:rsid w:val="007F675F"/>
    <w:rsid w:val="0080020E"/>
    <w:rsid w:val="00800572"/>
    <w:rsid w:val="008015D8"/>
    <w:rsid w:val="00803698"/>
    <w:rsid w:val="00810210"/>
    <w:rsid w:val="00811959"/>
    <w:rsid w:val="00814DFA"/>
    <w:rsid w:val="00815258"/>
    <w:rsid w:val="00823BF3"/>
    <w:rsid w:val="00824246"/>
    <w:rsid w:val="00824487"/>
    <w:rsid w:val="00824F03"/>
    <w:rsid w:val="00827C5D"/>
    <w:rsid w:val="008302B6"/>
    <w:rsid w:val="008324F6"/>
    <w:rsid w:val="00832B7D"/>
    <w:rsid w:val="008378F6"/>
    <w:rsid w:val="00845525"/>
    <w:rsid w:val="00846B58"/>
    <w:rsid w:val="00850B22"/>
    <w:rsid w:val="0085144C"/>
    <w:rsid w:val="0085513A"/>
    <w:rsid w:val="008551A7"/>
    <w:rsid w:val="00857B78"/>
    <w:rsid w:val="00860B6D"/>
    <w:rsid w:val="008718A5"/>
    <w:rsid w:val="00887592"/>
    <w:rsid w:val="00887F33"/>
    <w:rsid w:val="00891211"/>
    <w:rsid w:val="00891BBF"/>
    <w:rsid w:val="00896DB0"/>
    <w:rsid w:val="008A0C18"/>
    <w:rsid w:val="008A22A9"/>
    <w:rsid w:val="008A38EC"/>
    <w:rsid w:val="008A62FF"/>
    <w:rsid w:val="008B5EC8"/>
    <w:rsid w:val="008C21EE"/>
    <w:rsid w:val="008C4690"/>
    <w:rsid w:val="008D3873"/>
    <w:rsid w:val="008D39C9"/>
    <w:rsid w:val="008D46A6"/>
    <w:rsid w:val="008D48D9"/>
    <w:rsid w:val="008F092F"/>
    <w:rsid w:val="008F4731"/>
    <w:rsid w:val="00904E57"/>
    <w:rsid w:val="00910581"/>
    <w:rsid w:val="009106AA"/>
    <w:rsid w:val="009118CA"/>
    <w:rsid w:val="00911CAC"/>
    <w:rsid w:val="009129F7"/>
    <w:rsid w:val="00912BBB"/>
    <w:rsid w:val="00913740"/>
    <w:rsid w:val="009265A2"/>
    <w:rsid w:val="0092679E"/>
    <w:rsid w:val="0092759D"/>
    <w:rsid w:val="0093032A"/>
    <w:rsid w:val="00930F1B"/>
    <w:rsid w:val="009339F7"/>
    <w:rsid w:val="00935BF2"/>
    <w:rsid w:val="0093643C"/>
    <w:rsid w:val="00941569"/>
    <w:rsid w:val="00942DCE"/>
    <w:rsid w:val="00947172"/>
    <w:rsid w:val="00947915"/>
    <w:rsid w:val="00950715"/>
    <w:rsid w:val="00951C87"/>
    <w:rsid w:val="00960E8C"/>
    <w:rsid w:val="00971E27"/>
    <w:rsid w:val="0097328A"/>
    <w:rsid w:val="0097330A"/>
    <w:rsid w:val="009744A1"/>
    <w:rsid w:val="00974FD0"/>
    <w:rsid w:val="00984902"/>
    <w:rsid w:val="00992D0E"/>
    <w:rsid w:val="00996A1F"/>
    <w:rsid w:val="0099720B"/>
    <w:rsid w:val="009A2C20"/>
    <w:rsid w:val="009A5E73"/>
    <w:rsid w:val="009A7087"/>
    <w:rsid w:val="009A7B67"/>
    <w:rsid w:val="009B032D"/>
    <w:rsid w:val="009B0820"/>
    <w:rsid w:val="009B1A2E"/>
    <w:rsid w:val="009B3F84"/>
    <w:rsid w:val="009B540F"/>
    <w:rsid w:val="009B645F"/>
    <w:rsid w:val="009B6C0C"/>
    <w:rsid w:val="009C36D3"/>
    <w:rsid w:val="009C7A21"/>
    <w:rsid w:val="009D220F"/>
    <w:rsid w:val="009D36A0"/>
    <w:rsid w:val="009D663D"/>
    <w:rsid w:val="009E0E63"/>
    <w:rsid w:val="009E121F"/>
    <w:rsid w:val="009E63D7"/>
    <w:rsid w:val="009F1802"/>
    <w:rsid w:val="009F1869"/>
    <w:rsid w:val="009F4324"/>
    <w:rsid w:val="009F6DC7"/>
    <w:rsid w:val="00A01A4B"/>
    <w:rsid w:val="00A01C46"/>
    <w:rsid w:val="00A02DF3"/>
    <w:rsid w:val="00A0350C"/>
    <w:rsid w:val="00A0361B"/>
    <w:rsid w:val="00A03999"/>
    <w:rsid w:val="00A078E2"/>
    <w:rsid w:val="00A078EC"/>
    <w:rsid w:val="00A1559C"/>
    <w:rsid w:val="00A16EAC"/>
    <w:rsid w:val="00A219CE"/>
    <w:rsid w:val="00A24191"/>
    <w:rsid w:val="00A2721E"/>
    <w:rsid w:val="00A34F37"/>
    <w:rsid w:val="00A36164"/>
    <w:rsid w:val="00A40908"/>
    <w:rsid w:val="00A442F3"/>
    <w:rsid w:val="00A45EF6"/>
    <w:rsid w:val="00A4643D"/>
    <w:rsid w:val="00A55D3C"/>
    <w:rsid w:val="00A606D3"/>
    <w:rsid w:val="00A63872"/>
    <w:rsid w:val="00A662F4"/>
    <w:rsid w:val="00A7196B"/>
    <w:rsid w:val="00A75A2C"/>
    <w:rsid w:val="00A81C87"/>
    <w:rsid w:val="00A822AB"/>
    <w:rsid w:val="00A87D8F"/>
    <w:rsid w:val="00A92D7E"/>
    <w:rsid w:val="00A94A1E"/>
    <w:rsid w:val="00A95570"/>
    <w:rsid w:val="00AA00B6"/>
    <w:rsid w:val="00AA23FF"/>
    <w:rsid w:val="00AA2C05"/>
    <w:rsid w:val="00AA456C"/>
    <w:rsid w:val="00AA7024"/>
    <w:rsid w:val="00AA78DC"/>
    <w:rsid w:val="00AB0576"/>
    <w:rsid w:val="00AB667C"/>
    <w:rsid w:val="00AC190B"/>
    <w:rsid w:val="00AC7B63"/>
    <w:rsid w:val="00AC7E4E"/>
    <w:rsid w:val="00AD4592"/>
    <w:rsid w:val="00AD5DF0"/>
    <w:rsid w:val="00AF2266"/>
    <w:rsid w:val="00B004C7"/>
    <w:rsid w:val="00B0673B"/>
    <w:rsid w:val="00B11846"/>
    <w:rsid w:val="00B136C6"/>
    <w:rsid w:val="00B14B7D"/>
    <w:rsid w:val="00B1507E"/>
    <w:rsid w:val="00B16E6B"/>
    <w:rsid w:val="00B16FE1"/>
    <w:rsid w:val="00B207BE"/>
    <w:rsid w:val="00B246D4"/>
    <w:rsid w:val="00B31774"/>
    <w:rsid w:val="00B32CF2"/>
    <w:rsid w:val="00B353B3"/>
    <w:rsid w:val="00B35D2D"/>
    <w:rsid w:val="00B40317"/>
    <w:rsid w:val="00B40E8D"/>
    <w:rsid w:val="00B464B9"/>
    <w:rsid w:val="00B501FB"/>
    <w:rsid w:val="00B55C3E"/>
    <w:rsid w:val="00B63205"/>
    <w:rsid w:val="00B70190"/>
    <w:rsid w:val="00B840D1"/>
    <w:rsid w:val="00B8789B"/>
    <w:rsid w:val="00B904C6"/>
    <w:rsid w:val="00B92FDB"/>
    <w:rsid w:val="00B95571"/>
    <w:rsid w:val="00BA0D54"/>
    <w:rsid w:val="00BA2CE4"/>
    <w:rsid w:val="00BA3355"/>
    <w:rsid w:val="00BA61F6"/>
    <w:rsid w:val="00BB2EB2"/>
    <w:rsid w:val="00BB319E"/>
    <w:rsid w:val="00BB3228"/>
    <w:rsid w:val="00BB449D"/>
    <w:rsid w:val="00BB70B1"/>
    <w:rsid w:val="00BC0B23"/>
    <w:rsid w:val="00BC3BA1"/>
    <w:rsid w:val="00BD534E"/>
    <w:rsid w:val="00BD60F2"/>
    <w:rsid w:val="00BD726A"/>
    <w:rsid w:val="00BD769F"/>
    <w:rsid w:val="00BD78A1"/>
    <w:rsid w:val="00BE2EC7"/>
    <w:rsid w:val="00BE39CB"/>
    <w:rsid w:val="00BF6B5E"/>
    <w:rsid w:val="00C0544B"/>
    <w:rsid w:val="00C0649A"/>
    <w:rsid w:val="00C07649"/>
    <w:rsid w:val="00C1165E"/>
    <w:rsid w:val="00C27DF5"/>
    <w:rsid w:val="00C3277A"/>
    <w:rsid w:val="00C34E2B"/>
    <w:rsid w:val="00C35BDF"/>
    <w:rsid w:val="00C35F78"/>
    <w:rsid w:val="00C4165E"/>
    <w:rsid w:val="00C521C6"/>
    <w:rsid w:val="00C523D3"/>
    <w:rsid w:val="00C53019"/>
    <w:rsid w:val="00C53610"/>
    <w:rsid w:val="00C5745B"/>
    <w:rsid w:val="00C62B1F"/>
    <w:rsid w:val="00C64589"/>
    <w:rsid w:val="00C65466"/>
    <w:rsid w:val="00C70A9A"/>
    <w:rsid w:val="00C74D6A"/>
    <w:rsid w:val="00C758B8"/>
    <w:rsid w:val="00C77ABF"/>
    <w:rsid w:val="00C80189"/>
    <w:rsid w:val="00C806C8"/>
    <w:rsid w:val="00C81D30"/>
    <w:rsid w:val="00C90E60"/>
    <w:rsid w:val="00C9286C"/>
    <w:rsid w:val="00C946AE"/>
    <w:rsid w:val="00C94CEE"/>
    <w:rsid w:val="00C95DDE"/>
    <w:rsid w:val="00CA14E3"/>
    <w:rsid w:val="00CA28A3"/>
    <w:rsid w:val="00CB51F6"/>
    <w:rsid w:val="00CB5766"/>
    <w:rsid w:val="00CB5931"/>
    <w:rsid w:val="00CC0084"/>
    <w:rsid w:val="00CC0C6C"/>
    <w:rsid w:val="00CC3A68"/>
    <w:rsid w:val="00CC653F"/>
    <w:rsid w:val="00CD60D0"/>
    <w:rsid w:val="00CD7252"/>
    <w:rsid w:val="00CE589D"/>
    <w:rsid w:val="00CF1859"/>
    <w:rsid w:val="00CF19F3"/>
    <w:rsid w:val="00CF2AB0"/>
    <w:rsid w:val="00CF4F91"/>
    <w:rsid w:val="00CF6D13"/>
    <w:rsid w:val="00D00081"/>
    <w:rsid w:val="00D01ECC"/>
    <w:rsid w:val="00D031D5"/>
    <w:rsid w:val="00D060BD"/>
    <w:rsid w:val="00D1063D"/>
    <w:rsid w:val="00D119FF"/>
    <w:rsid w:val="00D13BF2"/>
    <w:rsid w:val="00D15164"/>
    <w:rsid w:val="00D17A4B"/>
    <w:rsid w:val="00D3168C"/>
    <w:rsid w:val="00D32B8A"/>
    <w:rsid w:val="00D34F97"/>
    <w:rsid w:val="00D3686B"/>
    <w:rsid w:val="00D36B4B"/>
    <w:rsid w:val="00D42EA2"/>
    <w:rsid w:val="00D45540"/>
    <w:rsid w:val="00D52640"/>
    <w:rsid w:val="00D53BC2"/>
    <w:rsid w:val="00D61825"/>
    <w:rsid w:val="00D65360"/>
    <w:rsid w:val="00D66611"/>
    <w:rsid w:val="00D67A5B"/>
    <w:rsid w:val="00D743FF"/>
    <w:rsid w:val="00D81D64"/>
    <w:rsid w:val="00D82D80"/>
    <w:rsid w:val="00D82DB8"/>
    <w:rsid w:val="00D84049"/>
    <w:rsid w:val="00D90F6F"/>
    <w:rsid w:val="00D92E5C"/>
    <w:rsid w:val="00D96CEA"/>
    <w:rsid w:val="00D97274"/>
    <w:rsid w:val="00DA00F2"/>
    <w:rsid w:val="00DA1440"/>
    <w:rsid w:val="00DA2067"/>
    <w:rsid w:val="00DA4B62"/>
    <w:rsid w:val="00DA4C66"/>
    <w:rsid w:val="00DC13C8"/>
    <w:rsid w:val="00DC19DD"/>
    <w:rsid w:val="00DD0AAD"/>
    <w:rsid w:val="00DD1DB0"/>
    <w:rsid w:val="00DD2945"/>
    <w:rsid w:val="00DD2B25"/>
    <w:rsid w:val="00DD4BE3"/>
    <w:rsid w:val="00DE21E0"/>
    <w:rsid w:val="00DE701B"/>
    <w:rsid w:val="00DF0D6E"/>
    <w:rsid w:val="00DF44EF"/>
    <w:rsid w:val="00DF5FC2"/>
    <w:rsid w:val="00DF6647"/>
    <w:rsid w:val="00DF76D0"/>
    <w:rsid w:val="00E03233"/>
    <w:rsid w:val="00E04061"/>
    <w:rsid w:val="00E11638"/>
    <w:rsid w:val="00E17B2C"/>
    <w:rsid w:val="00E2039D"/>
    <w:rsid w:val="00E22931"/>
    <w:rsid w:val="00E22BE9"/>
    <w:rsid w:val="00E35D2E"/>
    <w:rsid w:val="00E42D57"/>
    <w:rsid w:val="00E43D34"/>
    <w:rsid w:val="00E47FD6"/>
    <w:rsid w:val="00E5015C"/>
    <w:rsid w:val="00E51A99"/>
    <w:rsid w:val="00E56EF9"/>
    <w:rsid w:val="00E62A54"/>
    <w:rsid w:val="00E631FA"/>
    <w:rsid w:val="00E63905"/>
    <w:rsid w:val="00E6478D"/>
    <w:rsid w:val="00E648DE"/>
    <w:rsid w:val="00E66283"/>
    <w:rsid w:val="00E7095F"/>
    <w:rsid w:val="00E81130"/>
    <w:rsid w:val="00E82F05"/>
    <w:rsid w:val="00E837A4"/>
    <w:rsid w:val="00E83A55"/>
    <w:rsid w:val="00E919F6"/>
    <w:rsid w:val="00E9596C"/>
    <w:rsid w:val="00EB5DB1"/>
    <w:rsid w:val="00EB77A2"/>
    <w:rsid w:val="00EC273B"/>
    <w:rsid w:val="00EC5E99"/>
    <w:rsid w:val="00ED399B"/>
    <w:rsid w:val="00ED41C9"/>
    <w:rsid w:val="00ED66D7"/>
    <w:rsid w:val="00EE0186"/>
    <w:rsid w:val="00EE104A"/>
    <w:rsid w:val="00EE5BDF"/>
    <w:rsid w:val="00EE7721"/>
    <w:rsid w:val="00EF1863"/>
    <w:rsid w:val="00EF3BE2"/>
    <w:rsid w:val="00F032F9"/>
    <w:rsid w:val="00F06344"/>
    <w:rsid w:val="00F06B33"/>
    <w:rsid w:val="00F10737"/>
    <w:rsid w:val="00F10FC2"/>
    <w:rsid w:val="00F14253"/>
    <w:rsid w:val="00F1554F"/>
    <w:rsid w:val="00F15734"/>
    <w:rsid w:val="00F2285B"/>
    <w:rsid w:val="00F26B58"/>
    <w:rsid w:val="00F302C3"/>
    <w:rsid w:val="00F3224E"/>
    <w:rsid w:val="00F33137"/>
    <w:rsid w:val="00F35BC3"/>
    <w:rsid w:val="00F429B4"/>
    <w:rsid w:val="00F44917"/>
    <w:rsid w:val="00F47E54"/>
    <w:rsid w:val="00F50DF9"/>
    <w:rsid w:val="00F513DF"/>
    <w:rsid w:val="00F53712"/>
    <w:rsid w:val="00F549B8"/>
    <w:rsid w:val="00F54B5A"/>
    <w:rsid w:val="00F610E8"/>
    <w:rsid w:val="00F62C59"/>
    <w:rsid w:val="00F63AB4"/>
    <w:rsid w:val="00F63CDF"/>
    <w:rsid w:val="00F712A1"/>
    <w:rsid w:val="00F72553"/>
    <w:rsid w:val="00F77487"/>
    <w:rsid w:val="00F77DA8"/>
    <w:rsid w:val="00F83A44"/>
    <w:rsid w:val="00F850E6"/>
    <w:rsid w:val="00F868FF"/>
    <w:rsid w:val="00F91F0B"/>
    <w:rsid w:val="00F93241"/>
    <w:rsid w:val="00FA4522"/>
    <w:rsid w:val="00FB062F"/>
    <w:rsid w:val="00FB2263"/>
    <w:rsid w:val="00FB26FA"/>
    <w:rsid w:val="00FC27EB"/>
    <w:rsid w:val="00FC4B6A"/>
    <w:rsid w:val="00FC4C92"/>
    <w:rsid w:val="00FD022B"/>
    <w:rsid w:val="00FD6E08"/>
    <w:rsid w:val="00FE3542"/>
    <w:rsid w:val="00FF6383"/>
    <w:rsid w:val="00FF7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8F30C"/>
  <w15:chartTrackingRefBased/>
  <w15:docId w15:val="{F3847464-509C-4E36-9BA7-8B465EF1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52640"/>
    <w:pPr>
      <w:widowControl w:val="0"/>
    </w:pPr>
    <w:rPr>
      <w:rFonts w:ascii="Times New Roman" w:eastAsia="微软雅黑" w:hAnsi="Times New Roman" w:cs="Times New Roman"/>
      <w:sz w:val="24"/>
      <w:szCs w:val="20"/>
    </w:rPr>
  </w:style>
  <w:style w:type="paragraph" w:styleId="10">
    <w:name w:val="heading 1"/>
    <w:basedOn w:val="a1"/>
    <w:next w:val="a1"/>
    <w:link w:val="1Char"/>
    <w:uiPriority w:val="9"/>
    <w:qFormat/>
    <w:rsid w:val="00DA2067"/>
    <w:pPr>
      <w:keepNext/>
      <w:keepLines/>
      <w:numPr>
        <w:numId w:val="22"/>
      </w:numPr>
      <w:spacing w:before="340" w:after="330" w:line="576" w:lineRule="auto"/>
      <w:outlineLvl w:val="0"/>
    </w:pPr>
    <w:rPr>
      <w:rFonts w:eastAsia="宋体"/>
      <w:b/>
      <w:kern w:val="44"/>
      <w:sz w:val="44"/>
    </w:rPr>
  </w:style>
  <w:style w:type="paragraph" w:styleId="2">
    <w:name w:val="heading 2"/>
    <w:basedOn w:val="a1"/>
    <w:next w:val="a1"/>
    <w:link w:val="2Char"/>
    <w:uiPriority w:val="9"/>
    <w:unhideWhenUsed/>
    <w:qFormat/>
    <w:rsid w:val="009E0E63"/>
    <w:pPr>
      <w:keepNext/>
      <w:keepLines/>
      <w:numPr>
        <w:ilvl w:val="1"/>
        <w:numId w:val="22"/>
      </w:numPr>
      <w:spacing w:before="260" w:after="260" w:line="413" w:lineRule="auto"/>
      <w:ind w:left="578" w:hanging="578"/>
      <w:outlineLvl w:val="1"/>
    </w:pPr>
    <w:rPr>
      <w:rFonts w:ascii="Arial" w:eastAsia="黑体" w:hAnsi="Arial"/>
      <w:b/>
      <w:sz w:val="32"/>
    </w:rPr>
  </w:style>
  <w:style w:type="paragraph" w:styleId="3">
    <w:name w:val="heading 3"/>
    <w:basedOn w:val="a1"/>
    <w:next w:val="a1"/>
    <w:link w:val="3Char"/>
    <w:uiPriority w:val="9"/>
    <w:unhideWhenUsed/>
    <w:qFormat/>
    <w:rsid w:val="00740A6A"/>
    <w:pPr>
      <w:keepLines/>
      <w:numPr>
        <w:ilvl w:val="2"/>
        <w:numId w:val="22"/>
      </w:numPr>
      <w:spacing w:before="260" w:after="260" w:line="413" w:lineRule="auto"/>
      <w:ind w:left="0" w:firstLine="0"/>
      <w:outlineLvl w:val="2"/>
    </w:pPr>
    <w:rPr>
      <w:rFonts w:eastAsia="宋体"/>
      <w:b/>
      <w:sz w:val="32"/>
    </w:rPr>
  </w:style>
  <w:style w:type="paragraph" w:styleId="4">
    <w:name w:val="heading 4"/>
    <w:basedOn w:val="a1"/>
    <w:next w:val="a1"/>
    <w:link w:val="4Char"/>
    <w:uiPriority w:val="9"/>
    <w:unhideWhenUsed/>
    <w:qFormat/>
    <w:rsid w:val="00DA2067"/>
    <w:pPr>
      <w:keepNext/>
      <w:keepLines/>
      <w:numPr>
        <w:ilvl w:val="3"/>
        <w:numId w:val="22"/>
      </w:numPr>
      <w:spacing w:before="280" w:after="290" w:line="372" w:lineRule="auto"/>
      <w:outlineLvl w:val="3"/>
    </w:pPr>
    <w:rPr>
      <w:rFonts w:ascii="Arial" w:eastAsia="黑体" w:hAnsi="Arial"/>
      <w:b/>
      <w:sz w:val="28"/>
    </w:rPr>
  </w:style>
  <w:style w:type="paragraph" w:styleId="5">
    <w:name w:val="heading 5"/>
    <w:basedOn w:val="a1"/>
    <w:next w:val="a1"/>
    <w:link w:val="5Char"/>
    <w:uiPriority w:val="9"/>
    <w:unhideWhenUsed/>
    <w:qFormat/>
    <w:rsid w:val="00DA2067"/>
    <w:pPr>
      <w:keepNext/>
      <w:keepLines/>
      <w:numPr>
        <w:ilvl w:val="4"/>
        <w:numId w:val="22"/>
      </w:numPr>
      <w:spacing w:before="280" w:after="290" w:line="372" w:lineRule="auto"/>
      <w:outlineLvl w:val="4"/>
    </w:pPr>
    <w:rPr>
      <w:rFonts w:eastAsia="宋体"/>
      <w:b/>
      <w:sz w:val="28"/>
    </w:rPr>
  </w:style>
  <w:style w:type="paragraph" w:styleId="6">
    <w:name w:val="heading 6"/>
    <w:basedOn w:val="a1"/>
    <w:next w:val="a1"/>
    <w:link w:val="6Char"/>
    <w:uiPriority w:val="9"/>
    <w:unhideWhenUsed/>
    <w:qFormat/>
    <w:rsid w:val="00DA2067"/>
    <w:pPr>
      <w:keepNext/>
      <w:keepLines/>
      <w:numPr>
        <w:ilvl w:val="5"/>
        <w:numId w:val="22"/>
      </w:numPr>
      <w:spacing w:before="240" w:after="64" w:line="317" w:lineRule="auto"/>
      <w:outlineLvl w:val="5"/>
    </w:pPr>
    <w:rPr>
      <w:rFonts w:ascii="Arial" w:eastAsia="黑体" w:hAnsi="Arial"/>
      <w:b/>
    </w:rPr>
  </w:style>
  <w:style w:type="paragraph" w:styleId="7">
    <w:name w:val="heading 7"/>
    <w:basedOn w:val="a1"/>
    <w:next w:val="a1"/>
    <w:link w:val="7Char"/>
    <w:uiPriority w:val="9"/>
    <w:unhideWhenUsed/>
    <w:qFormat/>
    <w:rsid w:val="00DA2067"/>
    <w:pPr>
      <w:keepNext/>
      <w:keepLines/>
      <w:numPr>
        <w:ilvl w:val="6"/>
        <w:numId w:val="22"/>
      </w:numPr>
      <w:spacing w:before="240" w:after="64" w:line="317" w:lineRule="auto"/>
      <w:outlineLvl w:val="6"/>
    </w:pPr>
    <w:rPr>
      <w:rFonts w:eastAsia="宋体"/>
      <w:b/>
    </w:rPr>
  </w:style>
  <w:style w:type="paragraph" w:styleId="8">
    <w:name w:val="heading 8"/>
    <w:basedOn w:val="a1"/>
    <w:next w:val="a1"/>
    <w:link w:val="8Char"/>
    <w:uiPriority w:val="9"/>
    <w:unhideWhenUsed/>
    <w:qFormat/>
    <w:rsid w:val="00DA2067"/>
    <w:pPr>
      <w:keepNext/>
      <w:keepLines/>
      <w:numPr>
        <w:ilvl w:val="7"/>
        <w:numId w:val="22"/>
      </w:numPr>
      <w:spacing w:before="240" w:after="64" w:line="317" w:lineRule="auto"/>
      <w:outlineLvl w:val="7"/>
    </w:pPr>
    <w:rPr>
      <w:rFonts w:ascii="Arial" w:eastAsia="黑体" w:hAnsi="Arial"/>
    </w:rPr>
  </w:style>
  <w:style w:type="paragraph" w:styleId="9">
    <w:name w:val="heading 9"/>
    <w:basedOn w:val="a1"/>
    <w:next w:val="a1"/>
    <w:link w:val="9Char"/>
    <w:uiPriority w:val="9"/>
    <w:unhideWhenUsed/>
    <w:qFormat/>
    <w:rsid w:val="00DA2067"/>
    <w:pPr>
      <w:keepNext/>
      <w:keepLines/>
      <w:numPr>
        <w:ilvl w:val="8"/>
        <w:numId w:val="22"/>
      </w:numPr>
      <w:spacing w:before="240" w:after="64" w:line="317" w:lineRule="auto"/>
      <w:outlineLvl w:val="8"/>
    </w:pPr>
    <w:rPr>
      <w:rFonts w:ascii="Arial" w:eastAsia="黑体" w:hAnsi="Arial"/>
      <w:sz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lockLabel">
    <w:name w:val="Block Label"/>
    <w:basedOn w:val="a1"/>
    <w:next w:val="a1"/>
    <w:rsid w:val="00DA2067"/>
    <w:pPr>
      <w:overflowPunct w:val="0"/>
      <w:autoSpaceDE w:val="0"/>
      <w:autoSpaceDN w:val="0"/>
      <w:adjustRightInd w:val="0"/>
      <w:spacing w:after="120" w:line="360" w:lineRule="auto"/>
      <w:textAlignment w:val="baseline"/>
    </w:pPr>
    <w:rPr>
      <w:rFonts w:ascii="Courier New" w:hAnsi="Courier New"/>
      <w:b/>
      <w:kern w:val="0"/>
      <w:sz w:val="22"/>
      <w:lang w:val="en-NZ"/>
    </w:rPr>
  </w:style>
  <w:style w:type="character" w:customStyle="1" w:styleId="1Char">
    <w:name w:val="标题 1 Char"/>
    <w:link w:val="10"/>
    <w:uiPriority w:val="9"/>
    <w:rsid w:val="00DA2067"/>
    <w:rPr>
      <w:rFonts w:ascii="Times New Roman" w:eastAsia="宋体" w:hAnsi="Times New Roman" w:cs="Times New Roman"/>
      <w:b/>
      <w:kern w:val="44"/>
      <w:sz w:val="44"/>
      <w:szCs w:val="20"/>
    </w:rPr>
  </w:style>
  <w:style w:type="character" w:customStyle="1" w:styleId="2Char">
    <w:name w:val="标题 2 Char"/>
    <w:link w:val="2"/>
    <w:uiPriority w:val="9"/>
    <w:rsid w:val="009E0E63"/>
    <w:rPr>
      <w:rFonts w:ascii="Arial" w:eastAsia="黑体" w:hAnsi="Arial" w:cs="Times New Roman"/>
      <w:b/>
      <w:sz w:val="32"/>
      <w:szCs w:val="20"/>
    </w:rPr>
  </w:style>
  <w:style w:type="character" w:customStyle="1" w:styleId="3Char">
    <w:name w:val="标题 3 Char"/>
    <w:link w:val="3"/>
    <w:uiPriority w:val="9"/>
    <w:rsid w:val="00740A6A"/>
    <w:rPr>
      <w:rFonts w:ascii="Times New Roman" w:eastAsia="宋体" w:hAnsi="Times New Roman" w:cs="Times New Roman"/>
      <w:b/>
      <w:sz w:val="32"/>
      <w:szCs w:val="20"/>
    </w:rPr>
  </w:style>
  <w:style w:type="character" w:customStyle="1" w:styleId="4Char">
    <w:name w:val="标题 4 Char"/>
    <w:link w:val="4"/>
    <w:uiPriority w:val="9"/>
    <w:rsid w:val="00DA2067"/>
    <w:rPr>
      <w:rFonts w:ascii="Arial" w:eastAsia="黑体" w:hAnsi="Arial" w:cs="Times New Roman"/>
      <w:b/>
      <w:sz w:val="28"/>
      <w:szCs w:val="20"/>
    </w:rPr>
  </w:style>
  <w:style w:type="paragraph" w:customStyle="1" w:styleId="body1">
    <w:name w:val="body 1"/>
    <w:basedOn w:val="a1"/>
    <w:rsid w:val="00DA2067"/>
    <w:pPr>
      <w:keepLines/>
      <w:widowControl/>
      <w:numPr>
        <w:numId w:val="3"/>
      </w:numPr>
      <w:tabs>
        <w:tab w:val="clear" w:pos="1080"/>
        <w:tab w:val="left" w:pos="1008"/>
        <w:tab w:val="left" w:pos="1728"/>
        <w:tab w:val="left" w:pos="2592"/>
      </w:tabs>
      <w:spacing w:before="40" w:after="120"/>
      <w:outlineLvl w:val="0"/>
    </w:pPr>
    <w:rPr>
      <w:rFonts w:ascii="Book Antiqua" w:hAnsi="Book Antiqua"/>
      <w:b/>
      <w:kern w:val="0"/>
      <w:sz w:val="20"/>
      <w:lang w:val="en-GB" w:eastAsia="en-US"/>
    </w:rPr>
  </w:style>
  <w:style w:type="character" w:customStyle="1" w:styleId="CharChar">
    <w:name w:val="Char Char"/>
    <w:rsid w:val="00DA2067"/>
    <w:rPr>
      <w:rFonts w:eastAsia="仿宋_GB2312"/>
      <w:bCs/>
      <w:kern w:val="2"/>
      <w:sz w:val="28"/>
      <w:szCs w:val="30"/>
      <w:lang w:val="en-US" w:eastAsia="zh-CN" w:bidi="ar-SA"/>
    </w:rPr>
  </w:style>
  <w:style w:type="paragraph" w:customStyle="1" w:styleId="Char13">
    <w:name w:val="Char13"/>
    <w:basedOn w:val="a1"/>
    <w:rsid w:val="00DA2067"/>
    <w:rPr>
      <w:szCs w:val="24"/>
    </w:rPr>
  </w:style>
  <w:style w:type="character" w:customStyle="1" w:styleId="font12-blue-bold1">
    <w:name w:val="font12-blue-bold1"/>
    <w:rsid w:val="00DA2067"/>
    <w:rPr>
      <w:b/>
      <w:bCs/>
      <w:strike w:val="0"/>
      <w:dstrike w:val="0"/>
      <w:color w:val="0249A5"/>
      <w:sz w:val="18"/>
      <w:szCs w:val="18"/>
      <w:u w:val="none"/>
      <w:effect w:val="none"/>
    </w:rPr>
  </w:style>
  <w:style w:type="paragraph" w:customStyle="1" w:styleId="font5">
    <w:name w:val="font5"/>
    <w:basedOn w:val="a1"/>
    <w:rsid w:val="00DA2067"/>
    <w:pPr>
      <w:widowControl/>
      <w:spacing w:before="100" w:beforeAutospacing="1" w:after="100" w:afterAutospacing="1"/>
    </w:pPr>
    <w:rPr>
      <w:rFonts w:eastAsia="Arial Unicode MS"/>
      <w:kern w:val="0"/>
      <w:szCs w:val="21"/>
    </w:rPr>
  </w:style>
  <w:style w:type="character" w:customStyle="1" w:styleId="HTML1">
    <w:name w:val="HTML 代码1"/>
    <w:rsid w:val="00DA2067"/>
    <w:rPr>
      <w:rFonts w:ascii="Arial Unicode MS" w:eastAsia="Arial Unicode MS" w:hAnsi="Arial Unicode MS" w:cs="MingLiU"/>
      <w:sz w:val="20"/>
      <w:szCs w:val="20"/>
    </w:rPr>
  </w:style>
  <w:style w:type="paragraph" w:customStyle="1" w:styleId="infoblue">
    <w:name w:val="infoblue"/>
    <w:basedOn w:val="a1"/>
    <w:rsid w:val="00DA2067"/>
    <w:pPr>
      <w:widowControl/>
      <w:spacing w:after="120" w:line="240" w:lineRule="atLeast"/>
      <w:ind w:left="720"/>
    </w:pPr>
    <w:rPr>
      <w:i/>
      <w:iCs/>
      <w:color w:val="0000FF"/>
      <w:kern w:val="0"/>
      <w:sz w:val="20"/>
    </w:rPr>
  </w:style>
  <w:style w:type="character" w:customStyle="1" w:styleId="Level3HeadChar">
    <w:name w:val="Level 3 Head Char"/>
    <w:aliases w:val="H3 Char,Heading 3 - old Char,sect1.2.3 Char,sect1.2.31 Char,sect1.2.32 Char,sect1.2.311 Char,sect1.2.33 Char,sect1.2.312 Char,l3 Char,CT Char,level_3 Char,PIM 3 Char,1.1.1标题 3 Char,h3 Char,3rd level Char,Level 3 Topic Heading Char"/>
    <w:rsid w:val="00DA2067"/>
    <w:rPr>
      <w:rFonts w:eastAsia="宋体"/>
      <w:b/>
      <w:bCs/>
      <w:kern w:val="2"/>
      <w:sz w:val="32"/>
      <w:szCs w:val="32"/>
      <w:lang w:val="en-US" w:eastAsia="zh-CN" w:bidi="ar-SA"/>
    </w:rPr>
  </w:style>
  <w:style w:type="character" w:customStyle="1" w:styleId="shorttext1">
    <w:name w:val="short_text1"/>
    <w:rsid w:val="00DA2067"/>
    <w:rPr>
      <w:sz w:val="29"/>
      <w:szCs w:val="29"/>
    </w:rPr>
  </w:style>
  <w:style w:type="paragraph" w:customStyle="1" w:styleId="tablebody">
    <w:name w:val="tablebody"/>
    <w:basedOn w:val="a1"/>
    <w:rsid w:val="00DA2067"/>
    <w:pPr>
      <w:widowControl/>
      <w:overflowPunct w:val="0"/>
      <w:autoSpaceDE w:val="0"/>
      <w:autoSpaceDN w:val="0"/>
      <w:adjustRightInd w:val="0"/>
      <w:spacing w:before="40" w:after="20" w:line="216" w:lineRule="auto"/>
      <w:textAlignment w:val="baseline"/>
    </w:pPr>
    <w:rPr>
      <w:rFonts w:ascii="Gill Sans" w:hAnsi="Gill Sans"/>
      <w:kern w:val="0"/>
      <w:sz w:val="22"/>
      <w:lang w:val="en-GB"/>
    </w:rPr>
  </w:style>
  <w:style w:type="paragraph" w:customStyle="1" w:styleId="tablebodycentre">
    <w:name w:val="tablebodycentre"/>
    <w:basedOn w:val="tablebody"/>
    <w:rsid w:val="00DA2067"/>
    <w:pPr>
      <w:jc w:val="center"/>
    </w:pPr>
  </w:style>
  <w:style w:type="paragraph" w:styleId="TOC">
    <w:name w:val="TOC Heading"/>
    <w:basedOn w:val="10"/>
    <w:next w:val="a1"/>
    <w:uiPriority w:val="39"/>
    <w:unhideWhenUsed/>
    <w:qFormat/>
    <w:rsid w:val="00DA2067"/>
    <w:pPr>
      <w:widowControl/>
      <w:spacing w:before="480" w:after="0" w:line="276" w:lineRule="auto"/>
      <w:outlineLvl w:val="9"/>
    </w:pPr>
    <w:rPr>
      <w:rFonts w:ascii="Cambria" w:hAnsi="Cambria"/>
      <w:color w:val="365F91"/>
      <w:kern w:val="0"/>
      <w:sz w:val="28"/>
      <w:szCs w:val="28"/>
    </w:rPr>
  </w:style>
  <w:style w:type="paragraph" w:customStyle="1" w:styleId="xl26">
    <w:name w:val="xl26"/>
    <w:basedOn w:val="a1"/>
    <w:rsid w:val="00DA2067"/>
    <w:pPr>
      <w:widowControl/>
      <w:spacing w:before="100" w:beforeAutospacing="1" w:after="100" w:afterAutospacing="1" w:line="360" w:lineRule="auto"/>
    </w:pPr>
    <w:rPr>
      <w:rFonts w:ascii="Arial Unicode MS" w:eastAsia="Arial Unicode MS" w:hAnsi="Arial Unicode MS"/>
      <w:kern w:val="0"/>
      <w:sz w:val="20"/>
    </w:rPr>
  </w:style>
  <w:style w:type="character" w:customStyle="1" w:styleId="zbt1">
    <w:name w:val="zbt1"/>
    <w:rsid w:val="00DA2067"/>
    <w:rPr>
      <w:rFonts w:ascii="Arial" w:hAnsi="Arial" w:cs="Arial" w:hint="default"/>
      <w:b/>
      <w:bCs/>
      <w:i w:val="0"/>
      <w:iCs w:val="0"/>
      <w:color w:val="000000"/>
      <w:sz w:val="20"/>
      <w:szCs w:val="20"/>
    </w:rPr>
  </w:style>
  <w:style w:type="paragraph" w:customStyle="1" w:styleId="a5">
    <w:name w:val="_"/>
    <w:basedOn w:val="a1"/>
    <w:rsid w:val="00DA2067"/>
    <w:pPr>
      <w:adjustRightInd w:val="0"/>
      <w:spacing w:line="360" w:lineRule="auto"/>
      <w:ind w:left="480"/>
      <w:textAlignment w:val="baseline"/>
    </w:pPr>
    <w:rPr>
      <w:kern w:val="0"/>
    </w:rPr>
  </w:style>
  <w:style w:type="paragraph" w:customStyle="1" w:styleId="11">
    <w:name w:val="编号1"/>
    <w:basedOn w:val="a1"/>
    <w:rsid w:val="00DA2067"/>
    <w:pPr>
      <w:numPr>
        <w:numId w:val="6"/>
      </w:numPr>
      <w:spacing w:line="360" w:lineRule="auto"/>
    </w:pPr>
    <w:rPr>
      <w:rFonts w:ascii="宋体"/>
      <w:kern w:val="0"/>
    </w:rPr>
  </w:style>
  <w:style w:type="paragraph" w:styleId="a6">
    <w:name w:val="Title"/>
    <w:basedOn w:val="a1"/>
    <w:link w:val="Char"/>
    <w:qFormat/>
    <w:rsid w:val="00DA2067"/>
    <w:pPr>
      <w:widowControl/>
      <w:jc w:val="center"/>
    </w:pPr>
    <w:rPr>
      <w:b/>
      <w:bCs/>
      <w:kern w:val="0"/>
      <w:sz w:val="28"/>
      <w:szCs w:val="24"/>
      <w:lang w:val="x-none" w:eastAsia="x-none"/>
    </w:rPr>
  </w:style>
  <w:style w:type="character" w:customStyle="1" w:styleId="Char">
    <w:name w:val="标题 Char"/>
    <w:link w:val="a6"/>
    <w:rsid w:val="00DA2067"/>
    <w:rPr>
      <w:rFonts w:ascii="Times New Roman" w:eastAsia="PMingLiU" w:hAnsi="Times New Roman" w:cs="Times New Roman"/>
      <w:b/>
      <w:bCs/>
      <w:kern w:val="0"/>
      <w:sz w:val="28"/>
      <w:szCs w:val="24"/>
      <w:lang w:val="x-none" w:eastAsia="x-none"/>
    </w:rPr>
  </w:style>
  <w:style w:type="character" w:customStyle="1" w:styleId="5Char">
    <w:name w:val="标题 5 Char"/>
    <w:link w:val="5"/>
    <w:uiPriority w:val="9"/>
    <w:rsid w:val="00DA2067"/>
    <w:rPr>
      <w:rFonts w:ascii="Times New Roman" w:eastAsia="宋体" w:hAnsi="Times New Roman" w:cs="Times New Roman"/>
      <w:b/>
      <w:sz w:val="28"/>
      <w:szCs w:val="20"/>
    </w:rPr>
  </w:style>
  <w:style w:type="character" w:customStyle="1" w:styleId="6Char">
    <w:name w:val="标题 6 Char"/>
    <w:link w:val="6"/>
    <w:uiPriority w:val="9"/>
    <w:rsid w:val="00DA2067"/>
    <w:rPr>
      <w:rFonts w:ascii="Arial" w:eastAsia="黑体" w:hAnsi="Arial" w:cs="Times New Roman"/>
      <w:b/>
      <w:sz w:val="24"/>
      <w:szCs w:val="20"/>
    </w:rPr>
  </w:style>
  <w:style w:type="character" w:customStyle="1" w:styleId="7Char">
    <w:name w:val="标题 7 Char"/>
    <w:link w:val="7"/>
    <w:uiPriority w:val="9"/>
    <w:rsid w:val="00DA2067"/>
    <w:rPr>
      <w:rFonts w:ascii="Times New Roman" w:eastAsia="宋体" w:hAnsi="Times New Roman" w:cs="Times New Roman"/>
      <w:b/>
      <w:sz w:val="24"/>
      <w:szCs w:val="20"/>
    </w:rPr>
  </w:style>
  <w:style w:type="character" w:customStyle="1" w:styleId="8Char">
    <w:name w:val="标题 8 Char"/>
    <w:link w:val="8"/>
    <w:uiPriority w:val="9"/>
    <w:rsid w:val="00DA2067"/>
    <w:rPr>
      <w:rFonts w:ascii="Arial" w:eastAsia="黑体" w:hAnsi="Arial" w:cs="Times New Roman"/>
      <w:sz w:val="24"/>
      <w:szCs w:val="20"/>
    </w:rPr>
  </w:style>
  <w:style w:type="character" w:customStyle="1" w:styleId="9Char">
    <w:name w:val="标题 9 Char"/>
    <w:link w:val="9"/>
    <w:uiPriority w:val="9"/>
    <w:rsid w:val="00DA2067"/>
    <w:rPr>
      <w:rFonts w:ascii="Arial" w:eastAsia="黑体" w:hAnsi="Arial" w:cs="Times New Roman"/>
      <w:szCs w:val="20"/>
    </w:rPr>
  </w:style>
  <w:style w:type="paragraph" w:customStyle="1" w:styleId="1">
    <w:name w:val="标题1"/>
    <w:basedOn w:val="10"/>
    <w:next w:val="a7"/>
    <w:autoRedefine/>
    <w:rsid w:val="00DA2067"/>
    <w:pPr>
      <w:pageBreakBefore/>
      <w:numPr>
        <w:numId w:val="15"/>
      </w:numPr>
    </w:pPr>
  </w:style>
  <w:style w:type="paragraph" w:styleId="a7">
    <w:name w:val="Normal Indent"/>
    <w:aliases w:val="特点,特点标题,正文（段落文字）,缩进,正文编号,Justified,plain paragraph,pp,Block text,t,BODY TEXT,text,sp,sbs,block text,bt4,body text4,bt5,body text5,bt1,body text1,txt1,T1,Title 1,Text,本文1,Block 55,??1,P,tx,Teh2xt,BT,正文普通文字,表正文,正文非缩进,正文不缩进,ALT+Z,段1,四号,标题4,正文（段落文,±í"/>
    <w:basedOn w:val="a1"/>
    <w:rsid w:val="00DA2067"/>
    <w:pPr>
      <w:ind w:firstLineChars="200" w:firstLine="420"/>
    </w:pPr>
  </w:style>
  <w:style w:type="paragraph" w:customStyle="1" w:styleId="a8">
    <w:name w:val="表格单元"/>
    <w:basedOn w:val="a1"/>
    <w:rsid w:val="00DA2067"/>
    <w:pPr>
      <w:adjustRightInd w:val="0"/>
      <w:snapToGrid w:val="0"/>
      <w:spacing w:before="45" w:after="45"/>
    </w:pPr>
    <w:rPr>
      <w:rFonts w:ascii="宋体"/>
      <w:szCs w:val="24"/>
    </w:rPr>
  </w:style>
  <w:style w:type="paragraph" w:customStyle="1" w:styleId="a9">
    <w:name w:val="表格居中"/>
    <w:basedOn w:val="a1"/>
    <w:rsid w:val="00DA2067"/>
    <w:pPr>
      <w:adjustRightInd w:val="0"/>
      <w:snapToGrid w:val="0"/>
      <w:jc w:val="center"/>
      <w:textAlignment w:val="center"/>
    </w:pPr>
    <w:rPr>
      <w:rFonts w:eastAsia="仿宋_GB2312"/>
      <w:szCs w:val="21"/>
    </w:rPr>
  </w:style>
  <w:style w:type="paragraph" w:customStyle="1" w:styleId="Char0">
    <w:name w:val="表格正文 Char"/>
    <w:basedOn w:val="a1"/>
    <w:link w:val="CharChar0"/>
    <w:rsid w:val="00DA2067"/>
    <w:pPr>
      <w:spacing w:afterLines="50" w:after="50"/>
    </w:pPr>
    <w:rPr>
      <w:rFonts w:eastAsia="仿宋_GB2312"/>
      <w:kern w:val="0"/>
      <w:szCs w:val="24"/>
      <w:lang w:val="x-none" w:eastAsia="x-none"/>
    </w:rPr>
  </w:style>
  <w:style w:type="character" w:customStyle="1" w:styleId="CharChar0">
    <w:name w:val="表格正文 Char Char"/>
    <w:link w:val="Char0"/>
    <w:rsid w:val="00DA2067"/>
    <w:rPr>
      <w:rFonts w:ascii="Times New Roman" w:eastAsia="仿宋_GB2312" w:hAnsi="Times New Roman" w:cs="Times New Roman"/>
      <w:kern w:val="0"/>
      <w:sz w:val="24"/>
      <w:szCs w:val="24"/>
      <w:lang w:val="x-none" w:eastAsia="x-none"/>
    </w:rPr>
  </w:style>
  <w:style w:type="paragraph" w:customStyle="1" w:styleId="aa">
    <w:name w:val="表格左对齐"/>
    <w:basedOn w:val="a1"/>
    <w:rsid w:val="00DA2067"/>
    <w:pPr>
      <w:adjustRightInd w:val="0"/>
      <w:snapToGrid w:val="0"/>
      <w:textAlignment w:val="center"/>
    </w:pPr>
    <w:rPr>
      <w:rFonts w:eastAsia="仿宋_GB2312"/>
      <w:szCs w:val="21"/>
    </w:rPr>
  </w:style>
  <w:style w:type="paragraph" w:customStyle="1" w:styleId="ab">
    <w:name w:val="表内文字"/>
    <w:rsid w:val="00DA2067"/>
    <w:pPr>
      <w:ind w:left="17"/>
      <w:jc w:val="center"/>
    </w:pPr>
    <w:rPr>
      <w:rFonts w:ascii="Times New Roman" w:eastAsia="宋体" w:hAnsi="Times New Roman" w:cs="Times New Roman"/>
      <w:kern w:val="0"/>
      <w:sz w:val="24"/>
      <w:szCs w:val="20"/>
    </w:rPr>
  </w:style>
  <w:style w:type="paragraph" w:styleId="ac">
    <w:name w:val="Body Text"/>
    <w:aliases w:val="5文,EHPT,Body Text2"/>
    <w:basedOn w:val="a1"/>
    <w:link w:val="Char1"/>
    <w:rsid w:val="00DA2067"/>
    <w:pPr>
      <w:spacing w:after="120"/>
    </w:pPr>
    <w:rPr>
      <w:rFonts w:eastAsia="宋体"/>
      <w:kern w:val="0"/>
      <w:sz w:val="20"/>
      <w:lang w:val="x-none" w:eastAsia="x-none"/>
    </w:rPr>
  </w:style>
  <w:style w:type="character" w:customStyle="1" w:styleId="Char1">
    <w:name w:val="正文文本 Char"/>
    <w:aliases w:val="5文 Char,EHPT Char,Body Text2 Char"/>
    <w:link w:val="ac"/>
    <w:rsid w:val="00DA2067"/>
    <w:rPr>
      <w:rFonts w:ascii="Times New Roman" w:eastAsia="宋体" w:hAnsi="Times New Roman" w:cs="Times New Roman"/>
      <w:kern w:val="0"/>
      <w:sz w:val="20"/>
      <w:szCs w:val="20"/>
      <w:lang w:val="x-none" w:eastAsia="x-none"/>
    </w:rPr>
  </w:style>
  <w:style w:type="paragraph" w:styleId="ad">
    <w:name w:val="Body Text First Indent"/>
    <w:basedOn w:val="ac"/>
    <w:link w:val="Char2"/>
    <w:rsid w:val="00DA2067"/>
    <w:pPr>
      <w:ind w:firstLineChars="100" w:firstLine="420"/>
    </w:pPr>
  </w:style>
  <w:style w:type="character" w:customStyle="1" w:styleId="Char2">
    <w:name w:val="正文首行缩进 Char"/>
    <w:link w:val="ad"/>
    <w:rsid w:val="00DA2067"/>
    <w:rPr>
      <w:rFonts w:ascii="Times New Roman" w:eastAsia="宋体" w:hAnsi="Times New Roman" w:cs="Times New Roman"/>
      <w:kern w:val="0"/>
      <w:sz w:val="20"/>
      <w:szCs w:val="20"/>
      <w:lang w:val="x-none" w:eastAsia="x-none"/>
    </w:rPr>
  </w:style>
  <w:style w:type="paragraph" w:customStyle="1" w:styleId="a0">
    <w:name w:val="步骤"/>
    <w:basedOn w:val="ad"/>
    <w:rsid w:val="00DA2067"/>
    <w:pPr>
      <w:numPr>
        <w:ilvl w:val="8"/>
        <w:numId w:val="16"/>
      </w:numPr>
      <w:spacing w:after="0"/>
      <w:ind w:firstLineChars="0" w:firstLine="0"/>
    </w:pPr>
    <w:rPr>
      <w:rFonts w:eastAsia="仿宋_GB2312"/>
      <w:szCs w:val="24"/>
    </w:rPr>
  </w:style>
  <w:style w:type="paragraph" w:styleId="ae">
    <w:name w:val="Message Header"/>
    <w:basedOn w:val="a1"/>
    <w:link w:val="Char3"/>
    <w:rsid w:val="00DA206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kern w:val="0"/>
      <w:szCs w:val="24"/>
      <w:lang w:val="x-none" w:eastAsia="x-none"/>
    </w:rPr>
  </w:style>
  <w:style w:type="character" w:customStyle="1" w:styleId="Char3">
    <w:name w:val="信息标题 Char"/>
    <w:link w:val="ae"/>
    <w:rsid w:val="00DA2067"/>
    <w:rPr>
      <w:rFonts w:ascii="Arial" w:eastAsia="宋体" w:hAnsi="Arial" w:cs="Times New Roman"/>
      <w:kern w:val="0"/>
      <w:sz w:val="24"/>
      <w:szCs w:val="24"/>
      <w:shd w:val="pct20" w:color="auto" w:fill="auto"/>
      <w:lang w:val="x-none" w:eastAsia="x-none"/>
    </w:rPr>
  </w:style>
  <w:style w:type="paragraph" w:customStyle="1" w:styleId="af">
    <w:name w:val="部分"/>
    <w:basedOn w:val="ae"/>
    <w:next w:val="10"/>
    <w:rsid w:val="00DA2067"/>
    <w:pPr>
      <w:ind w:leftChars="0" w:left="0" w:firstLineChars="0" w:firstLine="0"/>
      <w:jc w:val="center"/>
    </w:pPr>
    <w:rPr>
      <w:rFonts w:eastAsia="黑体"/>
      <w:sz w:val="44"/>
    </w:rPr>
  </w:style>
  <w:style w:type="character" w:styleId="af0">
    <w:name w:val="Hyperlink"/>
    <w:uiPriority w:val="99"/>
    <w:rsid w:val="00DA2067"/>
    <w:rPr>
      <w:color w:val="0000FF"/>
      <w:u w:val="single"/>
    </w:rPr>
  </w:style>
  <w:style w:type="paragraph" w:customStyle="1" w:styleId="af1">
    <w:name w:val="程序"/>
    <w:basedOn w:val="a7"/>
    <w:autoRedefine/>
    <w:rsid w:val="00DA2067"/>
    <w:pPr>
      <w:spacing w:line="360" w:lineRule="auto"/>
      <w:ind w:left="1" w:firstLineChars="15" w:firstLine="31"/>
      <w:jc w:val="center"/>
    </w:pPr>
    <w:rPr>
      <w:rFonts w:ascii="宋体" w:hAnsi="宋体"/>
      <w:sz w:val="21"/>
      <w:szCs w:val="24"/>
    </w:rPr>
  </w:style>
  <w:style w:type="paragraph" w:styleId="af2">
    <w:name w:val="Plain Text"/>
    <w:basedOn w:val="a1"/>
    <w:link w:val="Char4"/>
    <w:rsid w:val="00DA2067"/>
    <w:rPr>
      <w:rFonts w:ascii="宋体" w:eastAsia="宋体" w:hAnsi="Courier New"/>
      <w:kern w:val="0"/>
      <w:sz w:val="20"/>
      <w:szCs w:val="21"/>
      <w:lang w:val="x-none" w:eastAsia="x-none"/>
    </w:rPr>
  </w:style>
  <w:style w:type="character" w:customStyle="1" w:styleId="Char4">
    <w:name w:val="纯文本 Char"/>
    <w:link w:val="af2"/>
    <w:rsid w:val="00DA2067"/>
    <w:rPr>
      <w:rFonts w:ascii="宋体" w:eastAsia="宋体" w:hAnsi="Courier New" w:cs="Times New Roman"/>
      <w:kern w:val="0"/>
      <w:sz w:val="20"/>
      <w:szCs w:val="21"/>
      <w:lang w:val="x-none" w:eastAsia="x-none"/>
    </w:rPr>
  </w:style>
  <w:style w:type="character" w:styleId="af3">
    <w:name w:val="FollowedHyperlink"/>
    <w:uiPriority w:val="99"/>
    <w:semiHidden/>
    <w:unhideWhenUsed/>
    <w:rsid w:val="00DA2067"/>
    <w:rPr>
      <w:color w:val="800080"/>
      <w:u w:val="single"/>
    </w:rPr>
  </w:style>
  <w:style w:type="paragraph" w:customStyle="1" w:styleId="af4">
    <w:name w:val="封面标题"/>
    <w:basedOn w:val="a1"/>
    <w:rsid w:val="00DA2067"/>
    <w:pPr>
      <w:spacing w:afterLines="150" w:after="150" w:line="360" w:lineRule="auto"/>
      <w:jc w:val="center"/>
    </w:pPr>
    <w:rPr>
      <w:rFonts w:eastAsia="仿宋_GB2312"/>
      <w:b/>
      <w:sz w:val="52"/>
      <w:szCs w:val="52"/>
    </w:rPr>
  </w:style>
  <w:style w:type="paragraph" w:customStyle="1" w:styleId="12">
    <w:name w:val="符号1"/>
    <w:basedOn w:val="a1"/>
    <w:autoRedefine/>
    <w:rsid w:val="00DA2067"/>
    <w:pPr>
      <w:tabs>
        <w:tab w:val="left" w:pos="1800"/>
      </w:tabs>
      <w:spacing w:line="360" w:lineRule="auto"/>
      <w:ind w:left="1800" w:hanging="540"/>
    </w:pPr>
    <w:rPr>
      <w:rFonts w:ascii="宋体" w:hAnsi="Courier New"/>
      <w:kern w:val="0"/>
    </w:rPr>
  </w:style>
  <w:style w:type="paragraph" w:customStyle="1" w:styleId="30">
    <w:name w:val="附录标题3"/>
    <w:basedOn w:val="3"/>
    <w:next w:val="a1"/>
    <w:rsid w:val="00DA2067"/>
    <w:pPr>
      <w:tabs>
        <w:tab w:val="num" w:pos="1080"/>
      </w:tabs>
      <w:spacing w:before="0" w:after="0" w:line="360" w:lineRule="auto"/>
      <w:ind w:left="1080" w:hanging="360"/>
      <w:textAlignment w:val="baseline"/>
    </w:pPr>
    <w:rPr>
      <w:rFonts w:ascii="宋体" w:hAnsi="宋体"/>
      <w:bCs/>
      <w:sz w:val="30"/>
      <w:szCs w:val="24"/>
    </w:rPr>
  </w:style>
  <w:style w:type="paragraph" w:customStyle="1" w:styleId="af5">
    <w:name w:val="附录表格内容"/>
    <w:basedOn w:val="a1"/>
    <w:rsid w:val="00DA2067"/>
    <w:rPr>
      <w:sz w:val="18"/>
    </w:rPr>
  </w:style>
  <w:style w:type="paragraph" w:customStyle="1" w:styleId="af6">
    <w:name w:val="规范正文"/>
    <w:basedOn w:val="a1"/>
    <w:rsid w:val="00DA2067"/>
    <w:pPr>
      <w:adjustRightInd w:val="0"/>
      <w:spacing w:line="360" w:lineRule="auto"/>
      <w:ind w:firstLineChars="200" w:firstLine="480"/>
      <w:textAlignment w:val="baseline"/>
    </w:pPr>
    <w:rPr>
      <w:rFonts w:ascii="宋体"/>
      <w:kern w:val="0"/>
      <w:sz w:val="28"/>
      <w:szCs w:val="28"/>
    </w:rPr>
  </w:style>
  <w:style w:type="paragraph" w:styleId="af7">
    <w:name w:val="List"/>
    <w:basedOn w:val="ac"/>
    <w:rsid w:val="00DA2067"/>
    <w:pPr>
      <w:widowControl/>
      <w:tabs>
        <w:tab w:val="left" w:pos="720"/>
        <w:tab w:val="right" w:pos="8640"/>
      </w:tabs>
      <w:spacing w:after="80" w:line="360" w:lineRule="auto"/>
      <w:ind w:left="720" w:hanging="360"/>
    </w:pPr>
    <w:rPr>
      <w:rFonts w:ascii="Garamond" w:eastAsia="Times New Roman" w:hAnsi="Garamond"/>
      <w:spacing w:val="-2"/>
    </w:rPr>
  </w:style>
  <w:style w:type="paragraph" w:styleId="af8">
    <w:name w:val="List Paragraph"/>
    <w:basedOn w:val="a1"/>
    <w:uiPriority w:val="99"/>
    <w:qFormat/>
    <w:rsid w:val="00DA2067"/>
    <w:pPr>
      <w:ind w:firstLineChars="200" w:firstLine="420"/>
    </w:pPr>
  </w:style>
  <w:style w:type="character" w:styleId="af9">
    <w:name w:val="Intense Emphasis"/>
    <w:qFormat/>
    <w:rsid w:val="00DA2067"/>
    <w:rPr>
      <w:b/>
      <w:bCs/>
      <w:i/>
      <w:iCs/>
      <w:color w:val="4F81BD"/>
    </w:rPr>
  </w:style>
  <w:style w:type="paragraph" w:styleId="13">
    <w:name w:val="toc 1"/>
    <w:basedOn w:val="a1"/>
    <w:next w:val="a1"/>
    <w:autoRedefine/>
    <w:uiPriority w:val="39"/>
    <w:rsid w:val="00DA2067"/>
    <w:pPr>
      <w:spacing w:before="120" w:after="120"/>
    </w:pPr>
    <w:rPr>
      <w:b/>
      <w:bCs/>
      <w:caps/>
      <w:sz w:val="20"/>
    </w:rPr>
  </w:style>
  <w:style w:type="paragraph" w:styleId="20">
    <w:name w:val="toc 2"/>
    <w:basedOn w:val="a1"/>
    <w:next w:val="a1"/>
    <w:autoRedefine/>
    <w:uiPriority w:val="39"/>
    <w:rsid w:val="00DA2067"/>
    <w:pPr>
      <w:ind w:left="210"/>
    </w:pPr>
    <w:rPr>
      <w:smallCaps/>
      <w:sz w:val="20"/>
    </w:rPr>
  </w:style>
  <w:style w:type="paragraph" w:styleId="31">
    <w:name w:val="toc 3"/>
    <w:basedOn w:val="a1"/>
    <w:next w:val="a1"/>
    <w:autoRedefine/>
    <w:uiPriority w:val="39"/>
    <w:rsid w:val="00DA2067"/>
    <w:pPr>
      <w:ind w:left="420"/>
    </w:pPr>
    <w:rPr>
      <w:i/>
      <w:iCs/>
      <w:sz w:val="20"/>
    </w:rPr>
  </w:style>
  <w:style w:type="paragraph" w:styleId="40">
    <w:name w:val="toc 4"/>
    <w:basedOn w:val="a1"/>
    <w:next w:val="a1"/>
    <w:autoRedefine/>
    <w:uiPriority w:val="39"/>
    <w:rsid w:val="00DA2067"/>
    <w:pPr>
      <w:ind w:left="630"/>
    </w:pPr>
    <w:rPr>
      <w:sz w:val="18"/>
      <w:szCs w:val="18"/>
    </w:rPr>
  </w:style>
  <w:style w:type="paragraph" w:styleId="50">
    <w:name w:val="toc 5"/>
    <w:basedOn w:val="a1"/>
    <w:next w:val="a1"/>
    <w:autoRedefine/>
    <w:uiPriority w:val="39"/>
    <w:rsid w:val="00DA2067"/>
    <w:pPr>
      <w:ind w:left="840"/>
    </w:pPr>
    <w:rPr>
      <w:sz w:val="18"/>
      <w:szCs w:val="18"/>
    </w:rPr>
  </w:style>
  <w:style w:type="paragraph" w:styleId="60">
    <w:name w:val="toc 6"/>
    <w:basedOn w:val="a1"/>
    <w:next w:val="a1"/>
    <w:autoRedefine/>
    <w:uiPriority w:val="39"/>
    <w:rsid w:val="00DA2067"/>
    <w:pPr>
      <w:ind w:left="1050"/>
    </w:pPr>
    <w:rPr>
      <w:sz w:val="18"/>
      <w:szCs w:val="18"/>
    </w:rPr>
  </w:style>
  <w:style w:type="paragraph" w:styleId="70">
    <w:name w:val="toc 7"/>
    <w:basedOn w:val="a1"/>
    <w:next w:val="a1"/>
    <w:autoRedefine/>
    <w:uiPriority w:val="39"/>
    <w:rsid w:val="00DA2067"/>
    <w:pPr>
      <w:ind w:left="1260"/>
    </w:pPr>
    <w:rPr>
      <w:sz w:val="18"/>
      <w:szCs w:val="18"/>
    </w:rPr>
  </w:style>
  <w:style w:type="paragraph" w:styleId="80">
    <w:name w:val="toc 8"/>
    <w:basedOn w:val="a1"/>
    <w:next w:val="a1"/>
    <w:autoRedefine/>
    <w:uiPriority w:val="39"/>
    <w:rsid w:val="00DA2067"/>
    <w:pPr>
      <w:ind w:left="1470"/>
    </w:pPr>
    <w:rPr>
      <w:sz w:val="18"/>
      <w:szCs w:val="18"/>
    </w:rPr>
  </w:style>
  <w:style w:type="paragraph" w:styleId="90">
    <w:name w:val="toc 9"/>
    <w:basedOn w:val="a1"/>
    <w:next w:val="a1"/>
    <w:autoRedefine/>
    <w:uiPriority w:val="39"/>
    <w:rsid w:val="00DA2067"/>
    <w:pPr>
      <w:ind w:left="1680"/>
    </w:pPr>
    <w:rPr>
      <w:sz w:val="18"/>
      <w:szCs w:val="18"/>
    </w:rPr>
  </w:style>
  <w:style w:type="paragraph" w:styleId="afa">
    <w:name w:val="Balloon Text"/>
    <w:basedOn w:val="a1"/>
    <w:link w:val="Char5"/>
    <w:semiHidden/>
    <w:rsid w:val="00DA2067"/>
    <w:rPr>
      <w:rFonts w:eastAsia="宋体"/>
      <w:kern w:val="0"/>
      <w:sz w:val="18"/>
      <w:szCs w:val="18"/>
      <w:lang w:val="x-none" w:eastAsia="x-none"/>
    </w:rPr>
  </w:style>
  <w:style w:type="character" w:customStyle="1" w:styleId="Char5">
    <w:name w:val="批注框文本 Char"/>
    <w:link w:val="afa"/>
    <w:semiHidden/>
    <w:rsid w:val="00DA2067"/>
    <w:rPr>
      <w:rFonts w:ascii="Times New Roman" w:eastAsia="宋体" w:hAnsi="Times New Roman" w:cs="Times New Roman"/>
      <w:kern w:val="0"/>
      <w:sz w:val="18"/>
      <w:szCs w:val="18"/>
      <w:lang w:val="x-none" w:eastAsia="x-none"/>
    </w:rPr>
  </w:style>
  <w:style w:type="paragraph" w:styleId="afb">
    <w:name w:val="annotation text"/>
    <w:basedOn w:val="a1"/>
    <w:link w:val="Char6"/>
    <w:semiHidden/>
    <w:rsid w:val="00DA2067"/>
    <w:rPr>
      <w:rFonts w:eastAsia="宋体"/>
      <w:kern w:val="0"/>
      <w:sz w:val="20"/>
      <w:lang w:val="x-none" w:eastAsia="x-none"/>
    </w:rPr>
  </w:style>
  <w:style w:type="character" w:customStyle="1" w:styleId="Char6">
    <w:name w:val="批注文字 Char"/>
    <w:link w:val="afb"/>
    <w:semiHidden/>
    <w:rsid w:val="00DA2067"/>
    <w:rPr>
      <w:rFonts w:ascii="Times New Roman" w:eastAsia="宋体" w:hAnsi="Times New Roman" w:cs="Times New Roman"/>
      <w:kern w:val="0"/>
      <w:sz w:val="20"/>
      <w:szCs w:val="20"/>
      <w:lang w:val="x-none" w:eastAsia="x-none"/>
    </w:rPr>
  </w:style>
  <w:style w:type="character" w:styleId="afc">
    <w:name w:val="annotation reference"/>
    <w:rsid w:val="00DA2067"/>
    <w:rPr>
      <w:sz w:val="21"/>
      <w:szCs w:val="21"/>
    </w:rPr>
  </w:style>
  <w:style w:type="paragraph" w:styleId="afd">
    <w:name w:val="annotation subject"/>
    <w:basedOn w:val="afb"/>
    <w:next w:val="afb"/>
    <w:link w:val="Char7"/>
    <w:rsid w:val="00DA2067"/>
    <w:rPr>
      <w:b/>
      <w:bCs/>
      <w:szCs w:val="24"/>
    </w:rPr>
  </w:style>
  <w:style w:type="character" w:customStyle="1" w:styleId="Char7">
    <w:name w:val="批注主题 Char"/>
    <w:link w:val="afd"/>
    <w:rsid w:val="00DA2067"/>
    <w:rPr>
      <w:rFonts w:ascii="Times New Roman" w:eastAsia="宋体" w:hAnsi="Times New Roman" w:cs="Times New Roman"/>
      <w:b/>
      <w:bCs/>
      <w:kern w:val="0"/>
      <w:sz w:val="20"/>
      <w:szCs w:val="24"/>
      <w:lang w:val="x-none" w:eastAsia="x-none"/>
    </w:rPr>
  </w:style>
  <w:style w:type="paragraph" w:styleId="afe">
    <w:name w:val="Normal (Web)"/>
    <w:basedOn w:val="a1"/>
    <w:uiPriority w:val="99"/>
    <w:rsid w:val="00DA2067"/>
    <w:rPr>
      <w:szCs w:val="24"/>
    </w:rPr>
  </w:style>
  <w:style w:type="paragraph" w:styleId="aff">
    <w:name w:val="Date"/>
    <w:basedOn w:val="a1"/>
    <w:next w:val="a1"/>
    <w:link w:val="Char8"/>
    <w:rsid w:val="00DA2067"/>
    <w:pPr>
      <w:spacing w:line="360" w:lineRule="auto"/>
    </w:pPr>
    <w:rPr>
      <w:rFonts w:eastAsia="宋体"/>
      <w:b/>
      <w:kern w:val="0"/>
      <w:lang w:val="x-none" w:eastAsia="x-none"/>
    </w:rPr>
  </w:style>
  <w:style w:type="character" w:customStyle="1" w:styleId="Char8">
    <w:name w:val="日期 Char"/>
    <w:link w:val="aff"/>
    <w:rsid w:val="00DA2067"/>
    <w:rPr>
      <w:rFonts w:ascii="Times New Roman" w:eastAsia="宋体" w:hAnsi="Times New Roman" w:cs="Times New Roman"/>
      <w:b/>
      <w:kern w:val="0"/>
      <w:sz w:val="24"/>
      <w:szCs w:val="20"/>
      <w:lang w:val="x-none" w:eastAsia="x-none"/>
    </w:rPr>
  </w:style>
  <w:style w:type="paragraph" w:styleId="14">
    <w:name w:val="index 1"/>
    <w:basedOn w:val="a1"/>
    <w:next w:val="a1"/>
    <w:autoRedefine/>
    <w:semiHidden/>
    <w:rsid w:val="00DA2067"/>
    <w:rPr>
      <w:rFonts w:eastAsia="仿宋_GB2312"/>
      <w:sz w:val="18"/>
      <w:szCs w:val="24"/>
    </w:rPr>
  </w:style>
  <w:style w:type="paragraph" w:styleId="51">
    <w:name w:val="index 5"/>
    <w:basedOn w:val="a1"/>
    <w:next w:val="a1"/>
    <w:autoRedefine/>
    <w:semiHidden/>
    <w:rsid w:val="00DA2067"/>
    <w:pPr>
      <w:ind w:leftChars="800" w:left="800"/>
    </w:pPr>
    <w:rPr>
      <w:szCs w:val="24"/>
    </w:rPr>
  </w:style>
  <w:style w:type="paragraph" w:styleId="aff0">
    <w:name w:val="index heading"/>
    <w:basedOn w:val="a1"/>
    <w:next w:val="a1"/>
    <w:rsid w:val="00DA2067"/>
    <w:rPr>
      <w:rFonts w:ascii="Arial" w:hAnsi="Arial" w:cs="Arial"/>
      <w:b/>
      <w:bCs/>
      <w:szCs w:val="24"/>
    </w:rPr>
  </w:style>
  <w:style w:type="character" w:customStyle="1" w:styleId="Char9">
    <w:name w:val="特点 Char"/>
    <w:aliases w:val="特点标题 Char,正文（段落文字） Char,缩进 Char,正文编号 Char,Justified Char,plain paragraph Char,pp Char,Block text Char,t Char,BODY TEXT Char,text Char,sp Char,sbs Char,block text Char,bt4 Char,body text4 Char,bt5 Char,body text5 Char,bt1 Char,body text1 Char"/>
    <w:rsid w:val="00DA2067"/>
    <w:rPr>
      <w:rFonts w:eastAsia="宋体"/>
      <w:kern w:val="2"/>
      <w:sz w:val="24"/>
      <w:lang w:val="en-US" w:eastAsia="zh-CN" w:bidi="ar-SA"/>
    </w:rPr>
  </w:style>
  <w:style w:type="character" w:customStyle="1" w:styleId="Char10">
    <w:name w:val="特点 Char1"/>
    <w:aliases w:val="特点标题 Char1,正文（段落文字） Char1,缩进 Char1,正文编号 Char1,Justified Char1,plain paragraph Char1,pp Char1,Block text Char1,t Char1,BODY TEXT Char1,text Char1,sp Char1,sbs Char1,block text Char1,bt4 Char1,body text4 Char1,bt5 Char1,body text5 Char1,bt1 Char1"/>
    <w:rsid w:val="00DA2067"/>
    <w:rPr>
      <w:rFonts w:eastAsia="宋体"/>
      <w:kern w:val="2"/>
      <w:sz w:val="24"/>
      <w:lang w:val="en-US" w:eastAsia="zh-CN" w:bidi="ar-SA"/>
    </w:rPr>
  </w:style>
  <w:style w:type="paragraph" w:styleId="aff1">
    <w:name w:val="caption"/>
    <w:basedOn w:val="a1"/>
    <w:next w:val="a1"/>
    <w:qFormat/>
    <w:rsid w:val="00DA2067"/>
    <w:pPr>
      <w:spacing w:before="152" w:after="160" w:line="360" w:lineRule="auto"/>
    </w:pPr>
    <w:rPr>
      <w:rFonts w:ascii="Arial" w:eastAsia="黑体" w:hAnsi="Arial" w:cs="Arial"/>
      <w:sz w:val="20"/>
    </w:rPr>
  </w:style>
  <w:style w:type="paragraph" w:customStyle="1" w:styleId="aff2">
    <w:name w:val="图片"/>
    <w:basedOn w:val="a1"/>
    <w:next w:val="aff1"/>
    <w:rsid w:val="00DA2067"/>
    <w:pPr>
      <w:keepNext/>
      <w:widowControl/>
      <w:spacing w:line="360" w:lineRule="auto"/>
      <w:ind w:left="1080"/>
    </w:pPr>
    <w:rPr>
      <w:rFonts w:ascii="Courier New" w:hAnsi="Courier New"/>
      <w:kern w:val="0"/>
      <w:sz w:val="20"/>
    </w:rPr>
  </w:style>
  <w:style w:type="paragraph" w:customStyle="1" w:styleId="aff3">
    <w:name w:val="图片文字"/>
    <w:basedOn w:val="a1"/>
    <w:rsid w:val="00DA2067"/>
    <w:pPr>
      <w:spacing w:line="240" w:lineRule="atLeast"/>
      <w:jc w:val="center"/>
    </w:pPr>
    <w:rPr>
      <w:rFonts w:ascii="宋体"/>
      <w:kern w:val="0"/>
      <w:szCs w:val="24"/>
    </w:rPr>
  </w:style>
  <w:style w:type="table" w:styleId="aff4">
    <w:name w:val="Table Grid"/>
    <w:basedOn w:val="a3"/>
    <w:uiPriority w:val="59"/>
    <w:rsid w:val="00DA206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Block Text"/>
    <w:basedOn w:val="a1"/>
    <w:rsid w:val="00DA2067"/>
    <w:pPr>
      <w:spacing w:line="360" w:lineRule="auto"/>
      <w:ind w:leftChars="2740" w:left="5754" w:rightChars="526" w:right="1105"/>
    </w:pPr>
    <w:rPr>
      <w:rFonts w:ascii="Courier New" w:hAnsi="Courier New"/>
      <w:sz w:val="20"/>
      <w:szCs w:val="24"/>
    </w:rPr>
  </w:style>
  <w:style w:type="paragraph" w:styleId="aff6">
    <w:name w:val="Document Map"/>
    <w:basedOn w:val="a1"/>
    <w:link w:val="Chara"/>
    <w:semiHidden/>
    <w:rsid w:val="00DA2067"/>
    <w:pPr>
      <w:shd w:val="clear" w:color="auto" w:fill="000080"/>
    </w:pPr>
    <w:rPr>
      <w:rFonts w:eastAsia="宋体"/>
      <w:kern w:val="0"/>
      <w:sz w:val="20"/>
      <w:lang w:val="x-none" w:eastAsia="x-none"/>
    </w:rPr>
  </w:style>
  <w:style w:type="character" w:customStyle="1" w:styleId="Chara">
    <w:name w:val="文档结构图 Char"/>
    <w:link w:val="aff6"/>
    <w:semiHidden/>
    <w:rsid w:val="00DA2067"/>
    <w:rPr>
      <w:rFonts w:ascii="Times New Roman" w:eastAsia="宋体" w:hAnsi="Times New Roman" w:cs="Times New Roman"/>
      <w:kern w:val="0"/>
      <w:sz w:val="20"/>
      <w:szCs w:val="20"/>
      <w:shd w:val="clear" w:color="auto" w:fill="000080"/>
      <w:lang w:val="x-none" w:eastAsia="x-none"/>
    </w:rPr>
  </w:style>
  <w:style w:type="paragraph" w:customStyle="1" w:styleId="aff7">
    <w:name w:val="文档类型"/>
    <w:basedOn w:val="a1"/>
    <w:autoRedefine/>
    <w:rsid w:val="00DA2067"/>
    <w:pPr>
      <w:spacing w:line="360" w:lineRule="auto"/>
      <w:jc w:val="center"/>
    </w:pPr>
    <w:rPr>
      <w:rFonts w:eastAsia="华文新魏"/>
      <w:b/>
      <w:sz w:val="116"/>
      <w:szCs w:val="116"/>
    </w:rPr>
  </w:style>
  <w:style w:type="paragraph" w:customStyle="1" w:styleId="aff8">
    <w:name w:val="文档正文"/>
    <w:basedOn w:val="a1"/>
    <w:rsid w:val="00DA2067"/>
    <w:pPr>
      <w:spacing w:line="360" w:lineRule="auto"/>
    </w:pPr>
    <w:rPr>
      <w:rFonts w:ascii="宋体" w:hAnsi="Courier New"/>
    </w:rPr>
  </w:style>
  <w:style w:type="paragraph" w:customStyle="1" w:styleId="a">
    <w:name w:val="项目符号"/>
    <w:basedOn w:val="a1"/>
    <w:rsid w:val="00DA2067"/>
    <w:pPr>
      <w:numPr>
        <w:numId w:val="18"/>
      </w:numPr>
    </w:pPr>
    <w:rPr>
      <w:rFonts w:eastAsia="仿宋_GB2312"/>
      <w:szCs w:val="24"/>
    </w:rPr>
  </w:style>
  <w:style w:type="paragraph" w:customStyle="1" w:styleId="26615">
    <w:name w:val="样式 标题 2 + 段前: 6 磅 段后: 6 磅 行距: 1.5 倍行距"/>
    <w:basedOn w:val="2"/>
    <w:rsid w:val="00DA2067"/>
    <w:pPr>
      <w:spacing w:before="120" w:after="120" w:line="360" w:lineRule="auto"/>
    </w:pPr>
    <w:rPr>
      <w:rFonts w:eastAsia="宋体" w:cs="宋体"/>
      <w:sz w:val="30"/>
    </w:rPr>
  </w:style>
  <w:style w:type="paragraph" w:styleId="aff9">
    <w:name w:val="Body Text Indent"/>
    <w:basedOn w:val="a1"/>
    <w:link w:val="Charb"/>
    <w:rsid w:val="00DA2067"/>
    <w:pPr>
      <w:spacing w:line="360" w:lineRule="auto"/>
      <w:ind w:firstLineChars="192" w:firstLine="192"/>
    </w:pPr>
    <w:rPr>
      <w:rFonts w:ascii="仿宋_GB2312" w:eastAsia="仿宋_GB2312"/>
      <w:kern w:val="0"/>
      <w:szCs w:val="28"/>
      <w:lang w:val="x-none" w:eastAsia="x-none"/>
    </w:rPr>
  </w:style>
  <w:style w:type="character" w:customStyle="1" w:styleId="Charb">
    <w:name w:val="正文文本缩进 Char"/>
    <w:link w:val="aff9"/>
    <w:rsid w:val="00DA2067"/>
    <w:rPr>
      <w:rFonts w:ascii="仿宋_GB2312" w:eastAsia="仿宋_GB2312" w:hAnsi="Times New Roman" w:cs="Times New Roman"/>
      <w:kern w:val="0"/>
      <w:sz w:val="24"/>
      <w:szCs w:val="28"/>
      <w:lang w:val="x-none" w:eastAsia="x-none"/>
    </w:rPr>
  </w:style>
  <w:style w:type="paragraph" w:customStyle="1" w:styleId="192">
    <w:name w:val="样式 正文文本缩进 + 首行缩进:  1.92 字符"/>
    <w:basedOn w:val="aff9"/>
    <w:autoRedefine/>
    <w:rsid w:val="00DA2067"/>
    <w:pPr>
      <w:ind w:firstLineChars="0" w:firstLine="0"/>
    </w:pPr>
    <w:rPr>
      <w:rFonts w:ascii="Times New Roman" w:eastAsia="宋体"/>
    </w:rPr>
  </w:style>
  <w:style w:type="paragraph" w:customStyle="1" w:styleId="192074">
    <w:name w:val="样式 样式 正文文本缩进 + 首行缩进:  1.92 字符 + 段前: 0.74 厘米"/>
    <w:basedOn w:val="192"/>
    <w:autoRedefine/>
    <w:rsid w:val="00DA2067"/>
    <w:pPr>
      <w:numPr>
        <w:ilvl w:val="2"/>
        <w:numId w:val="20"/>
      </w:numPr>
    </w:pPr>
    <w:rPr>
      <w:rFonts w:ascii="Courier New" w:hAnsi="Courier New" w:cs="Courier New"/>
      <w:iCs/>
      <w:sz w:val="21"/>
      <w:szCs w:val="21"/>
    </w:rPr>
  </w:style>
  <w:style w:type="paragraph" w:customStyle="1" w:styleId="15">
    <w:name w:val="表格1"/>
    <w:basedOn w:val="a1"/>
    <w:link w:val="1Char0"/>
    <w:qFormat/>
    <w:rsid w:val="003A568B"/>
    <w:pPr>
      <w:spacing w:line="240" w:lineRule="atLeast"/>
    </w:pPr>
    <w:rPr>
      <w:kern w:val="0"/>
      <w:sz w:val="18"/>
      <w:szCs w:val="24"/>
      <w:lang w:val="x-none" w:eastAsia="x-none"/>
    </w:rPr>
  </w:style>
  <w:style w:type="character" w:customStyle="1" w:styleId="1Char0">
    <w:name w:val="表格1 Char"/>
    <w:link w:val="15"/>
    <w:rsid w:val="003A568B"/>
    <w:rPr>
      <w:rFonts w:ascii="Times New Roman" w:eastAsia="微软雅黑" w:hAnsi="Times New Roman" w:cs="Times New Roman"/>
      <w:kern w:val="0"/>
      <w:sz w:val="18"/>
      <w:szCs w:val="24"/>
      <w:lang w:val="x-none" w:eastAsia="x-none"/>
    </w:rPr>
  </w:style>
  <w:style w:type="paragraph" w:customStyle="1" w:styleId="21">
    <w:name w:val="样式2"/>
    <w:basedOn w:val="4"/>
    <w:rsid w:val="00DA2067"/>
    <w:pPr>
      <w:tabs>
        <w:tab w:val="num" w:pos="1680"/>
      </w:tabs>
      <w:spacing w:before="0" w:after="0" w:line="360" w:lineRule="auto"/>
      <w:ind w:left="1680" w:hanging="420"/>
    </w:pPr>
    <w:rPr>
      <w:rFonts w:ascii="Courier New" w:hAnsi="Courier New"/>
      <w:b w:val="0"/>
    </w:rPr>
  </w:style>
  <w:style w:type="paragraph" w:customStyle="1" w:styleId="32">
    <w:name w:val="样式3"/>
    <w:basedOn w:val="192074"/>
    <w:rsid w:val="00DA2067"/>
    <w:pPr>
      <w:numPr>
        <w:ilvl w:val="0"/>
        <w:numId w:val="0"/>
      </w:numPr>
      <w:ind w:leftChars="200" w:left="420" w:firstLine="363"/>
    </w:pPr>
    <w:rPr>
      <w:sz w:val="28"/>
    </w:rPr>
  </w:style>
  <w:style w:type="paragraph" w:customStyle="1" w:styleId="41">
    <w:name w:val="样式4"/>
    <w:basedOn w:val="6"/>
    <w:link w:val="4Char0"/>
    <w:qFormat/>
    <w:rsid w:val="00DA2067"/>
    <w:rPr>
      <w:sz w:val="30"/>
      <w:szCs w:val="30"/>
    </w:rPr>
  </w:style>
  <w:style w:type="character" w:customStyle="1" w:styleId="4Char0">
    <w:name w:val="样式4 Char"/>
    <w:link w:val="41"/>
    <w:rsid w:val="00DA2067"/>
    <w:rPr>
      <w:rFonts w:ascii="Arial" w:eastAsia="黑体" w:hAnsi="Arial" w:cs="Times New Roman"/>
      <w:b/>
      <w:sz w:val="30"/>
      <w:szCs w:val="30"/>
    </w:rPr>
  </w:style>
  <w:style w:type="character" w:styleId="affa">
    <w:name w:val="Strong"/>
    <w:qFormat/>
    <w:rsid w:val="00DA2067"/>
    <w:rPr>
      <w:b/>
      <w:bCs/>
    </w:rPr>
  </w:style>
  <w:style w:type="paragraph" w:styleId="affb">
    <w:name w:val="footer"/>
    <w:basedOn w:val="a1"/>
    <w:link w:val="Charc"/>
    <w:uiPriority w:val="99"/>
    <w:unhideWhenUsed/>
    <w:rsid w:val="00DA2067"/>
    <w:pPr>
      <w:tabs>
        <w:tab w:val="center" w:pos="4153"/>
        <w:tab w:val="right" w:pos="8306"/>
      </w:tabs>
      <w:snapToGrid w:val="0"/>
    </w:pPr>
    <w:rPr>
      <w:kern w:val="0"/>
      <w:sz w:val="18"/>
      <w:szCs w:val="18"/>
      <w:lang w:val="x-none" w:eastAsia="x-none"/>
    </w:rPr>
  </w:style>
  <w:style w:type="character" w:customStyle="1" w:styleId="Charc">
    <w:name w:val="页脚 Char"/>
    <w:link w:val="affb"/>
    <w:uiPriority w:val="99"/>
    <w:rsid w:val="00DA2067"/>
    <w:rPr>
      <w:rFonts w:ascii="PMingLiU" w:eastAsia="PMingLiU" w:hAnsi="PMingLiU" w:cs="Times New Roman"/>
      <w:kern w:val="0"/>
      <w:sz w:val="18"/>
      <w:szCs w:val="18"/>
      <w:lang w:val="x-none" w:eastAsia="x-none"/>
    </w:rPr>
  </w:style>
  <w:style w:type="character" w:styleId="affc">
    <w:name w:val="page number"/>
    <w:basedOn w:val="a2"/>
    <w:rsid w:val="00DA2067"/>
  </w:style>
  <w:style w:type="paragraph" w:styleId="affd">
    <w:name w:val="header"/>
    <w:basedOn w:val="a1"/>
    <w:link w:val="Chard"/>
    <w:uiPriority w:val="99"/>
    <w:unhideWhenUsed/>
    <w:rsid w:val="00DA2067"/>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d">
    <w:name w:val="页眉 Char"/>
    <w:link w:val="affd"/>
    <w:uiPriority w:val="99"/>
    <w:rsid w:val="00DA2067"/>
    <w:rPr>
      <w:rFonts w:ascii="PMingLiU" w:eastAsia="PMingLiU" w:hAnsi="PMingLiU" w:cs="Times New Roman"/>
      <w:kern w:val="0"/>
      <w:sz w:val="18"/>
      <w:szCs w:val="18"/>
      <w:lang w:val="x-none" w:eastAsia="x-none"/>
    </w:rPr>
  </w:style>
  <w:style w:type="paragraph" w:styleId="affe">
    <w:name w:val="table of authorities"/>
    <w:basedOn w:val="a1"/>
    <w:next w:val="a1"/>
    <w:semiHidden/>
    <w:rsid w:val="00DA2067"/>
    <w:pPr>
      <w:ind w:leftChars="200" w:left="420"/>
    </w:pPr>
    <w:rPr>
      <w:sz w:val="20"/>
      <w:szCs w:val="24"/>
    </w:rPr>
  </w:style>
  <w:style w:type="paragraph" w:styleId="afff">
    <w:name w:val="toa heading"/>
    <w:basedOn w:val="a1"/>
    <w:next w:val="a1"/>
    <w:semiHidden/>
    <w:rsid w:val="00DA2067"/>
    <w:pPr>
      <w:spacing w:before="120"/>
    </w:pPr>
    <w:rPr>
      <w:rFonts w:ascii="Arial" w:hAnsi="Arial"/>
      <w:b/>
      <w:bCs/>
      <w:sz w:val="20"/>
      <w:szCs w:val="24"/>
    </w:rPr>
  </w:style>
  <w:style w:type="paragraph" w:styleId="22">
    <w:name w:val="Body Text 2"/>
    <w:basedOn w:val="a1"/>
    <w:link w:val="2Char0"/>
    <w:rsid w:val="00DA2067"/>
    <w:pPr>
      <w:widowControl/>
      <w:numPr>
        <w:ilvl w:val="12"/>
      </w:numPr>
      <w:spacing w:line="360" w:lineRule="auto"/>
    </w:pPr>
    <w:rPr>
      <w:rFonts w:eastAsia="宋体"/>
      <w:i/>
      <w:kern w:val="0"/>
      <w:sz w:val="20"/>
      <w:lang w:val="x-none" w:eastAsia="en-US"/>
    </w:rPr>
  </w:style>
  <w:style w:type="character" w:customStyle="1" w:styleId="2Char0">
    <w:name w:val="正文文本 2 Char"/>
    <w:link w:val="22"/>
    <w:rsid w:val="00DA2067"/>
    <w:rPr>
      <w:rFonts w:ascii="Times New Roman" w:eastAsia="宋体" w:hAnsi="Times New Roman" w:cs="Times New Roman"/>
      <w:i/>
      <w:kern w:val="0"/>
      <w:sz w:val="20"/>
      <w:szCs w:val="20"/>
      <w:lang w:val="x-none" w:eastAsia="en-US"/>
    </w:rPr>
  </w:style>
  <w:style w:type="paragraph" w:styleId="33">
    <w:name w:val="Body Text 3"/>
    <w:basedOn w:val="a1"/>
    <w:link w:val="3Char0"/>
    <w:rsid w:val="00DA2067"/>
    <w:pPr>
      <w:autoSpaceDE w:val="0"/>
      <w:autoSpaceDN w:val="0"/>
      <w:adjustRightInd w:val="0"/>
    </w:pPr>
    <w:rPr>
      <w:rFonts w:eastAsia="宋体"/>
      <w:color w:val="FF0000"/>
      <w:kern w:val="0"/>
      <w:lang w:val="x-none" w:eastAsia="x-none"/>
    </w:rPr>
  </w:style>
  <w:style w:type="character" w:customStyle="1" w:styleId="3Char0">
    <w:name w:val="正文文本 3 Char"/>
    <w:link w:val="33"/>
    <w:rsid w:val="00DA2067"/>
    <w:rPr>
      <w:rFonts w:ascii="Times New Roman" w:eastAsia="宋体" w:hAnsi="Times New Roman" w:cs="Times New Roman"/>
      <w:color w:val="FF0000"/>
      <w:kern w:val="0"/>
      <w:sz w:val="24"/>
      <w:szCs w:val="20"/>
      <w:lang w:val="x-none" w:eastAsia="x-none"/>
    </w:rPr>
  </w:style>
  <w:style w:type="paragraph" w:styleId="23">
    <w:name w:val="Body Text Indent 2"/>
    <w:basedOn w:val="a1"/>
    <w:link w:val="2Char1"/>
    <w:rsid w:val="00DA2067"/>
    <w:pPr>
      <w:spacing w:after="120" w:line="480" w:lineRule="auto"/>
      <w:ind w:leftChars="200" w:left="420"/>
    </w:pPr>
    <w:rPr>
      <w:rFonts w:eastAsia="宋体"/>
      <w:kern w:val="0"/>
      <w:sz w:val="20"/>
      <w:lang w:val="x-none" w:eastAsia="x-none"/>
    </w:rPr>
  </w:style>
  <w:style w:type="character" w:customStyle="1" w:styleId="2Char1">
    <w:name w:val="正文文本缩进 2 Char"/>
    <w:link w:val="23"/>
    <w:rsid w:val="00DA2067"/>
    <w:rPr>
      <w:rFonts w:ascii="Times New Roman" w:eastAsia="宋体" w:hAnsi="Times New Roman" w:cs="Times New Roman"/>
      <w:kern w:val="0"/>
      <w:sz w:val="20"/>
      <w:szCs w:val="20"/>
      <w:lang w:val="x-none" w:eastAsia="x-none"/>
    </w:rPr>
  </w:style>
  <w:style w:type="paragraph" w:styleId="34">
    <w:name w:val="Body Text Indent 3"/>
    <w:basedOn w:val="a1"/>
    <w:link w:val="3Char1"/>
    <w:rsid w:val="00DA2067"/>
    <w:pPr>
      <w:spacing w:after="120"/>
      <w:ind w:leftChars="200" w:left="420"/>
    </w:pPr>
    <w:rPr>
      <w:rFonts w:eastAsia="宋体"/>
      <w:kern w:val="0"/>
      <w:sz w:val="16"/>
      <w:szCs w:val="16"/>
      <w:lang w:val="x-none" w:eastAsia="x-none"/>
    </w:rPr>
  </w:style>
  <w:style w:type="character" w:customStyle="1" w:styleId="3Char1">
    <w:name w:val="正文文本缩进 3 Char"/>
    <w:link w:val="34"/>
    <w:rsid w:val="00DA2067"/>
    <w:rPr>
      <w:rFonts w:ascii="Times New Roman" w:eastAsia="宋体" w:hAnsi="Times New Roman" w:cs="Times New Roman"/>
      <w:kern w:val="0"/>
      <w:sz w:val="16"/>
      <w:szCs w:val="16"/>
      <w:lang w:val="x-none" w:eastAsia="x-none"/>
    </w:rPr>
  </w:style>
  <w:style w:type="paragraph" w:styleId="afff0">
    <w:name w:val="Note Heading"/>
    <w:basedOn w:val="a1"/>
    <w:next w:val="a1"/>
    <w:link w:val="Chare"/>
    <w:rsid w:val="00DA2067"/>
    <w:pPr>
      <w:spacing w:line="360" w:lineRule="auto"/>
      <w:jc w:val="center"/>
    </w:pPr>
    <w:rPr>
      <w:rFonts w:ascii="Courier New" w:eastAsia="宋体" w:hAnsi="Courier New"/>
      <w:kern w:val="0"/>
      <w:sz w:val="20"/>
      <w:szCs w:val="24"/>
      <w:lang w:val="x-none" w:eastAsia="x-none"/>
    </w:rPr>
  </w:style>
  <w:style w:type="character" w:customStyle="1" w:styleId="Chare">
    <w:name w:val="注释标题 Char"/>
    <w:link w:val="afff0"/>
    <w:rsid w:val="00DA2067"/>
    <w:rPr>
      <w:rFonts w:ascii="Courier New" w:eastAsia="宋体" w:hAnsi="Courier New" w:cs="Times New Roman"/>
      <w:kern w:val="0"/>
      <w:sz w:val="20"/>
      <w:szCs w:val="24"/>
      <w:lang w:val="x-none" w:eastAsia="x-none"/>
    </w:rPr>
  </w:style>
  <w:style w:type="paragraph" w:customStyle="1" w:styleId="afff1">
    <w:name w:val="表格字體"/>
    <w:basedOn w:val="a1"/>
    <w:link w:val="Charf"/>
    <w:qFormat/>
    <w:rsid w:val="002756A8"/>
    <w:pPr>
      <w:spacing w:line="360" w:lineRule="auto"/>
      <w:jc w:val="both"/>
    </w:pPr>
    <w:rPr>
      <w:rFonts w:ascii="MingLiU" w:eastAsia="MingLiU" w:hAnsi="MingLiU" w:cs="宋体"/>
      <w:color w:val="000000"/>
      <w:sz w:val="18"/>
      <w:szCs w:val="24"/>
      <w:lang w:eastAsia="zh-TW"/>
    </w:rPr>
  </w:style>
  <w:style w:type="character" w:customStyle="1" w:styleId="Charf">
    <w:name w:val="表格字體 Char"/>
    <w:link w:val="afff1"/>
    <w:rsid w:val="002756A8"/>
    <w:rPr>
      <w:rFonts w:ascii="MingLiU" w:eastAsia="MingLiU" w:hAnsi="MingLiU" w:cs="宋体"/>
      <w:color w:val="000000"/>
      <w:sz w:val="18"/>
      <w:szCs w:val="24"/>
      <w:lang w:eastAsia="zh-TW"/>
    </w:rPr>
  </w:style>
  <w:style w:type="paragraph" w:customStyle="1" w:styleId="afff2">
    <w:name w:val="表格"/>
    <w:basedOn w:val="afff1"/>
    <w:link w:val="Charf0"/>
    <w:rsid w:val="007577A9"/>
    <w:pPr>
      <w:spacing w:line="240" w:lineRule="atLeast"/>
    </w:pPr>
    <w:rPr>
      <w:rFonts w:ascii="Times New Roman" w:eastAsia="微软雅黑" w:hAnsi="Times New Roman"/>
      <w:sz w:val="21"/>
      <w:lang w:eastAsia="zh-CN"/>
    </w:rPr>
  </w:style>
  <w:style w:type="paragraph" w:customStyle="1" w:styleId="16">
    <w:name w:val="样式1"/>
    <w:basedOn w:val="a1"/>
    <w:link w:val="1Char1"/>
    <w:qFormat/>
    <w:rsid w:val="00372CE7"/>
    <w:pPr>
      <w:jc w:val="both"/>
    </w:pPr>
    <w:rPr>
      <w:rFonts w:eastAsia="宋体"/>
      <w:kern w:val="0"/>
      <w:sz w:val="20"/>
      <w:szCs w:val="24"/>
      <w:lang w:val="x-none" w:eastAsia="x-none"/>
    </w:rPr>
  </w:style>
  <w:style w:type="character" w:customStyle="1" w:styleId="Charf0">
    <w:name w:val="表格 Char"/>
    <w:basedOn w:val="Charf"/>
    <w:link w:val="afff2"/>
    <w:rsid w:val="007577A9"/>
    <w:rPr>
      <w:rFonts w:ascii="Times New Roman" w:eastAsia="微软雅黑" w:hAnsi="Times New Roman" w:cs="宋体"/>
      <w:color w:val="000000"/>
      <w:sz w:val="18"/>
      <w:szCs w:val="24"/>
      <w:lang w:eastAsia="zh-TW"/>
    </w:rPr>
  </w:style>
  <w:style w:type="character" w:customStyle="1" w:styleId="1Char1">
    <w:name w:val="样式1 Char"/>
    <w:link w:val="16"/>
    <w:rsid w:val="00372CE7"/>
    <w:rPr>
      <w:rFonts w:ascii="Times New Roman" w:eastAsia="宋体" w:hAnsi="Times New Roman" w:cs="Times New Roman"/>
      <w:kern w:val="0"/>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8B950-C733-45EA-8DD9-03CBC3962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43</Pages>
  <Words>3237</Words>
  <Characters>18454</Characters>
  <Application>Microsoft Office Word</Application>
  <DocSecurity>0</DocSecurity>
  <Lines>153</Lines>
  <Paragraphs>43</Paragraphs>
  <ScaleCrop>false</ScaleCrop>
  <Company>Sky123.Org</Company>
  <LinksUpToDate>false</LinksUpToDate>
  <CharactersWithSpaces>21648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yl l</cp:lastModifiedBy>
  <cp:revision>645</cp:revision>
  <dcterms:created xsi:type="dcterms:W3CDTF">2017-09-03T10:32:00Z</dcterms:created>
  <dcterms:modified xsi:type="dcterms:W3CDTF">2017-11-27T06:32:00Z</dcterms:modified>
</cp:coreProperties>
</file>